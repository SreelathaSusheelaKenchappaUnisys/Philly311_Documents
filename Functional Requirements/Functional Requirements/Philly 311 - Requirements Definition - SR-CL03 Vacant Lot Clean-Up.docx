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02C" w:rsidRDefault="00C3202C" w:rsidP="00C3202C">
      <w:pPr>
        <w:pStyle w:val="Heading1"/>
      </w:pPr>
      <w:r>
        <w:t>Version History</w:t>
      </w:r>
    </w:p>
    <w:tbl>
      <w:tblPr>
        <w:tblStyle w:val="TableGrid"/>
        <w:tblW w:w="11664" w:type="dxa"/>
        <w:tblInd w:w="108" w:type="dxa"/>
        <w:tblLook w:val="04A0"/>
      </w:tblPr>
      <w:tblGrid>
        <w:gridCol w:w="1098"/>
        <w:gridCol w:w="1530"/>
        <w:gridCol w:w="5850"/>
        <w:gridCol w:w="3186"/>
      </w:tblGrid>
      <w:tr w:rsidR="00C3202C" w:rsidTr="00DE4079">
        <w:tc>
          <w:tcPr>
            <w:tcW w:w="1098" w:type="dxa"/>
            <w:shd w:val="clear" w:color="auto" w:fill="DBE5F1" w:themeFill="accent1" w:themeFillTint="33"/>
          </w:tcPr>
          <w:p w:rsidR="00C3202C" w:rsidRPr="003F28AC" w:rsidRDefault="00C3202C" w:rsidP="00DE4079">
            <w:pPr>
              <w:rPr>
                <w:b/>
              </w:rPr>
            </w:pPr>
            <w:r w:rsidRPr="003F28AC">
              <w:rPr>
                <w:b/>
              </w:rPr>
              <w:t>Version</w:t>
            </w:r>
          </w:p>
        </w:tc>
        <w:tc>
          <w:tcPr>
            <w:tcW w:w="1530" w:type="dxa"/>
            <w:shd w:val="clear" w:color="auto" w:fill="DBE5F1" w:themeFill="accent1" w:themeFillTint="33"/>
          </w:tcPr>
          <w:p w:rsidR="00C3202C" w:rsidRPr="003F28AC" w:rsidRDefault="00C3202C" w:rsidP="00DE4079">
            <w:pPr>
              <w:rPr>
                <w:b/>
              </w:rPr>
            </w:pPr>
            <w:r w:rsidRPr="003F28AC">
              <w:rPr>
                <w:b/>
              </w:rPr>
              <w:t>Date</w:t>
            </w:r>
          </w:p>
        </w:tc>
        <w:tc>
          <w:tcPr>
            <w:tcW w:w="5850" w:type="dxa"/>
            <w:shd w:val="clear" w:color="auto" w:fill="DBE5F1" w:themeFill="accent1" w:themeFillTint="33"/>
          </w:tcPr>
          <w:p w:rsidR="00C3202C" w:rsidRPr="003F28AC" w:rsidRDefault="00C3202C" w:rsidP="00DE4079">
            <w:pPr>
              <w:rPr>
                <w:b/>
              </w:rPr>
            </w:pPr>
            <w:r w:rsidRPr="003F28AC">
              <w:rPr>
                <w:b/>
              </w:rPr>
              <w:t>Description</w:t>
            </w:r>
          </w:p>
        </w:tc>
        <w:tc>
          <w:tcPr>
            <w:tcW w:w="3186" w:type="dxa"/>
            <w:shd w:val="clear" w:color="auto" w:fill="DBE5F1" w:themeFill="accent1" w:themeFillTint="33"/>
          </w:tcPr>
          <w:p w:rsidR="00C3202C" w:rsidRPr="003F28AC" w:rsidRDefault="00C3202C" w:rsidP="00DE4079">
            <w:pPr>
              <w:rPr>
                <w:b/>
              </w:rPr>
            </w:pPr>
            <w:r w:rsidRPr="003F28AC">
              <w:rPr>
                <w:b/>
              </w:rPr>
              <w:t>Author</w:t>
            </w:r>
          </w:p>
        </w:tc>
      </w:tr>
      <w:tr w:rsidR="00C3202C" w:rsidTr="00DE4079">
        <w:tc>
          <w:tcPr>
            <w:tcW w:w="1098" w:type="dxa"/>
          </w:tcPr>
          <w:p w:rsidR="00C3202C" w:rsidRDefault="00C3202C" w:rsidP="007819B1">
            <w:r>
              <w:t>1.</w:t>
            </w:r>
            <w:r w:rsidR="001A38A5">
              <w:t>0</w:t>
            </w:r>
          </w:p>
        </w:tc>
        <w:tc>
          <w:tcPr>
            <w:tcW w:w="1530" w:type="dxa"/>
          </w:tcPr>
          <w:p w:rsidR="00C3202C" w:rsidRDefault="0032201D" w:rsidP="00DE4079">
            <w:r>
              <w:t>02/06</w:t>
            </w:r>
            <w:r w:rsidR="007819B1">
              <w:t>/2014</w:t>
            </w:r>
          </w:p>
        </w:tc>
        <w:tc>
          <w:tcPr>
            <w:tcW w:w="5850" w:type="dxa"/>
          </w:tcPr>
          <w:p w:rsidR="00C3202C" w:rsidRDefault="00C3202C" w:rsidP="00DE4079">
            <w:r>
              <w:t>Initial Draft Before Workshop</w:t>
            </w:r>
          </w:p>
        </w:tc>
        <w:tc>
          <w:tcPr>
            <w:tcW w:w="3186" w:type="dxa"/>
          </w:tcPr>
          <w:p w:rsidR="00C3202C" w:rsidRDefault="001A38A5" w:rsidP="00DE4079">
            <w:r>
              <w:t>J. Kelly</w:t>
            </w:r>
          </w:p>
          <w:p w:rsidR="00AB4E5E" w:rsidRDefault="00AB4E5E" w:rsidP="00DE4079">
            <w:r>
              <w:t>Sreelatha SK</w:t>
            </w:r>
          </w:p>
        </w:tc>
      </w:tr>
      <w:tr w:rsidR="00C3202C" w:rsidTr="00DE4079">
        <w:tc>
          <w:tcPr>
            <w:tcW w:w="1098" w:type="dxa"/>
          </w:tcPr>
          <w:p w:rsidR="00C3202C" w:rsidRDefault="0007432A" w:rsidP="00DE4079">
            <w:r>
              <w:t>1.1</w:t>
            </w:r>
          </w:p>
        </w:tc>
        <w:tc>
          <w:tcPr>
            <w:tcW w:w="1530" w:type="dxa"/>
          </w:tcPr>
          <w:p w:rsidR="00C3202C" w:rsidRDefault="0007432A" w:rsidP="00DE4079">
            <w:r>
              <w:t>02/18/2014</w:t>
            </w:r>
          </w:p>
        </w:tc>
        <w:tc>
          <w:tcPr>
            <w:tcW w:w="5850" w:type="dxa"/>
          </w:tcPr>
          <w:p w:rsidR="00C3202C" w:rsidRDefault="0007432A" w:rsidP="00DE4079">
            <w:r>
              <w:t>Design Changes</w:t>
            </w:r>
          </w:p>
        </w:tc>
        <w:tc>
          <w:tcPr>
            <w:tcW w:w="3186" w:type="dxa"/>
          </w:tcPr>
          <w:p w:rsidR="00C3202C" w:rsidRDefault="0007432A" w:rsidP="00DE4079">
            <w:r>
              <w:t>J. Kelly</w:t>
            </w:r>
          </w:p>
        </w:tc>
      </w:tr>
      <w:tr w:rsidR="00983586" w:rsidTr="00DE4079">
        <w:tc>
          <w:tcPr>
            <w:tcW w:w="1098" w:type="dxa"/>
          </w:tcPr>
          <w:p w:rsidR="00983586" w:rsidRDefault="00983586" w:rsidP="00DE4079">
            <w:r>
              <w:t>1.2</w:t>
            </w:r>
          </w:p>
        </w:tc>
        <w:tc>
          <w:tcPr>
            <w:tcW w:w="1530" w:type="dxa"/>
          </w:tcPr>
          <w:p w:rsidR="00983586" w:rsidRDefault="00983586" w:rsidP="00DE4079">
            <w:r>
              <w:t>08/20/2014</w:t>
            </w:r>
          </w:p>
        </w:tc>
        <w:tc>
          <w:tcPr>
            <w:tcW w:w="5850" w:type="dxa"/>
          </w:tcPr>
          <w:p w:rsidR="00983586" w:rsidRDefault="00983586" w:rsidP="00DE4079">
            <w:r>
              <w:t>Changed to CLIP</w:t>
            </w:r>
          </w:p>
        </w:tc>
        <w:tc>
          <w:tcPr>
            <w:tcW w:w="3186" w:type="dxa"/>
          </w:tcPr>
          <w:p w:rsidR="00983586" w:rsidRDefault="00983586" w:rsidP="00DE4079">
            <w:r>
              <w:t>M. Schmidt</w:t>
            </w:r>
          </w:p>
        </w:tc>
      </w:tr>
      <w:tr w:rsidR="00F9602D" w:rsidTr="00DE4079">
        <w:tc>
          <w:tcPr>
            <w:tcW w:w="1098" w:type="dxa"/>
          </w:tcPr>
          <w:p w:rsidR="00F9602D" w:rsidRDefault="00F9602D" w:rsidP="00F9602D">
            <w:r>
              <w:t>1.3</w:t>
            </w:r>
          </w:p>
        </w:tc>
        <w:tc>
          <w:tcPr>
            <w:tcW w:w="1530" w:type="dxa"/>
          </w:tcPr>
          <w:p w:rsidR="00F9602D" w:rsidRDefault="00F9602D" w:rsidP="00F9602D">
            <w:r>
              <w:t>09/02/2014</w:t>
            </w:r>
          </w:p>
        </w:tc>
        <w:tc>
          <w:tcPr>
            <w:tcW w:w="5850" w:type="dxa"/>
          </w:tcPr>
          <w:p w:rsidR="00F9602D" w:rsidRDefault="00F9602D" w:rsidP="00F9602D">
            <w:r>
              <w:t xml:space="preserve">Changed done to </w:t>
            </w:r>
            <w:r>
              <w:rPr>
                <w:sz w:val="20"/>
                <w:szCs w:val="20"/>
              </w:rPr>
              <w:t>Type of violation field and workflow-3</w:t>
            </w:r>
          </w:p>
        </w:tc>
        <w:tc>
          <w:tcPr>
            <w:tcW w:w="3186" w:type="dxa"/>
          </w:tcPr>
          <w:p w:rsidR="00F9602D" w:rsidRDefault="00F9602D" w:rsidP="00F9602D">
            <w:r>
              <w:t>Sreelatha SK</w:t>
            </w:r>
          </w:p>
        </w:tc>
      </w:tr>
      <w:tr w:rsidR="006C72BE" w:rsidTr="00DE4079">
        <w:tc>
          <w:tcPr>
            <w:tcW w:w="1098" w:type="dxa"/>
          </w:tcPr>
          <w:p w:rsidR="006C72BE" w:rsidRPr="006C72BE" w:rsidRDefault="006C72BE" w:rsidP="00F9602D">
            <w:pPr>
              <w:rPr>
                <w:highlight w:val="yellow"/>
              </w:rPr>
            </w:pPr>
            <w:r w:rsidRPr="006C72BE">
              <w:rPr>
                <w:highlight w:val="yellow"/>
              </w:rPr>
              <w:t>1.4</w:t>
            </w:r>
          </w:p>
        </w:tc>
        <w:tc>
          <w:tcPr>
            <w:tcW w:w="1530" w:type="dxa"/>
          </w:tcPr>
          <w:p w:rsidR="006C72BE" w:rsidRPr="006C72BE" w:rsidRDefault="006C72BE" w:rsidP="00F9602D">
            <w:pPr>
              <w:rPr>
                <w:highlight w:val="yellow"/>
              </w:rPr>
            </w:pPr>
            <w:r w:rsidRPr="006C72BE">
              <w:rPr>
                <w:highlight w:val="yellow"/>
              </w:rPr>
              <w:t>02/20/2015</w:t>
            </w:r>
          </w:p>
        </w:tc>
        <w:tc>
          <w:tcPr>
            <w:tcW w:w="5850" w:type="dxa"/>
          </w:tcPr>
          <w:p w:rsidR="006C72BE" w:rsidRPr="006C72BE" w:rsidRDefault="00FA71BE" w:rsidP="00FA71BE">
            <w:pPr>
              <w:rPr>
                <w:highlight w:val="yellow"/>
              </w:rPr>
            </w:pPr>
            <w:r>
              <w:rPr>
                <w:highlight w:val="yellow"/>
              </w:rPr>
              <w:t>Changed to Integrate with Hansen</w:t>
            </w:r>
          </w:p>
        </w:tc>
        <w:tc>
          <w:tcPr>
            <w:tcW w:w="3186" w:type="dxa"/>
          </w:tcPr>
          <w:p w:rsidR="006C72BE" w:rsidRPr="006C72BE" w:rsidRDefault="006C72BE" w:rsidP="00F9602D">
            <w:pPr>
              <w:rPr>
                <w:highlight w:val="yellow"/>
              </w:rPr>
            </w:pPr>
            <w:r w:rsidRPr="006C72BE">
              <w:rPr>
                <w:highlight w:val="yellow"/>
              </w:rPr>
              <w:t>Sreelatha SK</w:t>
            </w:r>
          </w:p>
        </w:tc>
      </w:tr>
    </w:tbl>
    <w:p w:rsidR="00BE5E4E" w:rsidRDefault="00BE5E4E" w:rsidP="00BE5E4E">
      <w:pPr>
        <w:pStyle w:val="Heading1"/>
      </w:pPr>
      <w:r>
        <w:t>Requirements Overview</w:t>
      </w:r>
    </w:p>
    <w:p w:rsidR="008709AB"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tblPr>
      <w:tblGrid>
        <w:gridCol w:w="2520"/>
        <w:gridCol w:w="11880"/>
      </w:tblGrid>
      <w:tr w:rsidR="006855B6" w:rsidRPr="008D0A72" w:rsidTr="00972999">
        <w:tc>
          <w:tcPr>
            <w:tcW w:w="2520" w:type="dxa"/>
            <w:shd w:val="clear" w:color="auto" w:fill="EEECE1" w:themeFill="background2"/>
          </w:tcPr>
          <w:p w:rsidR="006855B6" w:rsidRPr="008D0A72" w:rsidRDefault="006855B6" w:rsidP="006855B6">
            <w:pPr>
              <w:rPr>
                <w:b/>
                <w:sz w:val="20"/>
                <w:szCs w:val="20"/>
              </w:rPr>
            </w:pPr>
            <w:r>
              <w:rPr>
                <w:b/>
                <w:sz w:val="20"/>
                <w:szCs w:val="20"/>
              </w:rPr>
              <w:t>Department</w:t>
            </w:r>
          </w:p>
        </w:tc>
        <w:tc>
          <w:tcPr>
            <w:tcW w:w="11880" w:type="dxa"/>
          </w:tcPr>
          <w:p w:rsidR="006855B6" w:rsidRPr="008D0A72" w:rsidRDefault="00FA71BE" w:rsidP="006855B6">
            <w:pPr>
              <w:rPr>
                <w:sz w:val="20"/>
                <w:szCs w:val="20"/>
              </w:rPr>
            </w:pPr>
            <w:r>
              <w:rPr>
                <w:sz w:val="20"/>
                <w:szCs w:val="20"/>
              </w:rPr>
              <w:t>CLIP</w:t>
            </w:r>
          </w:p>
        </w:tc>
      </w:tr>
      <w:tr w:rsidR="00BE5E4E" w:rsidRPr="008D0A72" w:rsidTr="0013479C">
        <w:tc>
          <w:tcPr>
            <w:tcW w:w="2520" w:type="dxa"/>
            <w:shd w:val="clear" w:color="auto" w:fill="EEECE1" w:themeFill="background2"/>
          </w:tcPr>
          <w:p w:rsidR="00BE5E4E" w:rsidRPr="008D0A72" w:rsidRDefault="00BE5E4E" w:rsidP="00972999">
            <w:pPr>
              <w:rPr>
                <w:b/>
                <w:sz w:val="20"/>
                <w:szCs w:val="20"/>
              </w:rPr>
            </w:pPr>
            <w:r w:rsidRPr="008D0A72">
              <w:rPr>
                <w:b/>
                <w:sz w:val="20"/>
                <w:szCs w:val="20"/>
              </w:rPr>
              <w:t>Record Type Name</w:t>
            </w:r>
          </w:p>
        </w:tc>
        <w:tc>
          <w:tcPr>
            <w:tcW w:w="11880" w:type="dxa"/>
          </w:tcPr>
          <w:p w:rsidR="00BE5E4E" w:rsidRPr="008D0A72" w:rsidRDefault="0032201D" w:rsidP="00972999">
            <w:pPr>
              <w:rPr>
                <w:sz w:val="20"/>
                <w:szCs w:val="20"/>
              </w:rPr>
            </w:pPr>
            <w:r>
              <w:rPr>
                <w:sz w:val="20"/>
                <w:szCs w:val="20"/>
              </w:rPr>
              <w:t>Vacant Lot Clean-Up</w:t>
            </w:r>
          </w:p>
        </w:tc>
      </w:tr>
      <w:tr w:rsidR="00BE5E4E" w:rsidRPr="008D0A72" w:rsidTr="0013479C">
        <w:tc>
          <w:tcPr>
            <w:tcW w:w="2520" w:type="dxa"/>
            <w:shd w:val="clear" w:color="auto" w:fill="EEECE1" w:themeFill="background2"/>
          </w:tcPr>
          <w:p w:rsidR="00BE5E4E" w:rsidRPr="008D0A72" w:rsidRDefault="00BE5E4E" w:rsidP="00972999">
            <w:pPr>
              <w:rPr>
                <w:b/>
                <w:sz w:val="20"/>
                <w:szCs w:val="20"/>
              </w:rPr>
            </w:pPr>
            <w:r w:rsidRPr="008D0A72">
              <w:rPr>
                <w:b/>
                <w:sz w:val="20"/>
                <w:szCs w:val="20"/>
              </w:rPr>
              <w:t>Record Type Description</w:t>
            </w:r>
          </w:p>
        </w:tc>
        <w:tc>
          <w:tcPr>
            <w:tcW w:w="11880" w:type="dxa"/>
          </w:tcPr>
          <w:p w:rsidR="00BE5E4E" w:rsidRPr="008D0A72" w:rsidRDefault="00134CB5" w:rsidP="00AA604D">
            <w:pPr>
              <w:rPr>
                <w:sz w:val="20"/>
                <w:szCs w:val="20"/>
              </w:rPr>
            </w:pPr>
            <w:r w:rsidRPr="002B53F9">
              <w:rPr>
                <w:rFonts w:cstheme="minorHAnsi"/>
                <w:color w:val="000000"/>
                <w:sz w:val="20"/>
                <w:szCs w:val="20"/>
                <w:shd w:val="clear" w:color="auto" w:fill="FFFFFF"/>
              </w:rPr>
              <w:t>To report</w:t>
            </w:r>
            <w:r>
              <w:rPr>
                <w:rFonts w:cstheme="minorHAnsi"/>
                <w:color w:val="000000"/>
                <w:sz w:val="20"/>
                <w:szCs w:val="20"/>
                <w:shd w:val="clear" w:color="auto" w:fill="FFFFFF"/>
              </w:rPr>
              <w:t xml:space="preserve"> a vacant lot for clean up.</w:t>
            </w:r>
          </w:p>
        </w:tc>
      </w:tr>
      <w:tr w:rsidR="00BE5E4E" w:rsidRPr="008D0A72" w:rsidTr="0013479C">
        <w:tc>
          <w:tcPr>
            <w:tcW w:w="2520" w:type="dxa"/>
            <w:shd w:val="clear" w:color="auto" w:fill="EEECE1" w:themeFill="background2"/>
          </w:tcPr>
          <w:p w:rsidR="00BE5E4E" w:rsidRPr="008D0A72" w:rsidRDefault="00BE5E4E" w:rsidP="00972999">
            <w:pPr>
              <w:rPr>
                <w:b/>
                <w:sz w:val="20"/>
                <w:szCs w:val="20"/>
              </w:rPr>
            </w:pPr>
            <w:r w:rsidRPr="008D0A72">
              <w:rPr>
                <w:b/>
                <w:sz w:val="20"/>
                <w:szCs w:val="20"/>
              </w:rPr>
              <w:t>Process Overview</w:t>
            </w:r>
          </w:p>
        </w:tc>
        <w:tc>
          <w:tcPr>
            <w:tcW w:w="11880" w:type="dxa"/>
          </w:tcPr>
          <w:p w:rsidR="00D70BD3" w:rsidRPr="00C07EB1" w:rsidRDefault="00134CB5" w:rsidP="00D70BD3">
            <w:pPr>
              <w:pStyle w:val="ListParagraph"/>
              <w:numPr>
                <w:ilvl w:val="0"/>
                <w:numId w:val="1"/>
              </w:numPr>
              <w:spacing w:after="200" w:line="276" w:lineRule="auto"/>
              <w:rPr>
                <w:sz w:val="20"/>
                <w:szCs w:val="20"/>
              </w:rPr>
            </w:pPr>
            <w:r>
              <w:rPr>
                <w:sz w:val="20"/>
                <w:szCs w:val="20"/>
              </w:rPr>
              <w:t>Customer</w:t>
            </w:r>
            <w:r w:rsidR="00D70BD3" w:rsidRPr="00C07EB1">
              <w:rPr>
                <w:sz w:val="20"/>
                <w:szCs w:val="20"/>
              </w:rPr>
              <w:t xml:space="preserve"> requests </w:t>
            </w:r>
            <w:r w:rsidR="00C07EB1" w:rsidRPr="00C07EB1">
              <w:rPr>
                <w:sz w:val="20"/>
                <w:szCs w:val="20"/>
              </w:rPr>
              <w:t>the</w:t>
            </w:r>
            <w:r w:rsidR="00D70BD3" w:rsidRPr="00C07EB1">
              <w:rPr>
                <w:sz w:val="20"/>
                <w:szCs w:val="20"/>
              </w:rPr>
              <w:t xml:space="preserve"> service</w:t>
            </w:r>
          </w:p>
          <w:p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32201D">
              <w:rPr>
                <w:i/>
                <w:sz w:val="20"/>
                <w:szCs w:val="20"/>
              </w:rPr>
              <w:t>Vacant Lot Clean-Up</w:t>
            </w:r>
            <w:r w:rsidRPr="00C07EB1">
              <w:rPr>
                <w:sz w:val="20"/>
                <w:szCs w:val="20"/>
              </w:rPr>
              <w:t xml:space="preserve"> </w:t>
            </w:r>
            <w:r w:rsidRPr="00C07EB1">
              <w:rPr>
                <w:b/>
                <w:i/>
                <w:sz w:val="20"/>
                <w:szCs w:val="20"/>
              </w:rPr>
              <w:t>Record Type</w:t>
            </w:r>
            <w:r w:rsidRPr="00C07EB1">
              <w:rPr>
                <w:sz w:val="20"/>
                <w:szCs w:val="20"/>
              </w:rPr>
              <w:t xml:space="preserve">. </w:t>
            </w:r>
          </w:p>
          <w:p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32201D">
              <w:rPr>
                <w:rFonts w:cs="Arial"/>
                <w:i/>
                <w:sz w:val="20"/>
                <w:szCs w:val="20"/>
              </w:rPr>
              <w:t>Vacant Lot Clean-Up</w:t>
            </w:r>
            <w:r w:rsidRPr="00C07EB1">
              <w:rPr>
                <w:rFonts w:cs="Arial"/>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Articles display based on any matching words typed in the “Subject” field on the case.</w:t>
            </w:r>
          </w:p>
          <w:p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rsidR="0007432A" w:rsidRPr="00C07EB1" w:rsidRDefault="0007432A" w:rsidP="0007432A">
            <w:pPr>
              <w:pStyle w:val="ListParagraph"/>
              <w:numPr>
                <w:ilvl w:val="0"/>
                <w:numId w:val="1"/>
              </w:numPr>
              <w:spacing w:after="200" w:line="276" w:lineRule="auto"/>
              <w:rPr>
                <w:sz w:val="20"/>
                <w:szCs w:val="20"/>
              </w:rPr>
            </w:pPr>
            <w:r w:rsidRPr="00C07EB1">
              <w:rPr>
                <w:sz w:val="20"/>
                <w:szCs w:val="20"/>
              </w:rPr>
              <w:lastRenderedPageBreak/>
              <w:t xml:space="preserve">When the agent saves the case, the system:  </w:t>
            </w:r>
          </w:p>
          <w:p w:rsidR="0007432A" w:rsidRPr="00C07EB1" w:rsidRDefault="0007432A" w:rsidP="0007432A">
            <w:pPr>
              <w:pStyle w:val="ListParagraph"/>
              <w:numPr>
                <w:ilvl w:val="1"/>
                <w:numId w:val="1"/>
              </w:numPr>
              <w:spacing w:after="200" w:line="276" w:lineRule="auto"/>
              <w:rPr>
                <w:sz w:val="20"/>
                <w:szCs w:val="20"/>
              </w:rPr>
            </w:pPr>
            <w:r w:rsidRPr="00C07EB1">
              <w:rPr>
                <w:sz w:val="20"/>
                <w:szCs w:val="20"/>
              </w:rPr>
              <w:t>Auto-generates the next sequential Case Number</w:t>
            </w:r>
          </w:p>
          <w:p w:rsidR="0007432A" w:rsidRDefault="0007432A" w:rsidP="0007432A">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rsidR="0007432A" w:rsidRPr="004C31B8" w:rsidRDefault="0007432A" w:rsidP="0007432A">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rsidR="00BE5E4E" w:rsidRPr="008D0A72" w:rsidRDefault="0007432A" w:rsidP="0007432A">
            <w:pPr>
              <w:pStyle w:val="ListParagraph"/>
              <w:numPr>
                <w:ilvl w:val="1"/>
                <w:numId w:val="1"/>
              </w:numPr>
              <w:spacing w:after="200" w:line="276" w:lineRule="auto"/>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rsidTr="0007432A">
        <w:tc>
          <w:tcPr>
            <w:tcW w:w="2520" w:type="dxa"/>
            <w:shd w:val="clear" w:color="auto" w:fill="EEECE1" w:themeFill="background2"/>
          </w:tcPr>
          <w:p w:rsidR="005845E0" w:rsidRPr="008D0A72" w:rsidRDefault="005845E0" w:rsidP="00E74B89">
            <w:pPr>
              <w:rPr>
                <w:b/>
                <w:sz w:val="20"/>
                <w:szCs w:val="20"/>
              </w:rPr>
            </w:pPr>
            <w:r>
              <w:rPr>
                <w:b/>
                <w:sz w:val="20"/>
                <w:szCs w:val="20"/>
              </w:rPr>
              <w:lastRenderedPageBreak/>
              <w:t>Default Settings for Standard and Custom Fields</w:t>
            </w:r>
          </w:p>
        </w:tc>
        <w:tc>
          <w:tcPr>
            <w:tcW w:w="11880" w:type="dxa"/>
          </w:tcPr>
          <w:p w:rsidR="0007432A" w:rsidRPr="008D0A72" w:rsidRDefault="0007432A" w:rsidP="0007432A">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tblPr>
            <w:tblGrid>
              <w:gridCol w:w="1980"/>
              <w:gridCol w:w="4002"/>
              <w:gridCol w:w="4002"/>
            </w:tblGrid>
            <w:tr w:rsidR="0007432A" w:rsidRPr="00076734" w:rsidTr="002C716E">
              <w:tc>
                <w:tcPr>
                  <w:tcW w:w="1980" w:type="dxa"/>
                  <w:shd w:val="clear" w:color="auto" w:fill="BFBFBF" w:themeFill="background1" w:themeFillShade="BF"/>
                </w:tcPr>
                <w:p w:rsidR="0007432A" w:rsidRPr="00076734" w:rsidRDefault="0007432A" w:rsidP="002C716E">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rsidR="0007432A" w:rsidRPr="004C31B8" w:rsidRDefault="0007432A" w:rsidP="002C716E">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rsidR="0007432A" w:rsidRPr="004C31B8" w:rsidRDefault="0007432A" w:rsidP="002C716E">
                  <w:pPr>
                    <w:rPr>
                      <w:b/>
                      <w:sz w:val="20"/>
                      <w:szCs w:val="20"/>
                    </w:rPr>
                  </w:pPr>
                  <w:r w:rsidRPr="004C31B8">
                    <w:rPr>
                      <w:b/>
                      <w:sz w:val="20"/>
                      <w:szCs w:val="20"/>
                    </w:rPr>
                    <w:t>Default Value for New Case</w:t>
                  </w:r>
                </w:p>
              </w:tc>
            </w:tr>
            <w:tr w:rsidR="00983586" w:rsidRPr="00076734" w:rsidTr="002C716E">
              <w:tc>
                <w:tcPr>
                  <w:tcW w:w="1980" w:type="dxa"/>
                </w:tcPr>
                <w:p w:rsidR="00983586" w:rsidRPr="00076734" w:rsidRDefault="00983586" w:rsidP="002C716E">
                  <w:pPr>
                    <w:rPr>
                      <w:sz w:val="20"/>
                      <w:szCs w:val="20"/>
                    </w:rPr>
                  </w:pPr>
                  <w:r w:rsidRPr="00076734">
                    <w:rPr>
                      <w:sz w:val="20"/>
                      <w:szCs w:val="20"/>
                    </w:rPr>
                    <w:t>Status</w:t>
                  </w:r>
                </w:p>
              </w:tc>
              <w:tc>
                <w:tcPr>
                  <w:tcW w:w="4002" w:type="dxa"/>
                </w:tcPr>
                <w:p w:rsidR="00983586" w:rsidRPr="004C31B8" w:rsidRDefault="00983586" w:rsidP="002C716E">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rsidR="00983586" w:rsidRPr="004C31B8" w:rsidRDefault="00983586" w:rsidP="002C716E">
                  <w:pPr>
                    <w:rPr>
                      <w:sz w:val="20"/>
                      <w:szCs w:val="20"/>
                    </w:rPr>
                  </w:pPr>
                  <w:r w:rsidRPr="004C31B8">
                    <w:rPr>
                      <w:sz w:val="20"/>
                      <w:szCs w:val="20"/>
                    </w:rPr>
                    <w:t>New</w:t>
                  </w:r>
                </w:p>
              </w:tc>
            </w:tr>
            <w:tr w:rsidR="00983586" w:rsidRPr="00076734" w:rsidTr="002C716E">
              <w:tc>
                <w:tcPr>
                  <w:tcW w:w="1980" w:type="dxa"/>
                </w:tcPr>
                <w:p w:rsidR="00983586" w:rsidRPr="00076734" w:rsidRDefault="00983586" w:rsidP="002C716E">
                  <w:pPr>
                    <w:rPr>
                      <w:sz w:val="20"/>
                      <w:szCs w:val="20"/>
                    </w:rPr>
                  </w:pPr>
                  <w:r w:rsidRPr="00076734">
                    <w:rPr>
                      <w:sz w:val="20"/>
                      <w:szCs w:val="20"/>
                    </w:rPr>
                    <w:t>Case Origin</w:t>
                  </w:r>
                </w:p>
              </w:tc>
              <w:tc>
                <w:tcPr>
                  <w:tcW w:w="4002" w:type="dxa"/>
                </w:tcPr>
                <w:p w:rsidR="00983586" w:rsidRPr="004C31B8" w:rsidRDefault="00983586" w:rsidP="002C716E">
                  <w:pPr>
                    <w:rPr>
                      <w:sz w:val="20"/>
                      <w:szCs w:val="20"/>
                    </w:rPr>
                  </w:pPr>
                  <w:r w:rsidRPr="004C31B8">
                    <w:rPr>
                      <w:sz w:val="20"/>
                      <w:szCs w:val="20"/>
                    </w:rPr>
                    <w:t>Phone</w:t>
                  </w:r>
                  <w:r>
                    <w:rPr>
                      <w:sz w:val="20"/>
                      <w:szCs w:val="20"/>
                    </w:rPr>
                    <w:t>, Email, Web, Facebook, Tw</w:t>
                  </w:r>
                  <w:r w:rsidR="006C72BE">
                    <w:rPr>
                      <w:sz w:val="20"/>
                      <w:szCs w:val="20"/>
                    </w:rPr>
                    <w:t>itter, Mobile, Text, Communities</w:t>
                  </w:r>
                </w:p>
              </w:tc>
              <w:tc>
                <w:tcPr>
                  <w:tcW w:w="4002" w:type="dxa"/>
                </w:tcPr>
                <w:p w:rsidR="00983586" w:rsidRPr="004C31B8" w:rsidRDefault="00983586" w:rsidP="002C716E">
                  <w:pPr>
                    <w:rPr>
                      <w:sz w:val="20"/>
                      <w:szCs w:val="20"/>
                    </w:rPr>
                  </w:pPr>
                </w:p>
              </w:tc>
            </w:tr>
            <w:tr w:rsidR="0007432A" w:rsidRPr="00076734" w:rsidTr="002C716E">
              <w:tc>
                <w:tcPr>
                  <w:tcW w:w="1980" w:type="dxa"/>
                </w:tcPr>
                <w:p w:rsidR="0007432A" w:rsidRPr="00076734" w:rsidRDefault="0007432A" w:rsidP="002C716E">
                  <w:pPr>
                    <w:rPr>
                      <w:sz w:val="20"/>
                      <w:szCs w:val="20"/>
                    </w:rPr>
                  </w:pPr>
                  <w:r w:rsidRPr="00076734">
                    <w:rPr>
                      <w:sz w:val="20"/>
                      <w:szCs w:val="20"/>
                    </w:rPr>
                    <w:t>Priority</w:t>
                  </w:r>
                </w:p>
              </w:tc>
              <w:tc>
                <w:tcPr>
                  <w:tcW w:w="4002" w:type="dxa"/>
                </w:tcPr>
                <w:p w:rsidR="0007432A" w:rsidRPr="004C31B8" w:rsidRDefault="0007432A" w:rsidP="002C716E">
                  <w:pPr>
                    <w:rPr>
                      <w:sz w:val="20"/>
                      <w:szCs w:val="20"/>
                    </w:rPr>
                  </w:pPr>
                  <w:r>
                    <w:rPr>
                      <w:sz w:val="20"/>
                      <w:szCs w:val="20"/>
                    </w:rPr>
                    <w:t xml:space="preserve">High, </w:t>
                  </w:r>
                  <w:r w:rsidRPr="004C31B8">
                    <w:rPr>
                      <w:sz w:val="20"/>
                      <w:szCs w:val="20"/>
                    </w:rPr>
                    <w:t>Medium</w:t>
                  </w:r>
                  <w:r>
                    <w:rPr>
                      <w:sz w:val="20"/>
                      <w:szCs w:val="20"/>
                    </w:rPr>
                    <w:t>, Low</w:t>
                  </w:r>
                </w:p>
              </w:tc>
              <w:tc>
                <w:tcPr>
                  <w:tcW w:w="4002" w:type="dxa"/>
                </w:tcPr>
                <w:p w:rsidR="0007432A" w:rsidRPr="004C31B8" w:rsidRDefault="0007432A" w:rsidP="002C716E">
                  <w:pPr>
                    <w:rPr>
                      <w:sz w:val="20"/>
                      <w:szCs w:val="20"/>
                    </w:rPr>
                  </w:pPr>
                  <w:r w:rsidRPr="004C31B8">
                    <w:rPr>
                      <w:sz w:val="20"/>
                      <w:szCs w:val="20"/>
                    </w:rPr>
                    <w:t>Medium</w:t>
                  </w:r>
                </w:p>
              </w:tc>
            </w:tr>
          </w:tbl>
          <w:p w:rsidR="005845E0" w:rsidRPr="008D0A72" w:rsidRDefault="005845E0" w:rsidP="00E74B89">
            <w:pPr>
              <w:rPr>
                <w:sz w:val="20"/>
                <w:szCs w:val="20"/>
              </w:rPr>
            </w:pPr>
          </w:p>
        </w:tc>
      </w:tr>
      <w:tr w:rsidR="0007432A" w:rsidRPr="008D0A72" w:rsidTr="002C716E">
        <w:tc>
          <w:tcPr>
            <w:tcW w:w="2520" w:type="dxa"/>
            <w:shd w:val="clear" w:color="auto" w:fill="EEECE1" w:themeFill="background2"/>
          </w:tcPr>
          <w:p w:rsidR="0007432A" w:rsidRPr="008D0A72" w:rsidRDefault="0007432A" w:rsidP="002C716E">
            <w:pPr>
              <w:rPr>
                <w:b/>
                <w:sz w:val="20"/>
                <w:szCs w:val="20"/>
              </w:rPr>
            </w:pPr>
            <w:r>
              <w:rPr>
                <w:b/>
                <w:sz w:val="20"/>
                <w:szCs w:val="20"/>
              </w:rPr>
              <w:t xml:space="preserve">Service Request Types and SLAs </w:t>
            </w:r>
          </w:p>
        </w:tc>
        <w:tc>
          <w:tcPr>
            <w:tcW w:w="11880" w:type="dxa"/>
          </w:tcPr>
          <w:p w:rsidR="0007432A" w:rsidRDefault="0007432A" w:rsidP="002C716E">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tblPr>
            <w:tblGrid>
              <w:gridCol w:w="3642"/>
              <w:gridCol w:w="1440"/>
              <w:gridCol w:w="2340"/>
              <w:gridCol w:w="2880"/>
            </w:tblGrid>
            <w:tr w:rsidR="0007432A" w:rsidRPr="00076734" w:rsidTr="002C716E">
              <w:tc>
                <w:tcPr>
                  <w:tcW w:w="3642" w:type="dxa"/>
                  <w:shd w:val="clear" w:color="auto" w:fill="BFBFBF" w:themeFill="background1" w:themeFillShade="BF"/>
                </w:tcPr>
                <w:p w:rsidR="0007432A" w:rsidRPr="00076734" w:rsidRDefault="0007432A" w:rsidP="002C716E">
                  <w:pPr>
                    <w:rPr>
                      <w:b/>
                      <w:sz w:val="20"/>
                      <w:szCs w:val="20"/>
                    </w:rPr>
                  </w:pPr>
                  <w:r>
                    <w:rPr>
                      <w:b/>
                      <w:sz w:val="20"/>
                      <w:szCs w:val="20"/>
                    </w:rPr>
                    <w:t>Service Request Types</w:t>
                  </w:r>
                </w:p>
              </w:tc>
              <w:tc>
                <w:tcPr>
                  <w:tcW w:w="1440" w:type="dxa"/>
                  <w:shd w:val="clear" w:color="auto" w:fill="BFBFBF" w:themeFill="background1" w:themeFillShade="BF"/>
                </w:tcPr>
                <w:p w:rsidR="0007432A" w:rsidRDefault="0007432A" w:rsidP="002C716E">
                  <w:pPr>
                    <w:rPr>
                      <w:b/>
                      <w:sz w:val="20"/>
                      <w:szCs w:val="20"/>
                    </w:rPr>
                  </w:pPr>
                  <w:r>
                    <w:rPr>
                      <w:b/>
                      <w:sz w:val="20"/>
                      <w:szCs w:val="20"/>
                    </w:rPr>
                    <w:t>SLA Number (e.g. 1, 2, 3, …)</w:t>
                  </w:r>
                </w:p>
              </w:tc>
              <w:tc>
                <w:tcPr>
                  <w:tcW w:w="2340" w:type="dxa"/>
                  <w:shd w:val="clear" w:color="auto" w:fill="BFBFBF" w:themeFill="background1" w:themeFillShade="BF"/>
                </w:tcPr>
                <w:p w:rsidR="0007432A" w:rsidRDefault="0007432A" w:rsidP="002C716E">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rsidR="0007432A" w:rsidRPr="00076734" w:rsidRDefault="0007432A" w:rsidP="002C716E">
                  <w:pPr>
                    <w:jc w:val="center"/>
                    <w:rPr>
                      <w:b/>
                      <w:sz w:val="20"/>
                      <w:szCs w:val="20"/>
                    </w:rPr>
                  </w:pPr>
                  <w:r>
                    <w:rPr>
                      <w:b/>
                      <w:sz w:val="20"/>
                      <w:szCs w:val="20"/>
                    </w:rPr>
                    <w:t>Interface</w:t>
                  </w:r>
                </w:p>
              </w:tc>
            </w:tr>
            <w:tr w:rsidR="00983586" w:rsidRPr="00076734" w:rsidTr="00B7114C">
              <w:tc>
                <w:tcPr>
                  <w:tcW w:w="3642" w:type="dxa"/>
                </w:tcPr>
                <w:p w:rsidR="00983586" w:rsidRPr="00134CB5" w:rsidRDefault="00983586" w:rsidP="002C716E">
                  <w:pPr>
                    <w:rPr>
                      <w:sz w:val="20"/>
                      <w:szCs w:val="20"/>
                    </w:rPr>
                  </w:pPr>
                  <w:r w:rsidRPr="00134CB5">
                    <w:rPr>
                      <w:sz w:val="20"/>
                      <w:szCs w:val="20"/>
                    </w:rPr>
                    <w:t>Vacant Lot Clean-Up</w:t>
                  </w:r>
                </w:p>
              </w:tc>
              <w:tc>
                <w:tcPr>
                  <w:tcW w:w="3780" w:type="dxa"/>
                  <w:gridSpan w:val="2"/>
                </w:tcPr>
                <w:p w:rsidR="00983586" w:rsidRPr="00076734" w:rsidRDefault="00983586" w:rsidP="002C716E">
                  <w:pPr>
                    <w:rPr>
                      <w:sz w:val="20"/>
                      <w:szCs w:val="20"/>
                    </w:rPr>
                  </w:pPr>
                  <w:del w:id="0" w:author="Muthuswamy, Yogesh" w:date="2015-02-25T10:49:00Z">
                    <w:r w:rsidDel="00CD48C5">
                      <w:rPr>
                        <w:sz w:val="20"/>
                        <w:szCs w:val="20"/>
                      </w:rPr>
                      <w:delText>Refer to SLA Document</w:delText>
                    </w:r>
                  </w:del>
                  <w:ins w:id="1" w:author="Muthuswamy, Yogesh" w:date="2015-02-25T10:49:00Z">
                    <w:r w:rsidR="00CD48C5">
                      <w:rPr>
                        <w:sz w:val="20"/>
                        <w:szCs w:val="20"/>
                      </w:rPr>
                      <w:t>90 Business Days</w:t>
                    </w:r>
                  </w:ins>
                </w:p>
              </w:tc>
              <w:tc>
                <w:tcPr>
                  <w:tcW w:w="2880" w:type="dxa"/>
                </w:tcPr>
                <w:p w:rsidR="00983586" w:rsidRPr="00076734" w:rsidRDefault="006C72BE" w:rsidP="002C716E">
                  <w:pPr>
                    <w:jc w:val="center"/>
                    <w:rPr>
                      <w:sz w:val="20"/>
                      <w:szCs w:val="20"/>
                    </w:rPr>
                  </w:pPr>
                  <w:r w:rsidRPr="006C72BE">
                    <w:rPr>
                      <w:sz w:val="20"/>
                      <w:szCs w:val="20"/>
                      <w:highlight w:val="yellow"/>
                    </w:rPr>
                    <w:t>Hansen</w:t>
                  </w:r>
                </w:p>
              </w:tc>
            </w:tr>
            <w:tr w:rsidR="0007432A" w:rsidRPr="00076734" w:rsidTr="002C716E">
              <w:tc>
                <w:tcPr>
                  <w:tcW w:w="3642" w:type="dxa"/>
                </w:tcPr>
                <w:p w:rsidR="0007432A" w:rsidRPr="00FC09FF" w:rsidRDefault="0007432A" w:rsidP="002C716E">
                  <w:pPr>
                    <w:rPr>
                      <w:sz w:val="20"/>
                      <w:szCs w:val="20"/>
                    </w:rPr>
                  </w:pPr>
                  <w:r w:rsidRPr="00F663B2">
                    <w:rPr>
                      <w:sz w:val="20"/>
                      <w:szCs w:val="20"/>
                    </w:rPr>
                    <w:t>Service Not Needed</w:t>
                  </w:r>
                </w:p>
              </w:tc>
              <w:tc>
                <w:tcPr>
                  <w:tcW w:w="1440" w:type="dxa"/>
                </w:tcPr>
                <w:p w:rsidR="0007432A" w:rsidRDefault="0007432A" w:rsidP="002C716E">
                  <w:r>
                    <w:rPr>
                      <w:sz w:val="20"/>
                      <w:szCs w:val="20"/>
                    </w:rPr>
                    <w:t>None</w:t>
                  </w:r>
                </w:p>
              </w:tc>
              <w:tc>
                <w:tcPr>
                  <w:tcW w:w="2340" w:type="dxa"/>
                </w:tcPr>
                <w:p w:rsidR="0007432A" w:rsidRDefault="0007432A" w:rsidP="002C716E">
                  <w:r>
                    <w:rPr>
                      <w:sz w:val="20"/>
                      <w:szCs w:val="20"/>
                    </w:rPr>
                    <w:t>None</w:t>
                  </w:r>
                  <w:bookmarkStart w:id="2" w:name="_GoBack"/>
                  <w:bookmarkEnd w:id="2"/>
                </w:p>
              </w:tc>
              <w:tc>
                <w:tcPr>
                  <w:tcW w:w="2880" w:type="dxa"/>
                </w:tcPr>
                <w:p w:rsidR="0007432A" w:rsidRPr="00651414" w:rsidRDefault="0007432A" w:rsidP="002C716E">
                  <w:pPr>
                    <w:jc w:val="center"/>
                    <w:rPr>
                      <w:sz w:val="20"/>
                      <w:szCs w:val="20"/>
                    </w:rPr>
                  </w:pPr>
                  <w:r>
                    <w:rPr>
                      <w:sz w:val="20"/>
                      <w:szCs w:val="20"/>
                    </w:rPr>
                    <w:t>None</w:t>
                  </w:r>
                </w:p>
              </w:tc>
            </w:tr>
          </w:tbl>
          <w:p w:rsidR="0007432A" w:rsidRDefault="0007432A" w:rsidP="002C716E">
            <w:pPr>
              <w:rPr>
                <w:sz w:val="20"/>
                <w:szCs w:val="20"/>
              </w:rPr>
            </w:pPr>
          </w:p>
          <w:p w:rsidR="0007432A" w:rsidRPr="008D0A72" w:rsidRDefault="0007432A" w:rsidP="002C716E">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07432A" w:rsidRPr="008D0A72" w:rsidTr="002C716E">
        <w:tc>
          <w:tcPr>
            <w:tcW w:w="2520" w:type="dxa"/>
            <w:shd w:val="clear" w:color="auto" w:fill="EEECE1" w:themeFill="background2"/>
          </w:tcPr>
          <w:p w:rsidR="0007432A" w:rsidRPr="008D0A72" w:rsidRDefault="0007432A" w:rsidP="002C716E">
            <w:pPr>
              <w:rPr>
                <w:b/>
                <w:sz w:val="20"/>
                <w:szCs w:val="20"/>
              </w:rPr>
            </w:pPr>
            <w:r w:rsidRPr="008D0A72">
              <w:rPr>
                <w:b/>
                <w:sz w:val="20"/>
                <w:szCs w:val="20"/>
              </w:rPr>
              <w:t>Assignment Queue</w:t>
            </w:r>
          </w:p>
        </w:tc>
        <w:tc>
          <w:tcPr>
            <w:tcW w:w="11880" w:type="dxa"/>
          </w:tcPr>
          <w:p w:rsidR="0007432A" w:rsidRPr="00AE433D" w:rsidRDefault="0007432A" w:rsidP="002C716E">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rsidR="0007432A" w:rsidRDefault="0007432A" w:rsidP="002C716E">
            <w:pPr>
              <w:rPr>
                <w:sz w:val="20"/>
                <w:szCs w:val="20"/>
              </w:rPr>
            </w:pPr>
          </w:p>
          <w:tbl>
            <w:tblPr>
              <w:tblStyle w:val="TableGrid"/>
              <w:tblW w:w="0" w:type="auto"/>
              <w:tblInd w:w="108" w:type="dxa"/>
              <w:tblLook w:val="04A0"/>
            </w:tblPr>
            <w:tblGrid>
              <w:gridCol w:w="4086"/>
              <w:gridCol w:w="2951"/>
              <w:gridCol w:w="4394"/>
            </w:tblGrid>
            <w:tr w:rsidR="0007432A" w:rsidRPr="00076734" w:rsidTr="006C72BE">
              <w:tc>
                <w:tcPr>
                  <w:tcW w:w="4086" w:type="dxa"/>
                  <w:shd w:val="clear" w:color="auto" w:fill="BFBFBF" w:themeFill="background1" w:themeFillShade="BF"/>
                </w:tcPr>
                <w:p w:rsidR="0007432A" w:rsidRPr="00076734" w:rsidRDefault="0007432A" w:rsidP="002C716E">
                  <w:pPr>
                    <w:rPr>
                      <w:b/>
                      <w:sz w:val="20"/>
                      <w:szCs w:val="20"/>
                    </w:rPr>
                  </w:pPr>
                  <w:r>
                    <w:rPr>
                      <w:b/>
                      <w:sz w:val="20"/>
                      <w:szCs w:val="20"/>
                    </w:rPr>
                    <w:t>Service Request Types</w:t>
                  </w:r>
                </w:p>
              </w:tc>
              <w:tc>
                <w:tcPr>
                  <w:tcW w:w="2951" w:type="dxa"/>
                  <w:shd w:val="clear" w:color="auto" w:fill="BFBFBF" w:themeFill="background1" w:themeFillShade="BF"/>
                </w:tcPr>
                <w:p w:rsidR="0007432A" w:rsidRDefault="0007432A" w:rsidP="002C716E">
                  <w:pPr>
                    <w:rPr>
                      <w:b/>
                      <w:sz w:val="20"/>
                      <w:szCs w:val="20"/>
                    </w:rPr>
                  </w:pPr>
                  <w:r>
                    <w:rPr>
                      <w:b/>
                      <w:sz w:val="20"/>
                      <w:szCs w:val="20"/>
                    </w:rPr>
                    <w:t>Queue Name</w:t>
                  </w:r>
                </w:p>
              </w:tc>
              <w:tc>
                <w:tcPr>
                  <w:tcW w:w="4394" w:type="dxa"/>
                  <w:shd w:val="clear" w:color="auto" w:fill="BFBFBF" w:themeFill="background1" w:themeFillShade="BF"/>
                </w:tcPr>
                <w:p w:rsidR="0007432A" w:rsidRPr="00076734" w:rsidRDefault="0007432A" w:rsidP="002C716E">
                  <w:pPr>
                    <w:rPr>
                      <w:b/>
                      <w:sz w:val="20"/>
                      <w:szCs w:val="20"/>
                    </w:rPr>
                  </w:pPr>
                  <w:r>
                    <w:rPr>
                      <w:b/>
                      <w:sz w:val="20"/>
                      <w:szCs w:val="20"/>
                    </w:rPr>
                    <w:t>Queue Members</w:t>
                  </w:r>
                </w:p>
              </w:tc>
            </w:tr>
            <w:tr w:rsidR="0007432A" w:rsidRPr="00076734" w:rsidTr="006C72BE">
              <w:tc>
                <w:tcPr>
                  <w:tcW w:w="4086" w:type="dxa"/>
                </w:tcPr>
                <w:p w:rsidR="0007432A" w:rsidRPr="00FC09FF" w:rsidRDefault="0007432A" w:rsidP="002C716E">
                  <w:pPr>
                    <w:rPr>
                      <w:sz w:val="20"/>
                      <w:szCs w:val="20"/>
                    </w:rPr>
                  </w:pPr>
                  <w:r>
                    <w:rPr>
                      <w:sz w:val="20"/>
                      <w:szCs w:val="20"/>
                    </w:rPr>
                    <w:t>Vacant Lot Clean-Up</w:t>
                  </w:r>
                </w:p>
              </w:tc>
              <w:tc>
                <w:tcPr>
                  <w:tcW w:w="2951" w:type="dxa"/>
                </w:tcPr>
                <w:p w:rsidR="0007432A" w:rsidRPr="00983586" w:rsidRDefault="00983586" w:rsidP="0007432A">
                  <w:pPr>
                    <w:rPr>
                      <w:sz w:val="20"/>
                      <w:szCs w:val="20"/>
                    </w:rPr>
                  </w:pPr>
                  <w:del w:id="3" w:author="Muthuswamy, Yogesh" w:date="2015-02-25T10:48:00Z">
                    <w:r w:rsidRPr="00983586" w:rsidDel="00CD48C5">
                      <w:rPr>
                        <w:rFonts w:ascii="Calibri" w:eastAsia="Times New Roman" w:hAnsi="Calibri" w:cs="Segoe UI"/>
                        <w:color w:val="000000"/>
                        <w:sz w:val="20"/>
                        <w:szCs w:val="20"/>
                      </w:rPr>
                      <w:delText>Vacant Lots</w:delText>
                    </w:r>
                  </w:del>
                  <w:ins w:id="4" w:author="Muthuswamy, Yogesh" w:date="2015-02-25T10:48:00Z">
                    <w:r w:rsidR="00CD48C5">
                      <w:rPr>
                        <w:rFonts w:ascii="Calibri" w:eastAsia="Times New Roman" w:hAnsi="Calibri" w:cs="Segoe UI"/>
                        <w:color w:val="000000"/>
                        <w:sz w:val="20"/>
                        <w:szCs w:val="20"/>
                      </w:rPr>
                      <w:t>CLIP</w:t>
                    </w:r>
                  </w:ins>
                </w:p>
              </w:tc>
              <w:tc>
                <w:tcPr>
                  <w:tcW w:w="4394" w:type="dxa"/>
                </w:tcPr>
                <w:p w:rsidR="0007432A" w:rsidRPr="00177F29" w:rsidRDefault="00D74A66" w:rsidP="002C716E">
                  <w:pPr>
                    <w:rPr>
                      <w:sz w:val="20"/>
                      <w:szCs w:val="20"/>
                    </w:rPr>
                  </w:pPr>
                  <w:del w:id="5" w:author="Muthuswamy, Yogesh" w:date="2015-02-25T10:48:00Z">
                    <w:r w:rsidDel="00CD48C5">
                      <w:rPr>
                        <w:sz w:val="20"/>
                        <w:szCs w:val="20"/>
                      </w:rPr>
                      <w:delText>???</w:delText>
                    </w:r>
                    <w:r w:rsidR="00B05AB3" w:rsidDel="00CD48C5">
                      <w:rPr>
                        <w:sz w:val="20"/>
                        <w:szCs w:val="20"/>
                      </w:rPr>
                      <w:delText xml:space="preserve"> </w:delText>
                    </w:r>
                  </w:del>
                  <w:ins w:id="6" w:author="Muthuswamy, Yogesh" w:date="2015-02-25T10:48:00Z">
                    <w:r w:rsidR="00CD48C5">
                      <w:rPr>
                        <w:sz w:val="20"/>
                        <w:szCs w:val="20"/>
                      </w:rPr>
                      <w:t>Hansen</w:t>
                    </w:r>
                  </w:ins>
                </w:p>
              </w:tc>
            </w:tr>
            <w:tr w:rsidR="0007432A" w:rsidRPr="00076734" w:rsidTr="006C72BE">
              <w:tc>
                <w:tcPr>
                  <w:tcW w:w="4086" w:type="dxa"/>
                </w:tcPr>
                <w:p w:rsidR="0007432A" w:rsidRPr="00FC09FF" w:rsidRDefault="0007432A" w:rsidP="002C716E">
                  <w:pPr>
                    <w:rPr>
                      <w:sz w:val="20"/>
                      <w:szCs w:val="20"/>
                    </w:rPr>
                  </w:pPr>
                  <w:r w:rsidRPr="00F663B2">
                    <w:rPr>
                      <w:sz w:val="20"/>
                      <w:szCs w:val="20"/>
                    </w:rPr>
                    <w:t>Service Not Needed</w:t>
                  </w:r>
                </w:p>
              </w:tc>
              <w:tc>
                <w:tcPr>
                  <w:tcW w:w="2951" w:type="dxa"/>
                </w:tcPr>
                <w:p w:rsidR="0007432A" w:rsidRPr="00066BE2" w:rsidRDefault="0007432A" w:rsidP="002C716E">
                  <w:pPr>
                    <w:rPr>
                      <w:sz w:val="20"/>
                      <w:szCs w:val="20"/>
                    </w:rPr>
                  </w:pPr>
                  <w:r w:rsidRPr="00F663B2">
                    <w:rPr>
                      <w:sz w:val="20"/>
                      <w:szCs w:val="20"/>
                    </w:rPr>
                    <w:t>311 Contact Center</w:t>
                  </w:r>
                </w:p>
              </w:tc>
              <w:tc>
                <w:tcPr>
                  <w:tcW w:w="4394" w:type="dxa"/>
                </w:tcPr>
                <w:p w:rsidR="0007432A" w:rsidRPr="000869CC" w:rsidRDefault="00D74A66" w:rsidP="002C716E">
                  <w:pPr>
                    <w:rPr>
                      <w:sz w:val="20"/>
                      <w:szCs w:val="20"/>
                    </w:rPr>
                  </w:pPr>
                  <w:del w:id="7" w:author="Muthuswamy, Yogesh" w:date="2015-02-25T10:48:00Z">
                    <w:r w:rsidDel="00CD48C5">
                      <w:rPr>
                        <w:sz w:val="20"/>
                        <w:szCs w:val="20"/>
                      </w:rPr>
                      <w:delText>???</w:delText>
                    </w:r>
                  </w:del>
                </w:p>
              </w:tc>
            </w:tr>
          </w:tbl>
          <w:p w:rsidR="0007432A" w:rsidRDefault="0007432A" w:rsidP="002C716E">
            <w:pPr>
              <w:rPr>
                <w:sz w:val="20"/>
                <w:szCs w:val="20"/>
              </w:rPr>
            </w:pPr>
          </w:p>
          <w:p w:rsidR="0007432A" w:rsidRPr="008D0A72" w:rsidRDefault="0007432A" w:rsidP="002C716E">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BE5E4E" w:rsidRPr="008D0A72" w:rsidTr="008F6F31">
        <w:tc>
          <w:tcPr>
            <w:tcW w:w="2520" w:type="dxa"/>
            <w:shd w:val="clear" w:color="auto" w:fill="EEECE1" w:themeFill="background2"/>
          </w:tcPr>
          <w:p w:rsidR="00BE5E4E" w:rsidRPr="008D0A72" w:rsidRDefault="003B3FA9" w:rsidP="003B3FA9">
            <w:pPr>
              <w:rPr>
                <w:b/>
                <w:sz w:val="20"/>
                <w:szCs w:val="20"/>
              </w:rPr>
            </w:pPr>
            <w:r>
              <w:rPr>
                <w:b/>
                <w:sz w:val="20"/>
                <w:szCs w:val="20"/>
              </w:rPr>
              <w:lastRenderedPageBreak/>
              <w:t>Additional</w:t>
            </w:r>
            <w:r w:rsidR="00BE5E4E" w:rsidRPr="008D0A72">
              <w:rPr>
                <w:b/>
                <w:sz w:val="20"/>
                <w:szCs w:val="20"/>
              </w:rPr>
              <w:t xml:space="preserve"> Case Fields</w:t>
            </w:r>
          </w:p>
        </w:tc>
        <w:tc>
          <w:tcPr>
            <w:tcW w:w="11880" w:type="dxa"/>
          </w:tcPr>
          <w:p w:rsidR="00BE5E4E" w:rsidRPr="008D0A72"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tblPr>
            <w:tblGrid>
              <w:gridCol w:w="1847"/>
              <w:gridCol w:w="3311"/>
              <w:gridCol w:w="1048"/>
              <w:gridCol w:w="1157"/>
              <w:gridCol w:w="874"/>
              <w:gridCol w:w="3343"/>
            </w:tblGrid>
            <w:tr w:rsidR="009F0D4B" w:rsidRPr="008D0A72" w:rsidTr="0023580A">
              <w:tc>
                <w:tcPr>
                  <w:tcW w:w="1847" w:type="dxa"/>
                  <w:shd w:val="clear" w:color="auto" w:fill="D9D9D9" w:themeFill="background1" w:themeFillShade="D9"/>
                </w:tcPr>
                <w:p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rsidR="00C51C66" w:rsidRPr="008D0A72" w:rsidRDefault="009F0D4B" w:rsidP="009F0D4B">
                  <w:pPr>
                    <w:rPr>
                      <w:b/>
                      <w:sz w:val="20"/>
                      <w:szCs w:val="20"/>
                    </w:rPr>
                  </w:pPr>
                  <w:r w:rsidRPr="008D0A72">
                    <w:rPr>
                      <w:b/>
                      <w:sz w:val="20"/>
                      <w:szCs w:val="20"/>
                    </w:rPr>
                    <w:t>Field Help Text</w:t>
                  </w:r>
                </w:p>
              </w:tc>
            </w:tr>
            <w:tr w:rsidR="00F5736B" w:rsidRPr="008D0A72" w:rsidTr="007E774C">
              <w:tc>
                <w:tcPr>
                  <w:tcW w:w="1847" w:type="dxa"/>
                </w:tcPr>
                <w:p w:rsidR="00F5736B" w:rsidRDefault="00F5736B" w:rsidP="0007432A">
                  <w:pPr>
                    <w:rPr>
                      <w:sz w:val="20"/>
                      <w:szCs w:val="20"/>
                    </w:rPr>
                  </w:pPr>
                  <w:r>
                    <w:rPr>
                      <w:sz w:val="20"/>
                      <w:szCs w:val="20"/>
                    </w:rPr>
                    <w:t>Is this a tree issue</w:t>
                  </w:r>
                </w:p>
              </w:tc>
              <w:tc>
                <w:tcPr>
                  <w:tcW w:w="3311" w:type="dxa"/>
                </w:tcPr>
                <w:p w:rsidR="00F5736B" w:rsidRDefault="00F5736B" w:rsidP="0052128F">
                  <w:pPr>
                    <w:rPr>
                      <w:sz w:val="20"/>
                      <w:szCs w:val="20"/>
                    </w:rPr>
                  </w:pPr>
                  <w:r>
                    <w:rPr>
                      <w:sz w:val="20"/>
                      <w:szCs w:val="20"/>
                    </w:rPr>
                    <w:t>Picklist</w:t>
                  </w:r>
                </w:p>
                <w:p w:rsidR="00F5736B" w:rsidRPr="00034264" w:rsidRDefault="00F5736B" w:rsidP="0052128F">
                  <w:pPr>
                    <w:rPr>
                      <w:sz w:val="20"/>
                      <w:szCs w:val="20"/>
                    </w:rPr>
                  </w:pPr>
                  <w:r>
                    <w:rPr>
                      <w:sz w:val="20"/>
                      <w:szCs w:val="20"/>
                    </w:rPr>
                    <w:t>Values:Yes, No</w:t>
                  </w:r>
                </w:p>
              </w:tc>
              <w:tc>
                <w:tcPr>
                  <w:tcW w:w="1048" w:type="dxa"/>
                </w:tcPr>
                <w:p w:rsidR="00F5736B" w:rsidRDefault="00F5736B" w:rsidP="007E774C">
                  <w:pPr>
                    <w:rPr>
                      <w:sz w:val="20"/>
                      <w:szCs w:val="20"/>
                    </w:rPr>
                  </w:pPr>
                </w:p>
              </w:tc>
              <w:tc>
                <w:tcPr>
                  <w:tcW w:w="1157" w:type="dxa"/>
                </w:tcPr>
                <w:p w:rsidR="00983586" w:rsidRDefault="00983586" w:rsidP="00983586">
                  <w:pPr>
                    <w:rPr>
                      <w:sz w:val="20"/>
                      <w:szCs w:val="20"/>
                    </w:rPr>
                  </w:pPr>
                  <w:r>
                    <w:rPr>
                      <w:sz w:val="20"/>
                      <w:szCs w:val="20"/>
                    </w:rPr>
                    <w:t>Workflow Rule #3</w:t>
                  </w:r>
                </w:p>
                <w:p w:rsidR="00F5736B" w:rsidRDefault="00F5736B" w:rsidP="007E774C">
                  <w:pPr>
                    <w:rPr>
                      <w:sz w:val="20"/>
                      <w:szCs w:val="20"/>
                    </w:rPr>
                  </w:pPr>
                </w:p>
              </w:tc>
              <w:tc>
                <w:tcPr>
                  <w:tcW w:w="874" w:type="dxa"/>
                </w:tcPr>
                <w:p w:rsidR="00F5736B" w:rsidRDefault="00F5736B" w:rsidP="007E774C">
                  <w:pPr>
                    <w:rPr>
                      <w:sz w:val="20"/>
                      <w:szCs w:val="20"/>
                    </w:rPr>
                  </w:pPr>
                </w:p>
              </w:tc>
              <w:tc>
                <w:tcPr>
                  <w:tcW w:w="3343" w:type="dxa"/>
                </w:tcPr>
                <w:p w:rsidR="00F5736B" w:rsidRDefault="00F5736B" w:rsidP="00134CB5">
                  <w:pPr>
                    <w:rPr>
                      <w:sz w:val="20"/>
                      <w:szCs w:val="20"/>
                    </w:rPr>
                  </w:pPr>
                  <w:r>
                    <w:rPr>
                      <w:sz w:val="20"/>
                      <w:szCs w:val="20"/>
                    </w:rPr>
                    <w:t>Is this a downed tree, leaning tree, or a tree where the roots are disturbing a house foundation</w:t>
                  </w:r>
                </w:p>
              </w:tc>
            </w:tr>
            <w:tr w:rsidR="00F5736B" w:rsidRPr="008D0A72" w:rsidTr="007E774C">
              <w:tc>
                <w:tcPr>
                  <w:tcW w:w="1847" w:type="dxa"/>
                </w:tcPr>
                <w:p w:rsidR="00F5736B" w:rsidRDefault="00F5736B" w:rsidP="0007432A">
                  <w:pPr>
                    <w:rPr>
                      <w:sz w:val="20"/>
                      <w:szCs w:val="20"/>
                    </w:rPr>
                  </w:pPr>
                  <w:r>
                    <w:rPr>
                      <w:sz w:val="20"/>
                      <w:szCs w:val="20"/>
                    </w:rPr>
                    <w:t>Are there any other issues with the lot?</w:t>
                  </w:r>
                </w:p>
              </w:tc>
              <w:tc>
                <w:tcPr>
                  <w:tcW w:w="3311" w:type="dxa"/>
                </w:tcPr>
                <w:p w:rsidR="00F5736B" w:rsidRDefault="00F5736B" w:rsidP="0052128F">
                  <w:pPr>
                    <w:rPr>
                      <w:sz w:val="20"/>
                      <w:szCs w:val="20"/>
                    </w:rPr>
                  </w:pPr>
                  <w:r>
                    <w:rPr>
                      <w:sz w:val="20"/>
                      <w:szCs w:val="20"/>
                    </w:rPr>
                    <w:t>Dependent Picklist (Is tree an issue)</w:t>
                  </w:r>
                </w:p>
                <w:p w:rsidR="00F5736B" w:rsidRDefault="00F5736B" w:rsidP="0052128F">
                  <w:pPr>
                    <w:rPr>
                      <w:sz w:val="20"/>
                      <w:szCs w:val="20"/>
                    </w:rPr>
                  </w:pPr>
                  <w:r>
                    <w:rPr>
                      <w:sz w:val="20"/>
                      <w:szCs w:val="20"/>
                    </w:rPr>
                    <w:t>Values: Yes, No</w:t>
                  </w:r>
                </w:p>
              </w:tc>
              <w:tc>
                <w:tcPr>
                  <w:tcW w:w="1048" w:type="dxa"/>
                </w:tcPr>
                <w:p w:rsidR="00F5736B" w:rsidRDefault="00F5736B" w:rsidP="007E774C">
                  <w:pPr>
                    <w:rPr>
                      <w:sz w:val="20"/>
                      <w:szCs w:val="20"/>
                    </w:rPr>
                  </w:pPr>
                </w:p>
              </w:tc>
              <w:tc>
                <w:tcPr>
                  <w:tcW w:w="1157" w:type="dxa"/>
                </w:tcPr>
                <w:p w:rsidR="00F5736B" w:rsidRDefault="00F5736B" w:rsidP="007E774C">
                  <w:pPr>
                    <w:rPr>
                      <w:sz w:val="20"/>
                      <w:szCs w:val="20"/>
                    </w:rPr>
                  </w:pPr>
                </w:p>
              </w:tc>
              <w:tc>
                <w:tcPr>
                  <w:tcW w:w="874" w:type="dxa"/>
                </w:tcPr>
                <w:p w:rsidR="00F5736B" w:rsidRDefault="00F5736B" w:rsidP="007E774C">
                  <w:pPr>
                    <w:rPr>
                      <w:sz w:val="20"/>
                      <w:szCs w:val="20"/>
                    </w:rPr>
                  </w:pPr>
                </w:p>
              </w:tc>
              <w:tc>
                <w:tcPr>
                  <w:tcW w:w="3343" w:type="dxa"/>
                </w:tcPr>
                <w:p w:rsidR="00F5736B" w:rsidRDefault="00F5736B" w:rsidP="00134CB5">
                  <w:pPr>
                    <w:rPr>
                      <w:sz w:val="20"/>
                      <w:szCs w:val="20"/>
                    </w:rPr>
                  </w:pPr>
                </w:p>
              </w:tc>
            </w:tr>
            <w:tr w:rsidR="00FD39F5" w:rsidRPr="008D0A72" w:rsidTr="007E774C">
              <w:tc>
                <w:tcPr>
                  <w:tcW w:w="1847" w:type="dxa"/>
                </w:tcPr>
                <w:p w:rsidR="0052128F" w:rsidRDefault="00701E23" w:rsidP="0007432A">
                  <w:pPr>
                    <w:rPr>
                      <w:sz w:val="20"/>
                      <w:szCs w:val="20"/>
                    </w:rPr>
                  </w:pPr>
                  <w:r>
                    <w:rPr>
                      <w:sz w:val="20"/>
                      <w:szCs w:val="20"/>
                    </w:rPr>
                    <w:t>Lot Type</w:t>
                  </w:r>
                </w:p>
              </w:tc>
              <w:tc>
                <w:tcPr>
                  <w:tcW w:w="3311" w:type="dxa"/>
                </w:tcPr>
                <w:p w:rsidR="0052128F" w:rsidRPr="00034264" w:rsidRDefault="0052128F" w:rsidP="0052128F">
                  <w:pPr>
                    <w:rPr>
                      <w:sz w:val="20"/>
                      <w:szCs w:val="20"/>
                    </w:rPr>
                  </w:pPr>
                  <w:r w:rsidRPr="00034264">
                    <w:rPr>
                      <w:sz w:val="20"/>
                      <w:szCs w:val="20"/>
                    </w:rPr>
                    <w:t>Picklist</w:t>
                  </w:r>
                </w:p>
                <w:p w:rsidR="0052128F" w:rsidRPr="00034264" w:rsidRDefault="0052128F" w:rsidP="0052128F">
                  <w:pPr>
                    <w:rPr>
                      <w:sz w:val="20"/>
                      <w:szCs w:val="20"/>
                    </w:rPr>
                  </w:pPr>
                  <w:r w:rsidRPr="00034264">
                    <w:rPr>
                      <w:b/>
                      <w:sz w:val="20"/>
                      <w:szCs w:val="20"/>
                    </w:rPr>
                    <w:t>Values:</w:t>
                  </w:r>
                  <w:r w:rsidRPr="00034264">
                    <w:rPr>
                      <w:sz w:val="20"/>
                      <w:szCs w:val="20"/>
                    </w:rPr>
                    <w:t xml:space="preserve">  </w:t>
                  </w:r>
                  <w:r w:rsidR="00701E23">
                    <w:rPr>
                      <w:sz w:val="20"/>
                      <w:szCs w:val="20"/>
                    </w:rPr>
                    <w:t xml:space="preserve">Vacant </w:t>
                  </w:r>
                  <w:r w:rsidR="00134CB5">
                    <w:rPr>
                      <w:sz w:val="20"/>
                      <w:szCs w:val="20"/>
                    </w:rPr>
                    <w:t>L</w:t>
                  </w:r>
                  <w:r w:rsidR="00701E23">
                    <w:rPr>
                      <w:sz w:val="20"/>
                      <w:szCs w:val="20"/>
                    </w:rPr>
                    <w:t>ot</w:t>
                  </w:r>
                  <w:r w:rsidRPr="00034264">
                    <w:rPr>
                      <w:sz w:val="20"/>
                      <w:szCs w:val="20"/>
                    </w:rPr>
                    <w:t xml:space="preserve">, </w:t>
                  </w:r>
                  <w:r w:rsidR="00701E23">
                    <w:rPr>
                      <w:sz w:val="20"/>
                      <w:szCs w:val="20"/>
                    </w:rPr>
                    <w:t xml:space="preserve">Parking </w:t>
                  </w:r>
                  <w:r w:rsidR="00134CB5">
                    <w:rPr>
                      <w:sz w:val="20"/>
                      <w:szCs w:val="20"/>
                    </w:rPr>
                    <w:t>L</w:t>
                  </w:r>
                  <w:r w:rsidR="00701E23">
                    <w:rPr>
                      <w:sz w:val="20"/>
                      <w:szCs w:val="20"/>
                    </w:rPr>
                    <w:t>ot</w:t>
                  </w:r>
                  <w:r w:rsidR="00A70ED0">
                    <w:rPr>
                      <w:sz w:val="20"/>
                      <w:szCs w:val="20"/>
                    </w:rPr>
                    <w:t xml:space="preserve"> (find who owns the property, if privately owned then L&amp;I, if city owned (generate email)</w:t>
                  </w:r>
                  <w:r w:rsidR="00701E23">
                    <w:rPr>
                      <w:sz w:val="20"/>
                      <w:szCs w:val="20"/>
                    </w:rPr>
                    <w:t>, Park</w:t>
                  </w:r>
                  <w:r w:rsidR="00A70ED0">
                    <w:rPr>
                      <w:sz w:val="20"/>
                      <w:szCs w:val="20"/>
                    </w:rPr>
                    <w:t xml:space="preserve"> (Parks)</w:t>
                  </w:r>
                  <w:r w:rsidR="00134CB5">
                    <w:rPr>
                      <w:sz w:val="20"/>
                      <w:szCs w:val="20"/>
                    </w:rPr>
                    <w:t>, Yard</w:t>
                  </w:r>
                  <w:r w:rsidR="00A70ED0">
                    <w:rPr>
                      <w:sz w:val="20"/>
                      <w:szCs w:val="20"/>
                    </w:rPr>
                    <w:t xml:space="preserve"> (L&amp;I), City </w:t>
                  </w:r>
                  <w:r w:rsidR="0032099C">
                    <w:rPr>
                      <w:sz w:val="20"/>
                      <w:szCs w:val="20"/>
                    </w:rPr>
                    <w:t>Bldg lawn</w:t>
                  </w:r>
                  <w:r w:rsidR="00A70ED0">
                    <w:rPr>
                      <w:sz w:val="20"/>
                      <w:szCs w:val="20"/>
                    </w:rPr>
                    <w:t xml:space="preserve"> (generate email)</w:t>
                  </w:r>
                </w:p>
                <w:p w:rsidR="00FD39F5" w:rsidRPr="002A2CC8" w:rsidRDefault="0052128F" w:rsidP="0007432A">
                  <w:pPr>
                    <w:rPr>
                      <w:sz w:val="20"/>
                      <w:szCs w:val="20"/>
                    </w:rPr>
                  </w:pPr>
                  <w:r w:rsidRPr="00034264">
                    <w:rPr>
                      <w:b/>
                      <w:sz w:val="20"/>
                      <w:szCs w:val="20"/>
                    </w:rPr>
                    <w:t>Default:</w:t>
                  </w:r>
                  <w:r w:rsidRPr="00034264">
                    <w:rPr>
                      <w:sz w:val="20"/>
                      <w:szCs w:val="20"/>
                    </w:rPr>
                    <w:t xml:space="preserve">  </w:t>
                  </w:r>
                </w:p>
              </w:tc>
              <w:tc>
                <w:tcPr>
                  <w:tcW w:w="1048" w:type="dxa"/>
                </w:tcPr>
                <w:p w:rsidR="00FD39F5" w:rsidRDefault="0052128F" w:rsidP="007E774C">
                  <w:pPr>
                    <w:rPr>
                      <w:sz w:val="20"/>
                      <w:szCs w:val="20"/>
                    </w:rPr>
                  </w:pPr>
                  <w:r>
                    <w:rPr>
                      <w:sz w:val="20"/>
                      <w:szCs w:val="20"/>
                    </w:rPr>
                    <w:t>Yes</w:t>
                  </w:r>
                </w:p>
              </w:tc>
              <w:tc>
                <w:tcPr>
                  <w:tcW w:w="1157" w:type="dxa"/>
                </w:tcPr>
                <w:p w:rsidR="00FD39F5" w:rsidRDefault="0052128F" w:rsidP="007E774C">
                  <w:pPr>
                    <w:rPr>
                      <w:sz w:val="20"/>
                      <w:szCs w:val="20"/>
                    </w:rPr>
                  </w:pPr>
                  <w:r>
                    <w:rPr>
                      <w:sz w:val="20"/>
                      <w:szCs w:val="20"/>
                    </w:rPr>
                    <w:t>Workflow Rule #1</w:t>
                  </w:r>
                </w:p>
                <w:p w:rsidR="00701E23" w:rsidRDefault="00701E23" w:rsidP="007E774C">
                  <w:pPr>
                    <w:rPr>
                      <w:sz w:val="20"/>
                      <w:szCs w:val="20"/>
                    </w:rPr>
                  </w:pPr>
                  <w:r>
                    <w:rPr>
                      <w:sz w:val="20"/>
                      <w:szCs w:val="20"/>
                    </w:rPr>
                    <w:t>Workflow Rule #2</w:t>
                  </w:r>
                </w:p>
              </w:tc>
              <w:tc>
                <w:tcPr>
                  <w:tcW w:w="874" w:type="dxa"/>
                </w:tcPr>
                <w:p w:rsidR="00FD39F5" w:rsidRDefault="0052128F" w:rsidP="007E774C">
                  <w:pPr>
                    <w:rPr>
                      <w:sz w:val="20"/>
                      <w:szCs w:val="20"/>
                    </w:rPr>
                  </w:pPr>
                  <w:r>
                    <w:rPr>
                      <w:sz w:val="20"/>
                      <w:szCs w:val="20"/>
                    </w:rPr>
                    <w:t>No</w:t>
                  </w:r>
                </w:p>
              </w:tc>
              <w:tc>
                <w:tcPr>
                  <w:tcW w:w="3343" w:type="dxa"/>
                </w:tcPr>
                <w:p w:rsidR="00FD39F5" w:rsidRDefault="00134CB5" w:rsidP="00134CB5">
                  <w:pPr>
                    <w:rPr>
                      <w:sz w:val="20"/>
                      <w:szCs w:val="20"/>
                    </w:rPr>
                  </w:pPr>
                  <w:r>
                    <w:rPr>
                      <w:sz w:val="20"/>
                      <w:szCs w:val="20"/>
                    </w:rPr>
                    <w:t>What type of property is being reported (vacant lot, parking lot, park or yard)?</w:t>
                  </w:r>
                </w:p>
              </w:tc>
            </w:tr>
            <w:tr w:rsidR="0012697A" w:rsidRPr="008D0A72" w:rsidTr="007E774C">
              <w:tc>
                <w:tcPr>
                  <w:tcW w:w="1847" w:type="dxa"/>
                </w:tcPr>
                <w:p w:rsidR="0012697A" w:rsidRDefault="0012697A" w:rsidP="0007432A">
                  <w:pPr>
                    <w:rPr>
                      <w:sz w:val="20"/>
                      <w:szCs w:val="20"/>
                    </w:rPr>
                  </w:pPr>
                  <w:r>
                    <w:rPr>
                      <w:sz w:val="20"/>
                      <w:szCs w:val="20"/>
                    </w:rPr>
                    <w:t>Type of violation</w:t>
                  </w:r>
                </w:p>
              </w:tc>
              <w:tc>
                <w:tcPr>
                  <w:tcW w:w="3311" w:type="dxa"/>
                </w:tcPr>
                <w:p w:rsidR="0012697A" w:rsidRPr="00B05AB3" w:rsidRDefault="0012697A" w:rsidP="0052128F">
                  <w:pPr>
                    <w:rPr>
                      <w:strike/>
                      <w:sz w:val="20"/>
                      <w:szCs w:val="20"/>
                    </w:rPr>
                  </w:pPr>
                  <w:r w:rsidRPr="00B05AB3">
                    <w:rPr>
                      <w:strike/>
                      <w:sz w:val="20"/>
                      <w:szCs w:val="20"/>
                    </w:rPr>
                    <w:t>Use description</w:t>
                  </w:r>
                </w:p>
                <w:p w:rsidR="00BF7F23" w:rsidRPr="00B05AB3" w:rsidRDefault="00BF7F23" w:rsidP="00BF7F23">
                  <w:pPr>
                    <w:rPr>
                      <w:sz w:val="20"/>
                      <w:szCs w:val="20"/>
                    </w:rPr>
                  </w:pPr>
                  <w:r w:rsidRPr="00B05AB3">
                    <w:rPr>
                      <w:sz w:val="20"/>
                      <w:szCs w:val="20"/>
                    </w:rPr>
                    <w:t>Picklist</w:t>
                  </w:r>
                </w:p>
                <w:p w:rsidR="00BF7F23" w:rsidRPr="00B05AB3" w:rsidRDefault="00BF7F23" w:rsidP="00BF7F23">
                  <w:pPr>
                    <w:rPr>
                      <w:sz w:val="20"/>
                      <w:szCs w:val="20"/>
                    </w:rPr>
                  </w:pPr>
                  <w:r w:rsidRPr="00B05AB3">
                    <w:rPr>
                      <w:b/>
                      <w:sz w:val="20"/>
                      <w:szCs w:val="20"/>
                    </w:rPr>
                    <w:t>Values:</w:t>
                  </w:r>
                  <w:r w:rsidRPr="00B05AB3">
                    <w:rPr>
                      <w:sz w:val="20"/>
                      <w:szCs w:val="20"/>
                    </w:rPr>
                    <w:t xml:space="preserve">  High weeds, Short dumping, Illegal dumping, Construction debris</w:t>
                  </w:r>
                </w:p>
                <w:p w:rsidR="00BF7F23" w:rsidRPr="00BF7F23" w:rsidRDefault="00BF7F23" w:rsidP="00BF7F23">
                  <w:pPr>
                    <w:rPr>
                      <w:b/>
                      <w:sz w:val="20"/>
                      <w:szCs w:val="20"/>
                    </w:rPr>
                  </w:pPr>
                  <w:r w:rsidRPr="00B05AB3">
                    <w:rPr>
                      <w:b/>
                      <w:sz w:val="20"/>
                      <w:szCs w:val="20"/>
                    </w:rPr>
                    <w:t>Default:</w:t>
                  </w:r>
                </w:p>
              </w:tc>
              <w:tc>
                <w:tcPr>
                  <w:tcW w:w="1048" w:type="dxa"/>
                </w:tcPr>
                <w:p w:rsidR="0012697A" w:rsidRDefault="0012697A" w:rsidP="007E774C">
                  <w:pPr>
                    <w:rPr>
                      <w:sz w:val="20"/>
                      <w:szCs w:val="20"/>
                    </w:rPr>
                  </w:pPr>
                  <w:r>
                    <w:rPr>
                      <w:sz w:val="20"/>
                      <w:szCs w:val="20"/>
                    </w:rPr>
                    <w:t>Yes</w:t>
                  </w:r>
                </w:p>
              </w:tc>
              <w:tc>
                <w:tcPr>
                  <w:tcW w:w="1157" w:type="dxa"/>
                </w:tcPr>
                <w:p w:rsidR="0012697A" w:rsidRDefault="0012697A" w:rsidP="007E774C">
                  <w:pPr>
                    <w:rPr>
                      <w:sz w:val="20"/>
                      <w:szCs w:val="20"/>
                    </w:rPr>
                  </w:pPr>
                </w:p>
              </w:tc>
              <w:tc>
                <w:tcPr>
                  <w:tcW w:w="874" w:type="dxa"/>
                </w:tcPr>
                <w:p w:rsidR="0012697A" w:rsidRDefault="00BF7F23" w:rsidP="007E774C">
                  <w:pPr>
                    <w:rPr>
                      <w:sz w:val="20"/>
                      <w:szCs w:val="20"/>
                    </w:rPr>
                  </w:pPr>
                  <w:r w:rsidRPr="00B05AB3">
                    <w:rPr>
                      <w:sz w:val="20"/>
                      <w:szCs w:val="20"/>
                    </w:rPr>
                    <w:t>No</w:t>
                  </w:r>
                </w:p>
              </w:tc>
              <w:tc>
                <w:tcPr>
                  <w:tcW w:w="3343" w:type="dxa"/>
                </w:tcPr>
                <w:p w:rsidR="0012697A" w:rsidRDefault="0012697A" w:rsidP="00134CB5">
                  <w:pPr>
                    <w:rPr>
                      <w:sz w:val="20"/>
                      <w:szCs w:val="20"/>
                    </w:rPr>
                  </w:pPr>
                  <w:r>
                    <w:rPr>
                      <w:sz w:val="20"/>
                      <w:szCs w:val="20"/>
                    </w:rPr>
                    <w:t>What type of violation is occurring on the property (High weeds, short dumping, illegal dumping, construction debris, etc.)</w:t>
                  </w:r>
                </w:p>
              </w:tc>
            </w:tr>
          </w:tbl>
          <w:p w:rsidR="00BE5E4E" w:rsidRPr="008D0A72" w:rsidRDefault="00BE5E4E" w:rsidP="00C51C66">
            <w:pPr>
              <w:rPr>
                <w:sz w:val="20"/>
                <w:szCs w:val="20"/>
              </w:rPr>
            </w:pPr>
          </w:p>
          <w:p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tblPr>
            <w:tblGrid>
              <w:gridCol w:w="780"/>
              <w:gridCol w:w="2340"/>
              <w:gridCol w:w="3146"/>
              <w:gridCol w:w="2974"/>
              <w:gridCol w:w="2340"/>
            </w:tblGrid>
            <w:tr w:rsidR="003A3160" w:rsidRPr="008D0A72" w:rsidTr="0060560F">
              <w:tc>
                <w:tcPr>
                  <w:tcW w:w="780" w:type="dxa"/>
                  <w:shd w:val="clear" w:color="auto" w:fill="D9D9D9" w:themeFill="background1" w:themeFillShade="D9"/>
                </w:tcPr>
                <w:p w:rsidR="003A3160" w:rsidRPr="008D0A72" w:rsidRDefault="003A3160" w:rsidP="00972999">
                  <w:pPr>
                    <w:rPr>
                      <w:b/>
                      <w:sz w:val="20"/>
                      <w:szCs w:val="20"/>
                    </w:rPr>
                  </w:pPr>
                  <w:r w:rsidRPr="008D0A72">
                    <w:rPr>
                      <w:b/>
                      <w:sz w:val="20"/>
                      <w:szCs w:val="20"/>
                    </w:rPr>
                    <w:t>Rule #</w:t>
                  </w:r>
                </w:p>
              </w:tc>
              <w:tc>
                <w:tcPr>
                  <w:tcW w:w="2340" w:type="dxa"/>
                  <w:shd w:val="clear" w:color="auto" w:fill="D9D9D9" w:themeFill="background1" w:themeFillShade="D9"/>
                </w:tcPr>
                <w:p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rsidR="003A3160" w:rsidRPr="008D0A72" w:rsidRDefault="003A3160" w:rsidP="00972999">
                  <w:pPr>
                    <w:rPr>
                      <w:b/>
                      <w:sz w:val="20"/>
                      <w:szCs w:val="20"/>
                    </w:rPr>
                  </w:pPr>
                  <w:r w:rsidRPr="008D0A72">
                    <w:rPr>
                      <w:b/>
                      <w:sz w:val="20"/>
                      <w:szCs w:val="20"/>
                    </w:rPr>
                    <w:t>Comments</w:t>
                  </w:r>
                </w:p>
              </w:tc>
            </w:tr>
            <w:tr w:rsidR="00FD39F5" w:rsidRPr="008D0A72" w:rsidTr="0060560F">
              <w:tc>
                <w:tcPr>
                  <w:tcW w:w="780" w:type="dxa"/>
                </w:tcPr>
                <w:p w:rsidR="00FD39F5" w:rsidRDefault="00FD39F5" w:rsidP="003A3160">
                  <w:pPr>
                    <w:rPr>
                      <w:sz w:val="20"/>
                      <w:szCs w:val="20"/>
                    </w:rPr>
                  </w:pPr>
                </w:p>
              </w:tc>
              <w:tc>
                <w:tcPr>
                  <w:tcW w:w="2340" w:type="dxa"/>
                </w:tcPr>
                <w:p w:rsidR="00FD39F5" w:rsidRDefault="00FD39F5" w:rsidP="00286CB8">
                  <w:pPr>
                    <w:rPr>
                      <w:sz w:val="20"/>
                      <w:szCs w:val="20"/>
                    </w:rPr>
                  </w:pPr>
                </w:p>
              </w:tc>
              <w:tc>
                <w:tcPr>
                  <w:tcW w:w="3146" w:type="dxa"/>
                </w:tcPr>
                <w:p w:rsidR="00FD39F5" w:rsidRDefault="00FD39F5" w:rsidP="00A809DC">
                  <w:pPr>
                    <w:rPr>
                      <w:sz w:val="20"/>
                      <w:szCs w:val="20"/>
                    </w:rPr>
                  </w:pPr>
                </w:p>
              </w:tc>
              <w:tc>
                <w:tcPr>
                  <w:tcW w:w="2974" w:type="dxa"/>
                </w:tcPr>
                <w:p w:rsidR="00FD39F5" w:rsidRPr="003F6793" w:rsidRDefault="00FD39F5" w:rsidP="00A65BD7">
                  <w:pPr>
                    <w:rPr>
                      <w:i/>
                      <w:sz w:val="20"/>
                      <w:szCs w:val="20"/>
                    </w:rPr>
                  </w:pPr>
                </w:p>
              </w:tc>
              <w:tc>
                <w:tcPr>
                  <w:tcW w:w="2340" w:type="dxa"/>
                </w:tcPr>
                <w:p w:rsidR="00FD39F5" w:rsidRPr="003F6793" w:rsidRDefault="00FD39F5" w:rsidP="00972999">
                  <w:pPr>
                    <w:rPr>
                      <w:sz w:val="20"/>
                      <w:szCs w:val="20"/>
                    </w:rPr>
                  </w:pPr>
                </w:p>
              </w:tc>
            </w:tr>
          </w:tbl>
          <w:p w:rsidR="003A3160" w:rsidRDefault="003A3160" w:rsidP="00C51C66">
            <w:pPr>
              <w:rPr>
                <w:sz w:val="20"/>
                <w:szCs w:val="20"/>
              </w:rPr>
            </w:pPr>
          </w:p>
          <w:p w:rsidR="00300DF2" w:rsidRPr="00286CB8" w:rsidRDefault="00300DF2" w:rsidP="00300DF2">
            <w:pPr>
              <w:rPr>
                <w:b/>
                <w:sz w:val="20"/>
                <w:szCs w:val="20"/>
              </w:rPr>
            </w:pPr>
            <w:r w:rsidRPr="00286CB8">
              <w:rPr>
                <w:b/>
                <w:sz w:val="20"/>
                <w:szCs w:val="20"/>
              </w:rPr>
              <w:t>Workflow Rules</w:t>
            </w:r>
          </w:p>
          <w:tbl>
            <w:tblPr>
              <w:tblStyle w:val="TableGrid"/>
              <w:tblW w:w="0" w:type="auto"/>
              <w:tblLook w:val="04A0"/>
            </w:tblPr>
            <w:tblGrid>
              <w:gridCol w:w="780"/>
              <w:gridCol w:w="1890"/>
              <w:gridCol w:w="2160"/>
              <w:gridCol w:w="2250"/>
              <w:gridCol w:w="2160"/>
              <w:gridCol w:w="2340"/>
            </w:tblGrid>
            <w:tr w:rsidR="00300DF2" w:rsidRPr="008D0A72" w:rsidTr="00983586">
              <w:trPr>
                <w:cantSplit/>
              </w:trPr>
              <w:tc>
                <w:tcPr>
                  <w:tcW w:w="780" w:type="dxa"/>
                  <w:shd w:val="clear" w:color="auto" w:fill="D9D9D9" w:themeFill="background1" w:themeFillShade="D9"/>
                </w:tcPr>
                <w:p w:rsidR="00300DF2" w:rsidRPr="008D0A72" w:rsidRDefault="00300DF2" w:rsidP="007E774C">
                  <w:pPr>
                    <w:rPr>
                      <w:b/>
                      <w:sz w:val="20"/>
                      <w:szCs w:val="20"/>
                    </w:rPr>
                  </w:pPr>
                  <w:r w:rsidRPr="008D0A72">
                    <w:rPr>
                      <w:b/>
                      <w:sz w:val="20"/>
                      <w:szCs w:val="20"/>
                    </w:rPr>
                    <w:t>Rule #</w:t>
                  </w:r>
                </w:p>
              </w:tc>
              <w:tc>
                <w:tcPr>
                  <w:tcW w:w="1890" w:type="dxa"/>
                  <w:shd w:val="clear" w:color="auto" w:fill="D9D9D9" w:themeFill="background1" w:themeFillShade="D9"/>
                </w:tcPr>
                <w:p w:rsidR="00300DF2" w:rsidRPr="008D0A72" w:rsidRDefault="00300DF2" w:rsidP="007E774C">
                  <w:pPr>
                    <w:rPr>
                      <w:b/>
                      <w:sz w:val="20"/>
                      <w:szCs w:val="20"/>
                    </w:rPr>
                  </w:pPr>
                  <w:r w:rsidRPr="008D0A72">
                    <w:rPr>
                      <w:b/>
                      <w:sz w:val="20"/>
                      <w:szCs w:val="20"/>
                    </w:rPr>
                    <w:t>Rule Name</w:t>
                  </w:r>
                </w:p>
              </w:tc>
              <w:tc>
                <w:tcPr>
                  <w:tcW w:w="2160" w:type="dxa"/>
                  <w:shd w:val="clear" w:color="auto" w:fill="D9D9D9" w:themeFill="background1" w:themeFillShade="D9"/>
                </w:tcPr>
                <w:p w:rsidR="00300DF2" w:rsidRPr="008D0A72" w:rsidRDefault="00300DF2" w:rsidP="007E774C">
                  <w:pPr>
                    <w:rPr>
                      <w:b/>
                      <w:sz w:val="20"/>
                      <w:szCs w:val="20"/>
                    </w:rPr>
                  </w:pPr>
                  <w:r>
                    <w:rPr>
                      <w:b/>
                      <w:sz w:val="20"/>
                      <w:szCs w:val="20"/>
                    </w:rPr>
                    <w:t>Rule Description</w:t>
                  </w:r>
                </w:p>
              </w:tc>
              <w:tc>
                <w:tcPr>
                  <w:tcW w:w="2250" w:type="dxa"/>
                  <w:shd w:val="clear" w:color="auto" w:fill="D9D9D9" w:themeFill="background1" w:themeFillShade="D9"/>
                </w:tcPr>
                <w:p w:rsidR="00300DF2" w:rsidRPr="008D0A72" w:rsidRDefault="00300DF2" w:rsidP="007E774C">
                  <w:pPr>
                    <w:rPr>
                      <w:b/>
                      <w:sz w:val="20"/>
                      <w:szCs w:val="20"/>
                    </w:rPr>
                  </w:pPr>
                  <w:r>
                    <w:rPr>
                      <w:b/>
                      <w:sz w:val="20"/>
                      <w:szCs w:val="20"/>
                    </w:rPr>
                    <w:t>Evaluation Criteria</w:t>
                  </w:r>
                </w:p>
              </w:tc>
              <w:tc>
                <w:tcPr>
                  <w:tcW w:w="2160" w:type="dxa"/>
                  <w:shd w:val="clear" w:color="auto" w:fill="D9D9D9" w:themeFill="background1" w:themeFillShade="D9"/>
                </w:tcPr>
                <w:p w:rsidR="00300DF2" w:rsidRPr="008D0A72" w:rsidRDefault="00300DF2" w:rsidP="007E774C">
                  <w:pPr>
                    <w:rPr>
                      <w:b/>
                      <w:sz w:val="20"/>
                      <w:szCs w:val="20"/>
                    </w:rPr>
                  </w:pPr>
                  <w:r>
                    <w:rPr>
                      <w:b/>
                      <w:sz w:val="20"/>
                      <w:szCs w:val="20"/>
                    </w:rPr>
                    <w:t>Rule Criteria</w:t>
                  </w:r>
                </w:p>
              </w:tc>
              <w:tc>
                <w:tcPr>
                  <w:tcW w:w="2340" w:type="dxa"/>
                  <w:shd w:val="clear" w:color="auto" w:fill="D9D9D9" w:themeFill="background1" w:themeFillShade="D9"/>
                </w:tcPr>
                <w:p w:rsidR="00300DF2" w:rsidRPr="008D0A72" w:rsidRDefault="00300DF2" w:rsidP="007E774C">
                  <w:pPr>
                    <w:rPr>
                      <w:b/>
                      <w:sz w:val="20"/>
                      <w:szCs w:val="20"/>
                    </w:rPr>
                  </w:pPr>
                  <w:r>
                    <w:rPr>
                      <w:b/>
                      <w:sz w:val="20"/>
                      <w:szCs w:val="20"/>
                    </w:rPr>
                    <w:t>Workflow Action</w:t>
                  </w:r>
                </w:p>
              </w:tc>
            </w:tr>
            <w:tr w:rsidR="00F45672" w:rsidRPr="008D0A72" w:rsidTr="00983586">
              <w:trPr>
                <w:cantSplit/>
              </w:trPr>
              <w:tc>
                <w:tcPr>
                  <w:tcW w:w="780" w:type="dxa"/>
                </w:tcPr>
                <w:p w:rsidR="00F45672" w:rsidRDefault="00F45672" w:rsidP="007E774C">
                  <w:pPr>
                    <w:rPr>
                      <w:sz w:val="20"/>
                      <w:szCs w:val="20"/>
                    </w:rPr>
                  </w:pPr>
                  <w:r>
                    <w:rPr>
                      <w:sz w:val="20"/>
                      <w:szCs w:val="20"/>
                    </w:rPr>
                    <w:lastRenderedPageBreak/>
                    <w:t>1</w:t>
                  </w:r>
                </w:p>
              </w:tc>
              <w:tc>
                <w:tcPr>
                  <w:tcW w:w="1890" w:type="dxa"/>
                </w:tcPr>
                <w:p w:rsidR="00F45672" w:rsidRDefault="00F45672" w:rsidP="00291615">
                  <w:pPr>
                    <w:rPr>
                      <w:sz w:val="20"/>
                      <w:szCs w:val="20"/>
                    </w:rPr>
                  </w:pPr>
                  <w:r>
                    <w:rPr>
                      <w:sz w:val="20"/>
                      <w:szCs w:val="20"/>
                    </w:rPr>
                    <w:t xml:space="preserve">Workflow Rule for </w:t>
                  </w:r>
                  <w:r w:rsidR="00134CB5" w:rsidRPr="00134CB5">
                    <w:rPr>
                      <w:i/>
                      <w:sz w:val="20"/>
                      <w:szCs w:val="20"/>
                    </w:rPr>
                    <w:t>Lot Type</w:t>
                  </w:r>
                  <w:r w:rsidR="00134CB5">
                    <w:rPr>
                      <w:sz w:val="20"/>
                      <w:szCs w:val="20"/>
                    </w:rPr>
                    <w:t xml:space="preserve"> (Yard or Parking Lot)</w:t>
                  </w:r>
                </w:p>
              </w:tc>
              <w:tc>
                <w:tcPr>
                  <w:tcW w:w="2160" w:type="dxa"/>
                </w:tcPr>
                <w:p w:rsidR="00F45672" w:rsidRDefault="00134CB5" w:rsidP="00A212DB">
                  <w:pPr>
                    <w:rPr>
                      <w:sz w:val="20"/>
                      <w:szCs w:val="20"/>
                    </w:rPr>
                  </w:pPr>
                  <w:r>
                    <w:rPr>
                      <w:sz w:val="20"/>
                      <w:szCs w:val="20"/>
                    </w:rPr>
                    <w:t>If the lot is a yard or a parking lot, the problem is a License &amp; Inspections case.</w:t>
                  </w:r>
                </w:p>
              </w:tc>
              <w:tc>
                <w:tcPr>
                  <w:tcW w:w="2250" w:type="dxa"/>
                </w:tcPr>
                <w:p w:rsidR="00F45672" w:rsidRPr="00F71D66" w:rsidRDefault="00134CB5" w:rsidP="00134CB5">
                  <w:pPr>
                    <w:rPr>
                      <w:sz w:val="20"/>
                      <w:szCs w:val="20"/>
                    </w:rPr>
                  </w:pPr>
                  <w:r w:rsidRPr="00F71D66">
                    <w:rPr>
                      <w:sz w:val="20"/>
                      <w:szCs w:val="20"/>
                    </w:rPr>
                    <w:t>Evaluate the rule when a record is created, and every time it’s edited</w:t>
                  </w:r>
                  <w:r>
                    <w:rPr>
                      <w:sz w:val="20"/>
                      <w:szCs w:val="20"/>
                    </w:rPr>
                    <w:t>.</w:t>
                  </w:r>
                </w:p>
              </w:tc>
              <w:tc>
                <w:tcPr>
                  <w:tcW w:w="2160" w:type="dxa"/>
                </w:tcPr>
                <w:p w:rsidR="00F45672" w:rsidRDefault="00134CB5" w:rsidP="00134CB5">
                  <w:pPr>
                    <w:rPr>
                      <w:sz w:val="20"/>
                      <w:szCs w:val="20"/>
                    </w:rPr>
                  </w:pPr>
                  <w:r w:rsidRPr="00134CB5">
                    <w:rPr>
                      <w:i/>
                      <w:sz w:val="20"/>
                      <w:szCs w:val="20"/>
                    </w:rPr>
                    <w:t>Lot Type</w:t>
                  </w:r>
                  <w:r w:rsidRPr="006649E2">
                    <w:rPr>
                      <w:sz w:val="20"/>
                      <w:szCs w:val="20"/>
                    </w:rPr>
                    <w:t xml:space="preserve"> = </w:t>
                  </w:r>
                  <w:r>
                    <w:rPr>
                      <w:sz w:val="20"/>
                      <w:szCs w:val="20"/>
                    </w:rPr>
                    <w:t>‘Yard’ or ‘Parking Lot’</w:t>
                  </w:r>
                </w:p>
              </w:tc>
              <w:tc>
                <w:tcPr>
                  <w:tcW w:w="2340" w:type="dxa"/>
                </w:tcPr>
                <w:p w:rsidR="00996BEB" w:rsidRDefault="00996BEB" w:rsidP="00996BEB">
                  <w:pPr>
                    <w:rPr>
                      <w:sz w:val="20"/>
                      <w:szCs w:val="20"/>
                    </w:rPr>
                  </w:pPr>
                  <w:r w:rsidRPr="00034264">
                    <w:rPr>
                      <w:sz w:val="20"/>
                      <w:szCs w:val="20"/>
                    </w:rPr>
                    <w:t xml:space="preserve">Display message: </w:t>
                  </w:r>
                  <w:r w:rsidRPr="00783F3A">
                    <w:rPr>
                      <w:sz w:val="20"/>
                      <w:szCs w:val="20"/>
                    </w:rPr>
                    <w:t>“</w:t>
                  </w:r>
                  <w:r>
                    <w:rPr>
                      <w:sz w:val="20"/>
                      <w:szCs w:val="20"/>
                    </w:rPr>
                    <w:t xml:space="preserve">L &amp; I is responsible for parking lots and yards. </w:t>
                  </w:r>
                  <w:r w:rsidRPr="00783F3A">
                    <w:rPr>
                      <w:sz w:val="20"/>
                      <w:szCs w:val="20"/>
                    </w:rPr>
                    <w:t xml:space="preserve">The system has changed the Case Record Type to </w:t>
                  </w:r>
                  <w:r>
                    <w:rPr>
                      <w:sz w:val="20"/>
                      <w:szCs w:val="20"/>
                    </w:rPr>
                    <w:t>Maintenance Residential</w:t>
                  </w:r>
                  <w:r w:rsidRPr="00034264">
                    <w:rPr>
                      <w:sz w:val="20"/>
                      <w:szCs w:val="20"/>
                    </w:rPr>
                    <w:t>.”</w:t>
                  </w:r>
                </w:p>
                <w:p w:rsidR="00996BEB" w:rsidRDefault="00996BEB" w:rsidP="00996BEB">
                  <w:pPr>
                    <w:rPr>
                      <w:sz w:val="20"/>
                      <w:szCs w:val="20"/>
                    </w:rPr>
                  </w:pPr>
                  <w:r>
                    <w:rPr>
                      <w:sz w:val="20"/>
                      <w:szCs w:val="20"/>
                    </w:rPr>
                    <w:t xml:space="preserve"> </w:t>
                  </w:r>
                </w:p>
                <w:p w:rsidR="00134CB5" w:rsidRPr="0058522A" w:rsidRDefault="00996BEB" w:rsidP="00996BEB">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Maintenance Residential</w:t>
                  </w:r>
                  <w:r w:rsidRPr="00087F6E">
                    <w:rPr>
                      <w:sz w:val="20"/>
                      <w:szCs w:val="20"/>
                    </w:rPr>
                    <w:t>’</w:t>
                  </w:r>
                  <w:r>
                    <w:rPr>
                      <w:sz w:val="20"/>
                      <w:szCs w:val="20"/>
                    </w:rPr>
                    <w:t>.</w:t>
                  </w:r>
                </w:p>
              </w:tc>
            </w:tr>
            <w:tr w:rsidR="00A212DB" w:rsidRPr="008D0A72" w:rsidTr="00983586">
              <w:trPr>
                <w:cantSplit/>
              </w:trPr>
              <w:tc>
                <w:tcPr>
                  <w:tcW w:w="780" w:type="dxa"/>
                </w:tcPr>
                <w:p w:rsidR="00A212DB" w:rsidRDefault="00A212DB" w:rsidP="007E774C">
                  <w:pPr>
                    <w:rPr>
                      <w:sz w:val="20"/>
                      <w:szCs w:val="20"/>
                    </w:rPr>
                  </w:pPr>
                  <w:r>
                    <w:rPr>
                      <w:sz w:val="20"/>
                      <w:szCs w:val="20"/>
                    </w:rPr>
                    <w:t>2</w:t>
                  </w:r>
                </w:p>
              </w:tc>
              <w:tc>
                <w:tcPr>
                  <w:tcW w:w="1890" w:type="dxa"/>
                </w:tcPr>
                <w:p w:rsidR="00A212DB" w:rsidRDefault="00134CB5" w:rsidP="00DF0CBA">
                  <w:pPr>
                    <w:rPr>
                      <w:sz w:val="20"/>
                      <w:szCs w:val="20"/>
                    </w:rPr>
                  </w:pPr>
                  <w:r>
                    <w:rPr>
                      <w:sz w:val="20"/>
                      <w:szCs w:val="20"/>
                    </w:rPr>
                    <w:t xml:space="preserve">Workflow Rule for </w:t>
                  </w:r>
                  <w:r w:rsidRPr="00134CB5">
                    <w:rPr>
                      <w:i/>
                      <w:sz w:val="20"/>
                      <w:szCs w:val="20"/>
                    </w:rPr>
                    <w:t>Lot Type</w:t>
                  </w:r>
                  <w:r>
                    <w:rPr>
                      <w:sz w:val="20"/>
                      <w:szCs w:val="20"/>
                    </w:rPr>
                    <w:t xml:space="preserve"> (Park)</w:t>
                  </w:r>
                </w:p>
              </w:tc>
              <w:tc>
                <w:tcPr>
                  <w:tcW w:w="2160" w:type="dxa"/>
                </w:tcPr>
                <w:p w:rsidR="00A212DB" w:rsidRDefault="00A212DB" w:rsidP="00A212DB">
                  <w:pPr>
                    <w:rPr>
                      <w:sz w:val="20"/>
                      <w:szCs w:val="20"/>
                    </w:rPr>
                  </w:pPr>
                  <w:r>
                    <w:rPr>
                      <w:sz w:val="20"/>
                      <w:szCs w:val="20"/>
                    </w:rPr>
                    <w:t>I</w:t>
                  </w:r>
                  <w:r w:rsidR="00134CB5">
                    <w:rPr>
                      <w:sz w:val="20"/>
                      <w:szCs w:val="20"/>
                    </w:rPr>
                    <w:t>f the lot is in a park, the problem is a Parks and Recreation case.</w:t>
                  </w:r>
                </w:p>
              </w:tc>
              <w:tc>
                <w:tcPr>
                  <w:tcW w:w="2250" w:type="dxa"/>
                </w:tcPr>
                <w:p w:rsidR="00A212DB" w:rsidRPr="00F71D66" w:rsidRDefault="00134CB5" w:rsidP="00A212DB">
                  <w:pPr>
                    <w:rPr>
                      <w:sz w:val="20"/>
                      <w:szCs w:val="20"/>
                    </w:rPr>
                  </w:pPr>
                  <w:r w:rsidRPr="00F71D66">
                    <w:rPr>
                      <w:sz w:val="20"/>
                      <w:szCs w:val="20"/>
                    </w:rPr>
                    <w:t>Evaluate the rule when a record is created, and every time it’s edited</w:t>
                  </w:r>
                  <w:r>
                    <w:rPr>
                      <w:sz w:val="20"/>
                      <w:szCs w:val="20"/>
                    </w:rPr>
                    <w:t>.</w:t>
                  </w:r>
                </w:p>
              </w:tc>
              <w:tc>
                <w:tcPr>
                  <w:tcW w:w="2160" w:type="dxa"/>
                </w:tcPr>
                <w:p w:rsidR="00A212DB" w:rsidRDefault="00134CB5" w:rsidP="00134CB5">
                  <w:pPr>
                    <w:rPr>
                      <w:sz w:val="20"/>
                      <w:szCs w:val="20"/>
                    </w:rPr>
                  </w:pPr>
                  <w:r w:rsidRPr="00134CB5">
                    <w:rPr>
                      <w:i/>
                      <w:sz w:val="20"/>
                      <w:szCs w:val="20"/>
                    </w:rPr>
                    <w:t>Lot Type</w:t>
                  </w:r>
                  <w:r w:rsidRPr="006649E2">
                    <w:rPr>
                      <w:sz w:val="20"/>
                      <w:szCs w:val="20"/>
                    </w:rPr>
                    <w:t xml:space="preserve"> = </w:t>
                  </w:r>
                  <w:r>
                    <w:rPr>
                      <w:sz w:val="20"/>
                      <w:szCs w:val="20"/>
                    </w:rPr>
                    <w:t>‘Park’</w:t>
                  </w:r>
                </w:p>
              </w:tc>
              <w:tc>
                <w:tcPr>
                  <w:tcW w:w="2340" w:type="dxa"/>
                </w:tcPr>
                <w:p w:rsidR="00996BEB" w:rsidRDefault="00996BEB" w:rsidP="00996BEB">
                  <w:pPr>
                    <w:rPr>
                      <w:sz w:val="20"/>
                      <w:szCs w:val="20"/>
                    </w:rPr>
                  </w:pPr>
                  <w:r w:rsidRPr="00034264">
                    <w:rPr>
                      <w:sz w:val="20"/>
                      <w:szCs w:val="20"/>
                    </w:rPr>
                    <w:t xml:space="preserve">Display message: </w:t>
                  </w:r>
                  <w:r w:rsidR="00983586" w:rsidRPr="00783F3A">
                    <w:rPr>
                      <w:sz w:val="20"/>
                      <w:szCs w:val="20"/>
                    </w:rPr>
                    <w:t xml:space="preserve">“The the Case Record has changed </w:t>
                  </w:r>
                  <w:r w:rsidRPr="00783F3A">
                    <w:rPr>
                      <w:sz w:val="20"/>
                      <w:szCs w:val="20"/>
                    </w:rPr>
                    <w:t xml:space="preserve">to </w:t>
                  </w:r>
                  <w:r w:rsidR="00F06644">
                    <w:rPr>
                      <w:sz w:val="20"/>
                      <w:szCs w:val="20"/>
                    </w:rPr>
                    <w:t>Park</w:t>
                  </w:r>
                  <w:r w:rsidR="00983586">
                    <w:rPr>
                      <w:sz w:val="20"/>
                      <w:szCs w:val="20"/>
                    </w:rPr>
                    <w:t>s</w:t>
                  </w:r>
                  <w:r w:rsidR="00F06644">
                    <w:rPr>
                      <w:sz w:val="20"/>
                      <w:szCs w:val="20"/>
                    </w:rPr>
                    <w:t xml:space="preserve">  Safety and Maintenance</w:t>
                  </w:r>
                  <w:r w:rsidRPr="00034264">
                    <w:rPr>
                      <w:sz w:val="20"/>
                      <w:szCs w:val="20"/>
                    </w:rPr>
                    <w:t>.”</w:t>
                  </w:r>
                </w:p>
                <w:p w:rsidR="00996BEB" w:rsidRDefault="00996BEB" w:rsidP="00996BEB">
                  <w:pPr>
                    <w:rPr>
                      <w:sz w:val="20"/>
                      <w:szCs w:val="20"/>
                    </w:rPr>
                  </w:pPr>
                  <w:r>
                    <w:rPr>
                      <w:sz w:val="20"/>
                      <w:szCs w:val="20"/>
                    </w:rPr>
                    <w:t xml:space="preserve"> </w:t>
                  </w:r>
                </w:p>
                <w:p w:rsidR="00134CB5" w:rsidRPr="0058522A" w:rsidRDefault="00996BEB" w:rsidP="00983586">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sidR="00F06644">
                    <w:rPr>
                      <w:sz w:val="20"/>
                      <w:szCs w:val="20"/>
                    </w:rPr>
                    <w:t>Park</w:t>
                  </w:r>
                  <w:r w:rsidR="00983586">
                    <w:rPr>
                      <w:sz w:val="20"/>
                      <w:szCs w:val="20"/>
                    </w:rPr>
                    <w:t>s</w:t>
                  </w:r>
                  <w:r w:rsidR="00F06644">
                    <w:rPr>
                      <w:sz w:val="20"/>
                      <w:szCs w:val="20"/>
                    </w:rPr>
                    <w:t xml:space="preserve"> Safety and Maintenance</w:t>
                  </w:r>
                  <w:r w:rsidRPr="00087F6E">
                    <w:rPr>
                      <w:sz w:val="20"/>
                      <w:szCs w:val="20"/>
                    </w:rPr>
                    <w:t>’</w:t>
                  </w:r>
                  <w:r>
                    <w:rPr>
                      <w:sz w:val="20"/>
                      <w:szCs w:val="20"/>
                    </w:rPr>
                    <w:t>.</w:t>
                  </w:r>
                </w:p>
              </w:tc>
            </w:tr>
            <w:tr w:rsidR="00F5736B" w:rsidRPr="008D0A72" w:rsidTr="00983586">
              <w:trPr>
                <w:cantSplit/>
              </w:trPr>
              <w:tc>
                <w:tcPr>
                  <w:tcW w:w="780" w:type="dxa"/>
                </w:tcPr>
                <w:p w:rsidR="00F5736B" w:rsidRDefault="00983586" w:rsidP="007E774C">
                  <w:pPr>
                    <w:rPr>
                      <w:sz w:val="20"/>
                      <w:szCs w:val="20"/>
                    </w:rPr>
                  </w:pPr>
                  <w:r>
                    <w:rPr>
                      <w:sz w:val="20"/>
                      <w:szCs w:val="20"/>
                    </w:rPr>
                    <w:t>3</w:t>
                  </w:r>
                </w:p>
              </w:tc>
              <w:tc>
                <w:tcPr>
                  <w:tcW w:w="1890" w:type="dxa"/>
                </w:tcPr>
                <w:p w:rsidR="00F5736B" w:rsidRDefault="00F5736B" w:rsidP="00DF0CBA">
                  <w:pPr>
                    <w:rPr>
                      <w:sz w:val="20"/>
                      <w:szCs w:val="20"/>
                    </w:rPr>
                  </w:pPr>
                  <w:r>
                    <w:rPr>
                      <w:sz w:val="20"/>
                      <w:szCs w:val="20"/>
                    </w:rPr>
                    <w:t>Workflow Rule for Tree Issue?</w:t>
                  </w:r>
                </w:p>
              </w:tc>
              <w:tc>
                <w:tcPr>
                  <w:tcW w:w="2160" w:type="dxa"/>
                </w:tcPr>
                <w:p w:rsidR="00F5736B" w:rsidRDefault="00F5736B" w:rsidP="00A212DB">
                  <w:pPr>
                    <w:rPr>
                      <w:sz w:val="20"/>
                      <w:szCs w:val="20"/>
                    </w:rPr>
                  </w:pPr>
                  <w:r>
                    <w:rPr>
                      <w:sz w:val="20"/>
                      <w:szCs w:val="20"/>
                    </w:rPr>
                    <w:t>If this is a tree issue it is a Parks case</w:t>
                  </w:r>
                </w:p>
              </w:tc>
              <w:tc>
                <w:tcPr>
                  <w:tcW w:w="2250" w:type="dxa"/>
                </w:tcPr>
                <w:p w:rsidR="00F5736B" w:rsidRPr="00F71D66" w:rsidRDefault="00F5736B" w:rsidP="00A212DB">
                  <w:pPr>
                    <w:rPr>
                      <w:sz w:val="20"/>
                      <w:szCs w:val="20"/>
                    </w:rPr>
                  </w:pPr>
                  <w:r w:rsidRPr="00F71D66">
                    <w:rPr>
                      <w:sz w:val="20"/>
                      <w:szCs w:val="20"/>
                    </w:rPr>
                    <w:t>Evaluate the rule when a record is created</w:t>
                  </w:r>
                </w:p>
              </w:tc>
              <w:tc>
                <w:tcPr>
                  <w:tcW w:w="2160" w:type="dxa"/>
                </w:tcPr>
                <w:p w:rsidR="00F5736B" w:rsidRPr="00F5736B" w:rsidRDefault="00F5736B" w:rsidP="00134CB5">
                  <w:pPr>
                    <w:rPr>
                      <w:sz w:val="20"/>
                      <w:szCs w:val="20"/>
                    </w:rPr>
                  </w:pPr>
                  <w:r>
                    <w:rPr>
                      <w:i/>
                      <w:sz w:val="20"/>
                      <w:szCs w:val="20"/>
                    </w:rPr>
                    <w:t>Tree Issue</w:t>
                  </w:r>
                  <w:r>
                    <w:rPr>
                      <w:sz w:val="20"/>
                      <w:szCs w:val="20"/>
                    </w:rPr>
                    <w:t xml:space="preserve"> = Yes</w:t>
                  </w:r>
                </w:p>
              </w:tc>
              <w:tc>
                <w:tcPr>
                  <w:tcW w:w="2340" w:type="dxa"/>
                </w:tcPr>
                <w:p w:rsidR="00983586" w:rsidRPr="00BF0AF0" w:rsidRDefault="00983586" w:rsidP="00983586">
                  <w:pPr>
                    <w:rPr>
                      <w:sz w:val="20"/>
                      <w:szCs w:val="20"/>
                    </w:rPr>
                  </w:pPr>
                  <w:r w:rsidRPr="00034264">
                    <w:rPr>
                      <w:sz w:val="20"/>
                      <w:szCs w:val="20"/>
                    </w:rPr>
                    <w:t xml:space="preserve">Display message: </w:t>
                  </w:r>
                  <w:r w:rsidRPr="00783F3A">
                    <w:rPr>
                      <w:sz w:val="20"/>
                      <w:szCs w:val="20"/>
                    </w:rPr>
                    <w:t xml:space="preserve">“The the Case Record has changed Type to </w:t>
                  </w:r>
                  <w:r w:rsidRPr="00BF0AF0">
                    <w:rPr>
                      <w:strike/>
                      <w:sz w:val="20"/>
                      <w:szCs w:val="20"/>
                    </w:rPr>
                    <w:t>Park</w:t>
                  </w:r>
                  <w:r w:rsidR="00BF7F23" w:rsidRPr="00BF0AF0">
                    <w:rPr>
                      <w:sz w:val="20"/>
                      <w:szCs w:val="20"/>
                    </w:rPr>
                    <w:t xml:space="preserve"> Street</w:t>
                  </w:r>
                  <w:r w:rsidRPr="00BF0AF0">
                    <w:rPr>
                      <w:sz w:val="20"/>
                      <w:szCs w:val="20"/>
                    </w:rPr>
                    <w:t xml:space="preserve"> Trees.”</w:t>
                  </w:r>
                </w:p>
                <w:p w:rsidR="00983586" w:rsidRPr="00BF0AF0" w:rsidRDefault="00983586" w:rsidP="00983586">
                  <w:pPr>
                    <w:rPr>
                      <w:sz w:val="20"/>
                      <w:szCs w:val="20"/>
                    </w:rPr>
                  </w:pPr>
                  <w:r w:rsidRPr="00BF0AF0">
                    <w:rPr>
                      <w:sz w:val="20"/>
                      <w:szCs w:val="20"/>
                    </w:rPr>
                    <w:t xml:space="preserve"> </w:t>
                  </w:r>
                </w:p>
                <w:p w:rsidR="00F5736B" w:rsidRPr="00034264" w:rsidRDefault="00983586" w:rsidP="00983586">
                  <w:pPr>
                    <w:rPr>
                      <w:sz w:val="20"/>
                      <w:szCs w:val="20"/>
                    </w:rPr>
                  </w:pPr>
                  <w:r w:rsidRPr="00BF0AF0">
                    <w:rPr>
                      <w:sz w:val="20"/>
                      <w:szCs w:val="20"/>
                    </w:rPr>
                    <w:t xml:space="preserve">Automatically change the </w:t>
                  </w:r>
                  <w:r w:rsidRPr="00BF0AF0">
                    <w:rPr>
                      <w:i/>
                      <w:sz w:val="20"/>
                      <w:szCs w:val="20"/>
                    </w:rPr>
                    <w:t>Case Record Type</w:t>
                  </w:r>
                  <w:r w:rsidRPr="00BF0AF0">
                    <w:rPr>
                      <w:sz w:val="20"/>
                      <w:szCs w:val="20"/>
                    </w:rPr>
                    <w:t xml:space="preserve"> = ‘</w:t>
                  </w:r>
                  <w:r w:rsidR="00BF7F23" w:rsidRPr="00BF0AF0">
                    <w:rPr>
                      <w:strike/>
                      <w:sz w:val="20"/>
                      <w:szCs w:val="20"/>
                    </w:rPr>
                    <w:t>Park</w:t>
                  </w:r>
                  <w:r w:rsidR="00BF7F23" w:rsidRPr="00BF0AF0">
                    <w:rPr>
                      <w:sz w:val="20"/>
                      <w:szCs w:val="20"/>
                    </w:rPr>
                    <w:t xml:space="preserve"> Street </w:t>
                  </w:r>
                  <w:r w:rsidRPr="00BF0AF0">
                    <w:rPr>
                      <w:sz w:val="20"/>
                      <w:szCs w:val="20"/>
                    </w:rPr>
                    <w:t>Trees’.</w:t>
                  </w:r>
                </w:p>
              </w:tc>
            </w:tr>
          </w:tbl>
          <w:p w:rsidR="00286CB8" w:rsidRPr="008D0A72" w:rsidRDefault="00286CB8" w:rsidP="00C51C66">
            <w:pPr>
              <w:rPr>
                <w:sz w:val="20"/>
                <w:szCs w:val="20"/>
              </w:rPr>
            </w:pPr>
          </w:p>
        </w:tc>
      </w:tr>
      <w:tr w:rsidR="00BE5E4E" w:rsidRPr="008D0A72" w:rsidTr="0013479C">
        <w:tc>
          <w:tcPr>
            <w:tcW w:w="2520" w:type="dxa"/>
            <w:shd w:val="clear" w:color="auto" w:fill="EEECE1" w:themeFill="background2"/>
          </w:tcPr>
          <w:p w:rsidR="00BE5E4E" w:rsidRPr="008D0A72" w:rsidRDefault="00BE5E4E" w:rsidP="00286CB8">
            <w:pPr>
              <w:rPr>
                <w:b/>
                <w:sz w:val="20"/>
                <w:szCs w:val="20"/>
              </w:rPr>
            </w:pPr>
            <w:r w:rsidRPr="008D0A72">
              <w:rPr>
                <w:b/>
                <w:sz w:val="20"/>
                <w:szCs w:val="20"/>
              </w:rPr>
              <w:lastRenderedPageBreak/>
              <w:t>Escalation Rule</w:t>
            </w:r>
          </w:p>
        </w:tc>
        <w:tc>
          <w:tcPr>
            <w:tcW w:w="11880" w:type="dxa"/>
          </w:tcPr>
          <w:p w:rsidR="000A01F4" w:rsidRPr="00526A69" w:rsidRDefault="00526A69" w:rsidP="00526A69">
            <w:pPr>
              <w:rPr>
                <w:sz w:val="20"/>
                <w:szCs w:val="20"/>
              </w:rPr>
            </w:pPr>
            <w:r>
              <w:rPr>
                <w:sz w:val="20"/>
                <w:szCs w:val="20"/>
              </w:rPr>
              <w:t>TBD</w:t>
            </w:r>
          </w:p>
        </w:tc>
      </w:tr>
      <w:tr w:rsidR="005845E0" w:rsidRPr="008D0A72" w:rsidTr="00E74B89">
        <w:tc>
          <w:tcPr>
            <w:tcW w:w="2520" w:type="dxa"/>
            <w:shd w:val="clear" w:color="auto" w:fill="EEECE1" w:themeFill="background2"/>
          </w:tcPr>
          <w:p w:rsidR="005845E0" w:rsidRPr="008D0A72" w:rsidRDefault="005845E0" w:rsidP="00E74B89">
            <w:pPr>
              <w:rPr>
                <w:b/>
                <w:sz w:val="20"/>
                <w:szCs w:val="20"/>
              </w:rPr>
            </w:pPr>
            <w:r>
              <w:rPr>
                <w:b/>
                <w:sz w:val="20"/>
                <w:szCs w:val="20"/>
              </w:rPr>
              <w:t>Agent</w:t>
            </w:r>
            <w:r w:rsidRPr="008D0A72">
              <w:rPr>
                <w:b/>
                <w:sz w:val="20"/>
                <w:szCs w:val="20"/>
              </w:rPr>
              <w:t xml:space="preserve"> Instructions</w:t>
            </w:r>
          </w:p>
        </w:tc>
        <w:tc>
          <w:tcPr>
            <w:tcW w:w="11880" w:type="dxa"/>
          </w:tcPr>
          <w:p w:rsidR="008F6F31" w:rsidRDefault="00243689" w:rsidP="00134CB5">
            <w:pPr>
              <w:spacing w:before="100" w:beforeAutospacing="1" w:after="120"/>
              <w:rPr>
                <w:rFonts w:cstheme="minorHAnsi"/>
                <w:color w:val="000000"/>
                <w:sz w:val="20"/>
                <w:szCs w:val="20"/>
                <w:shd w:val="clear" w:color="auto" w:fill="FFFFFF"/>
              </w:rPr>
            </w:pPr>
            <w:r w:rsidRPr="002B53F9">
              <w:rPr>
                <w:rFonts w:cstheme="minorHAnsi"/>
                <w:color w:val="000000"/>
                <w:sz w:val="20"/>
                <w:szCs w:val="20"/>
                <w:u w:val="single"/>
                <w:shd w:val="clear" w:color="auto" w:fill="FFFFFF"/>
              </w:rPr>
              <w:t>Purpose</w:t>
            </w:r>
            <w:r w:rsidRPr="002B53F9">
              <w:rPr>
                <w:rFonts w:cstheme="minorHAnsi"/>
                <w:color w:val="000000"/>
                <w:sz w:val="20"/>
                <w:szCs w:val="20"/>
                <w:shd w:val="clear" w:color="auto" w:fill="FFFFFF"/>
              </w:rPr>
              <w:t>:  T</w:t>
            </w:r>
            <w:r w:rsidR="001E700D" w:rsidRPr="002B53F9">
              <w:rPr>
                <w:rFonts w:cstheme="minorHAnsi"/>
                <w:color w:val="000000"/>
                <w:sz w:val="20"/>
                <w:szCs w:val="20"/>
                <w:shd w:val="clear" w:color="auto" w:fill="FFFFFF"/>
              </w:rPr>
              <w:t>o report</w:t>
            </w:r>
            <w:r w:rsidR="0007432A">
              <w:rPr>
                <w:rFonts w:cstheme="minorHAnsi"/>
                <w:color w:val="000000"/>
                <w:sz w:val="20"/>
                <w:szCs w:val="20"/>
                <w:shd w:val="clear" w:color="auto" w:fill="FFFFFF"/>
              </w:rPr>
              <w:t xml:space="preserve"> a vacant lot for clean up.</w:t>
            </w:r>
          </w:p>
          <w:p w:rsidR="0007432A" w:rsidRDefault="0007432A" w:rsidP="00134CB5">
            <w:pPr>
              <w:pStyle w:val="ListParagraph"/>
              <w:numPr>
                <w:ilvl w:val="0"/>
                <w:numId w:val="30"/>
              </w:numPr>
              <w:spacing w:before="100" w:beforeAutospacing="1" w:after="120"/>
              <w:ind w:left="425"/>
              <w:contextualSpacing w:val="0"/>
              <w:rPr>
                <w:rFonts w:cstheme="minorHAnsi"/>
                <w:color w:val="000000"/>
                <w:sz w:val="20"/>
                <w:szCs w:val="20"/>
                <w:shd w:val="clear" w:color="auto" w:fill="FFFFFF"/>
              </w:rPr>
            </w:pPr>
            <w:r w:rsidRPr="0007432A">
              <w:rPr>
                <w:rFonts w:cstheme="minorHAnsi"/>
                <w:color w:val="000000"/>
                <w:sz w:val="20"/>
                <w:szCs w:val="20"/>
                <w:u w:val="single"/>
                <w:shd w:val="clear" w:color="auto" w:fill="FFFFFF"/>
              </w:rPr>
              <w:t>Contact</w:t>
            </w:r>
            <w:r>
              <w:rPr>
                <w:rFonts w:cstheme="minorHAnsi"/>
                <w:color w:val="000000"/>
                <w:sz w:val="20"/>
                <w:szCs w:val="20"/>
                <w:shd w:val="clear" w:color="auto" w:fill="FFFFFF"/>
              </w:rPr>
              <w:t xml:space="preserve"> fields:  E</w:t>
            </w:r>
            <w:r w:rsidRPr="008F6F31">
              <w:rPr>
                <w:rFonts w:cstheme="minorHAnsi"/>
                <w:color w:val="000000"/>
                <w:sz w:val="20"/>
                <w:szCs w:val="20"/>
                <w:shd w:val="clear" w:color="auto" w:fill="FFFFFF"/>
              </w:rPr>
              <w:t xml:space="preserve">nter the the </w:t>
            </w:r>
            <w:r>
              <w:rPr>
                <w:rFonts w:cstheme="minorHAnsi"/>
                <w:color w:val="000000"/>
                <w:sz w:val="20"/>
                <w:szCs w:val="20"/>
                <w:shd w:val="clear" w:color="auto" w:fill="FFFFFF"/>
              </w:rPr>
              <w:t>customer’s</w:t>
            </w:r>
            <w:r w:rsidRPr="008F6F31">
              <w:rPr>
                <w:rFonts w:cstheme="minorHAnsi"/>
                <w:color w:val="000000"/>
                <w:sz w:val="20"/>
                <w:szCs w:val="20"/>
                <w:shd w:val="clear" w:color="auto" w:fill="FFFFFF"/>
              </w:rPr>
              <w:t xml:space="preserve"> name, address and </w:t>
            </w:r>
            <w:r>
              <w:rPr>
                <w:rFonts w:cstheme="minorHAnsi"/>
                <w:color w:val="000000"/>
                <w:sz w:val="20"/>
                <w:szCs w:val="20"/>
                <w:shd w:val="clear" w:color="auto" w:fill="FFFFFF"/>
              </w:rPr>
              <w:t>contact information</w:t>
            </w:r>
            <w:r w:rsidRPr="008F6F31">
              <w:rPr>
                <w:rFonts w:cstheme="minorHAnsi"/>
                <w:color w:val="000000"/>
                <w:sz w:val="20"/>
                <w:szCs w:val="20"/>
                <w:shd w:val="clear" w:color="auto" w:fill="FFFFFF"/>
              </w:rPr>
              <w:t>.</w:t>
            </w:r>
          </w:p>
          <w:p w:rsidR="0007432A" w:rsidRPr="00C10056" w:rsidRDefault="0007432A" w:rsidP="00134CB5">
            <w:pPr>
              <w:pStyle w:val="ListParagraph"/>
              <w:numPr>
                <w:ilvl w:val="0"/>
                <w:numId w:val="36"/>
              </w:numPr>
              <w:spacing w:after="120"/>
              <w:contextualSpacing w:val="0"/>
              <w:rPr>
                <w:sz w:val="20"/>
                <w:szCs w:val="20"/>
              </w:rPr>
            </w:pPr>
            <w:r w:rsidRPr="00C10056">
              <w:rPr>
                <w:sz w:val="20"/>
                <w:szCs w:val="20"/>
              </w:rPr>
              <w:t xml:space="preserve">Ask the </w:t>
            </w:r>
            <w:r w:rsidR="00134CB5">
              <w:rPr>
                <w:sz w:val="20"/>
                <w:szCs w:val="20"/>
              </w:rPr>
              <w:t>customer</w:t>
            </w:r>
            <w:r w:rsidRPr="00C10056">
              <w:rPr>
                <w:sz w:val="20"/>
                <w:szCs w:val="20"/>
              </w:rPr>
              <w:t xml:space="preserve"> for his/her contact information that includes name and telephone number.  Advise customer </w:t>
            </w:r>
            <w:r w:rsidRPr="00C10056">
              <w:rPr>
                <w:bCs/>
                <w:sz w:val="20"/>
                <w:szCs w:val="20"/>
              </w:rPr>
              <w:t>this information is requested in the event the department needs to obtain more information to follow up on this request. </w:t>
            </w:r>
            <w:r w:rsidRPr="00C10056">
              <w:rPr>
                <w:sz w:val="20"/>
                <w:szCs w:val="20"/>
              </w:rPr>
              <w:t> </w:t>
            </w:r>
          </w:p>
          <w:p w:rsidR="0007432A" w:rsidRPr="00C10056" w:rsidRDefault="0007432A" w:rsidP="00134CB5">
            <w:pPr>
              <w:pStyle w:val="ListParagraph"/>
              <w:numPr>
                <w:ilvl w:val="0"/>
                <w:numId w:val="36"/>
              </w:numPr>
              <w:spacing w:after="120"/>
              <w:contextualSpacing w:val="0"/>
              <w:rPr>
                <w:sz w:val="20"/>
                <w:szCs w:val="20"/>
              </w:rPr>
            </w:pPr>
            <w:r w:rsidRPr="00C10056">
              <w:rPr>
                <w:sz w:val="20"/>
                <w:szCs w:val="20"/>
              </w:rPr>
              <w:t xml:space="preserve">If the </w:t>
            </w:r>
            <w:r w:rsidR="00134CB5">
              <w:rPr>
                <w:sz w:val="20"/>
                <w:szCs w:val="20"/>
              </w:rPr>
              <w:t>customer</w:t>
            </w:r>
            <w:r w:rsidRPr="00C10056">
              <w:rPr>
                <w:sz w:val="20"/>
                <w:szCs w:val="20"/>
              </w:rPr>
              <w:t xml:space="preserve"> does not wish to leave their contact information, you must advise </w:t>
            </w:r>
            <w:r w:rsidRPr="00C10056">
              <w:rPr>
                <w:bCs/>
                <w:sz w:val="20"/>
                <w:szCs w:val="20"/>
              </w:rPr>
              <w:t>in the event the inspector is unable to locate the issues identified the case will have to be closed out.  Are you sure you want to submit this request anonymously?</w:t>
            </w:r>
            <w:r w:rsidRPr="00C10056">
              <w:rPr>
                <w:sz w:val="20"/>
                <w:szCs w:val="20"/>
              </w:rPr>
              <w:t> </w:t>
            </w:r>
          </w:p>
          <w:p w:rsidR="0007432A" w:rsidRPr="008F6F31" w:rsidRDefault="0007432A" w:rsidP="00134CB5">
            <w:pPr>
              <w:pStyle w:val="ListParagraph"/>
              <w:numPr>
                <w:ilvl w:val="0"/>
                <w:numId w:val="30"/>
              </w:numPr>
              <w:spacing w:before="100" w:beforeAutospacing="1" w:after="120"/>
              <w:ind w:left="425"/>
              <w:contextualSpacing w:val="0"/>
              <w:rPr>
                <w:rFonts w:cstheme="minorHAnsi"/>
                <w:color w:val="000000"/>
                <w:sz w:val="20"/>
                <w:szCs w:val="20"/>
                <w:shd w:val="clear" w:color="auto" w:fill="FFFFFF"/>
              </w:rPr>
            </w:pPr>
            <w:r w:rsidRPr="00D35342">
              <w:rPr>
                <w:rFonts w:cstheme="minorHAnsi"/>
                <w:color w:val="000000"/>
                <w:sz w:val="20"/>
                <w:szCs w:val="20"/>
                <w:u w:val="single"/>
                <w:shd w:val="clear" w:color="auto" w:fill="FFFFFF"/>
              </w:rPr>
              <w:lastRenderedPageBreak/>
              <w:t>Service Address</w:t>
            </w:r>
            <w:r>
              <w:rPr>
                <w:rFonts w:cstheme="minorHAnsi"/>
                <w:color w:val="000000"/>
                <w:sz w:val="20"/>
                <w:szCs w:val="20"/>
                <w:shd w:val="clear" w:color="auto" w:fill="FFFFFF"/>
              </w:rPr>
              <w:t xml:space="preserve"> fields:  En</w:t>
            </w:r>
            <w:r w:rsidRPr="008F6F31">
              <w:rPr>
                <w:rFonts w:cstheme="minorHAnsi"/>
                <w:color w:val="000000"/>
                <w:sz w:val="20"/>
                <w:szCs w:val="20"/>
                <w:shd w:val="clear" w:color="auto" w:fill="FFFFFF"/>
              </w:rPr>
              <w:t>ter the exact legal address of the property.</w:t>
            </w:r>
          </w:p>
          <w:p w:rsidR="0007432A" w:rsidRPr="002B53F9" w:rsidRDefault="0007432A" w:rsidP="00134CB5">
            <w:pPr>
              <w:pStyle w:val="ListParagraph"/>
              <w:numPr>
                <w:ilvl w:val="1"/>
                <w:numId w:val="30"/>
              </w:numPr>
              <w:spacing w:after="120"/>
              <w:ind w:left="785"/>
              <w:contextualSpacing w:val="0"/>
              <w:rPr>
                <w:sz w:val="20"/>
                <w:szCs w:val="20"/>
              </w:rPr>
            </w:pPr>
            <w:r w:rsidRPr="002B53F9">
              <w:rPr>
                <w:sz w:val="20"/>
                <w:szCs w:val="20"/>
              </w:rPr>
              <w:t>A valid address for the lot is required but if there are multiple lots on the SAME HUNDRED BLOCK, the caller can provide one address and all lots on the block will be cleaned as long as they meet the requirements. If lots are not on the same hundred block, separate tickets must be created. An address for a HOUSE cannot be used to reference the lot. The customer must provide at least one valid address for a lot to be cleaned.</w:t>
            </w:r>
          </w:p>
          <w:p w:rsidR="0007432A" w:rsidRPr="008F6F31" w:rsidRDefault="0007432A" w:rsidP="00134CB5">
            <w:pPr>
              <w:pStyle w:val="ListParagraph"/>
              <w:numPr>
                <w:ilvl w:val="0"/>
                <w:numId w:val="30"/>
              </w:numPr>
              <w:spacing w:before="100" w:beforeAutospacing="1" w:after="120"/>
              <w:ind w:left="425"/>
              <w:contextualSpacing w:val="0"/>
              <w:rPr>
                <w:rFonts w:cstheme="minorHAnsi"/>
                <w:color w:val="000000"/>
                <w:sz w:val="20"/>
                <w:szCs w:val="20"/>
                <w:shd w:val="clear" w:color="auto" w:fill="FFFFFF"/>
              </w:rPr>
            </w:pPr>
            <w:r w:rsidRPr="00D35342">
              <w:rPr>
                <w:rFonts w:cstheme="minorHAnsi"/>
                <w:color w:val="000000"/>
                <w:sz w:val="20"/>
                <w:szCs w:val="20"/>
                <w:u w:val="single"/>
                <w:shd w:val="clear" w:color="auto" w:fill="FFFFFF"/>
              </w:rPr>
              <w:t>Description</w:t>
            </w:r>
            <w:r w:rsidR="0012697A">
              <w:rPr>
                <w:rFonts w:cstheme="minorHAnsi"/>
                <w:color w:val="000000"/>
                <w:sz w:val="20"/>
                <w:szCs w:val="20"/>
                <w:shd w:val="clear" w:color="auto" w:fill="FFFFFF"/>
              </w:rPr>
              <w:t xml:space="preserve"> field:  </w:t>
            </w:r>
            <w:r w:rsidR="0012697A">
              <w:rPr>
                <w:sz w:val="20"/>
                <w:szCs w:val="20"/>
              </w:rPr>
              <w:t>What type of violation is occurring on the property (High weeds, short dumping (illegal dumping), construction debris, etc.)</w:t>
            </w:r>
          </w:p>
          <w:p w:rsidR="0007432A" w:rsidRPr="008F6F31" w:rsidRDefault="0007432A" w:rsidP="00134CB5">
            <w:pPr>
              <w:pStyle w:val="ListParagraph"/>
              <w:numPr>
                <w:ilvl w:val="0"/>
                <w:numId w:val="30"/>
              </w:numPr>
              <w:spacing w:after="120"/>
              <w:ind w:left="432"/>
              <w:contextualSpacing w:val="0"/>
              <w:rPr>
                <w:sz w:val="20"/>
                <w:szCs w:val="20"/>
              </w:rPr>
            </w:pPr>
            <w:r w:rsidRPr="008F6F31">
              <w:rPr>
                <w:sz w:val="20"/>
                <w:szCs w:val="20"/>
              </w:rPr>
              <w:t xml:space="preserve">Advise the </w:t>
            </w:r>
            <w:r w:rsidR="00134CB5">
              <w:rPr>
                <w:sz w:val="20"/>
                <w:szCs w:val="20"/>
              </w:rPr>
              <w:t>customer</w:t>
            </w:r>
            <w:r w:rsidRPr="008F6F31">
              <w:rPr>
                <w:sz w:val="20"/>
                <w:szCs w:val="20"/>
              </w:rPr>
              <w:t>:</w:t>
            </w:r>
          </w:p>
          <w:p w:rsidR="00134CB5" w:rsidRPr="00134CB5" w:rsidRDefault="00134CB5" w:rsidP="009630F9">
            <w:pPr>
              <w:numPr>
                <w:ilvl w:val="0"/>
                <w:numId w:val="37"/>
              </w:numPr>
              <w:spacing w:before="100" w:beforeAutospacing="1" w:after="120"/>
              <w:rPr>
                <w:rFonts w:cstheme="minorHAnsi"/>
                <w:color w:val="000000"/>
                <w:sz w:val="20"/>
                <w:szCs w:val="20"/>
                <w:shd w:val="clear" w:color="auto" w:fill="FFFFFF"/>
              </w:rPr>
            </w:pPr>
            <w:r w:rsidRPr="00E21FCA">
              <w:rPr>
                <w:rFonts w:cstheme="minorHAnsi"/>
                <w:color w:val="000000"/>
                <w:sz w:val="20"/>
                <w:szCs w:val="20"/>
                <w:shd w:val="clear" w:color="auto" w:fill="FFFFFF"/>
              </w:rPr>
              <w:t>Vacant Lots are not yards, parking lots or parks.</w:t>
            </w:r>
            <w:r>
              <w:rPr>
                <w:rFonts w:cstheme="minorHAnsi"/>
                <w:color w:val="000000"/>
                <w:sz w:val="20"/>
                <w:szCs w:val="20"/>
                <w:shd w:val="clear" w:color="auto" w:fill="FFFFFF"/>
              </w:rPr>
              <w:t xml:space="preserve"> </w:t>
            </w:r>
            <w:r w:rsidRPr="00134CB5">
              <w:rPr>
                <w:rFonts w:cstheme="minorHAnsi"/>
                <w:color w:val="000000"/>
                <w:sz w:val="20"/>
                <w:szCs w:val="20"/>
                <w:shd w:val="clear" w:color="auto" w:fill="FFFFFF"/>
              </w:rPr>
              <w:t>Complaints about yards or parking lots should be referred to License &amp; Inspections. Complaints about parks should be referred to the Department of Parks and Recreation.</w:t>
            </w:r>
          </w:p>
          <w:p w:rsidR="00134CB5" w:rsidRPr="00E21FCA" w:rsidRDefault="00134CB5" w:rsidP="009630F9">
            <w:pPr>
              <w:numPr>
                <w:ilvl w:val="0"/>
                <w:numId w:val="37"/>
              </w:numPr>
              <w:spacing w:before="100" w:beforeAutospacing="1" w:after="120"/>
              <w:rPr>
                <w:rFonts w:cstheme="minorHAnsi"/>
                <w:color w:val="000000"/>
                <w:sz w:val="20"/>
                <w:szCs w:val="20"/>
                <w:shd w:val="clear" w:color="auto" w:fill="FFFFFF"/>
              </w:rPr>
            </w:pPr>
            <w:r w:rsidRPr="00E21FCA">
              <w:rPr>
                <w:rFonts w:cstheme="minorHAnsi"/>
                <w:color w:val="000000"/>
                <w:sz w:val="20"/>
                <w:szCs w:val="20"/>
                <w:shd w:val="clear" w:color="auto" w:fill="FFFFFF"/>
              </w:rPr>
              <w:t>The Vacant Lot Program cannot legally enter a privately owned, fenced/locked lot without the owner's permission or court order.</w:t>
            </w:r>
          </w:p>
          <w:p w:rsidR="00134CB5" w:rsidRDefault="00134CB5" w:rsidP="009630F9">
            <w:pPr>
              <w:numPr>
                <w:ilvl w:val="0"/>
                <w:numId w:val="37"/>
              </w:numPr>
              <w:spacing w:before="100" w:beforeAutospacing="1" w:after="120"/>
              <w:rPr>
                <w:rFonts w:cstheme="minorHAnsi"/>
                <w:color w:val="000000"/>
                <w:sz w:val="20"/>
                <w:szCs w:val="20"/>
                <w:shd w:val="clear" w:color="auto" w:fill="FFFFFF"/>
              </w:rPr>
            </w:pPr>
            <w:r w:rsidRPr="00E21FCA">
              <w:rPr>
                <w:rFonts w:cstheme="minorHAnsi"/>
                <w:color w:val="000000"/>
                <w:sz w:val="20"/>
                <w:szCs w:val="20"/>
                <w:shd w:val="clear" w:color="auto" w:fill="FFFFFF"/>
              </w:rPr>
              <w:t>The Vacant Lot Program does not prune or remove trees from private or public property.</w:t>
            </w:r>
          </w:p>
          <w:p w:rsidR="0007432A" w:rsidRPr="0007432A" w:rsidRDefault="0007432A" w:rsidP="009630F9">
            <w:pPr>
              <w:numPr>
                <w:ilvl w:val="0"/>
                <w:numId w:val="37"/>
              </w:numPr>
              <w:spacing w:before="100" w:beforeAutospacing="1" w:after="120"/>
              <w:rPr>
                <w:rFonts w:cstheme="minorHAnsi"/>
                <w:color w:val="000000"/>
                <w:sz w:val="20"/>
                <w:szCs w:val="20"/>
                <w:shd w:val="clear" w:color="auto" w:fill="FFFFFF"/>
              </w:rPr>
            </w:pPr>
            <w:r w:rsidRPr="0007432A">
              <w:rPr>
                <w:rFonts w:cstheme="minorHAnsi"/>
                <w:iCs/>
                <w:sz w:val="20"/>
                <w:szCs w:val="20"/>
                <w:shd w:val="clear" w:color="auto" w:fill="FFFFFF"/>
              </w:rPr>
              <w:t>The Vacant Lot Program does not fence vacant lots. The owner of a privately owned lot can fence their lot if they choose.</w:t>
            </w:r>
          </w:p>
          <w:p w:rsidR="00E21FCA" w:rsidRPr="00E21FCA" w:rsidRDefault="00E21FCA" w:rsidP="009630F9">
            <w:pPr>
              <w:numPr>
                <w:ilvl w:val="0"/>
                <w:numId w:val="37"/>
              </w:numPr>
              <w:spacing w:before="100" w:beforeAutospacing="1" w:after="120"/>
              <w:rPr>
                <w:rFonts w:cstheme="minorHAnsi"/>
                <w:color w:val="000000"/>
                <w:sz w:val="20"/>
                <w:szCs w:val="20"/>
                <w:shd w:val="clear" w:color="auto" w:fill="FFFFFF"/>
              </w:rPr>
            </w:pPr>
            <w:r w:rsidRPr="00E21FCA">
              <w:rPr>
                <w:rFonts w:cstheme="minorHAnsi"/>
                <w:color w:val="000000"/>
                <w:sz w:val="20"/>
                <w:szCs w:val="20"/>
                <w:shd w:val="clear" w:color="auto" w:fill="FFFFFF"/>
              </w:rPr>
              <w:t>The request will be dispatched for inspection</w:t>
            </w:r>
            <w:r w:rsidR="00134CB5">
              <w:rPr>
                <w:rFonts w:cstheme="minorHAnsi"/>
                <w:color w:val="000000"/>
                <w:sz w:val="20"/>
                <w:szCs w:val="20"/>
                <w:shd w:val="clear" w:color="auto" w:fill="FFFFFF"/>
              </w:rPr>
              <w:t>. T</w:t>
            </w:r>
            <w:r w:rsidRPr="00E21FCA">
              <w:rPr>
                <w:rFonts w:cstheme="minorHAnsi"/>
                <w:color w:val="000000"/>
                <w:sz w:val="20"/>
                <w:szCs w:val="20"/>
                <w:shd w:val="clear" w:color="auto" w:fill="FFFFFF"/>
              </w:rPr>
              <w:t>he process for resolution is as follows:</w:t>
            </w:r>
          </w:p>
          <w:p w:rsidR="00E21FCA" w:rsidRDefault="00E21FCA" w:rsidP="00134CB5">
            <w:pPr>
              <w:spacing w:before="100" w:beforeAutospacing="1" w:after="120"/>
              <w:ind w:left="785"/>
              <w:rPr>
                <w:sz w:val="20"/>
                <w:szCs w:val="20"/>
              </w:rPr>
            </w:pPr>
            <w:r w:rsidRPr="00E21FCA">
              <w:rPr>
                <w:sz w:val="20"/>
                <w:szCs w:val="20"/>
              </w:rPr>
              <w:t xml:space="preserve">1. Pictures will be taken of violation and </w:t>
            </w:r>
            <w:r w:rsidR="00134CB5">
              <w:rPr>
                <w:sz w:val="20"/>
                <w:szCs w:val="20"/>
              </w:rPr>
              <w:t>n</w:t>
            </w:r>
            <w:r w:rsidRPr="00E21FCA">
              <w:rPr>
                <w:sz w:val="20"/>
                <w:szCs w:val="20"/>
              </w:rPr>
              <w:t>otices will be sent to property owner within 30 business days.</w:t>
            </w:r>
          </w:p>
          <w:p w:rsidR="00E21FCA" w:rsidRPr="00730A16" w:rsidRDefault="00E21FCA" w:rsidP="00134CB5">
            <w:pPr>
              <w:spacing w:before="100" w:beforeAutospacing="1" w:after="120"/>
              <w:ind w:left="785"/>
              <w:rPr>
                <w:strike/>
                <w:sz w:val="20"/>
                <w:szCs w:val="20"/>
              </w:rPr>
            </w:pPr>
            <w:r w:rsidRPr="00E21FCA">
              <w:rPr>
                <w:sz w:val="20"/>
                <w:szCs w:val="20"/>
              </w:rPr>
              <w:t xml:space="preserve">2. Property owners will have </w:t>
            </w:r>
            <w:del w:id="8" w:author="Muthuswamy, Yogesh" w:date="2015-02-25T10:40:00Z">
              <w:r w:rsidRPr="00E21FCA" w:rsidDel="00A9632B">
                <w:rPr>
                  <w:sz w:val="20"/>
                  <w:szCs w:val="20"/>
                </w:rPr>
                <w:delText>20</w:delText>
              </w:r>
            </w:del>
            <w:ins w:id="9" w:author="Muthuswamy, Yogesh" w:date="2015-02-25T10:40:00Z">
              <w:r w:rsidR="00A9632B">
                <w:rPr>
                  <w:sz w:val="20"/>
                  <w:szCs w:val="20"/>
                </w:rPr>
                <w:t>10</w:t>
              </w:r>
            </w:ins>
            <w:r w:rsidRPr="00E21FCA">
              <w:rPr>
                <w:sz w:val="20"/>
                <w:szCs w:val="20"/>
              </w:rPr>
              <w:t xml:space="preserve"> business days to comply with the violation notice. Once the compliance period is over, a re-inspection of the property will occur</w:t>
            </w:r>
            <w:ins w:id="10" w:author="Rochelle.Smith" w:date="2015-02-25T13:03:00Z">
              <w:r w:rsidR="00730A16">
                <w:rPr>
                  <w:sz w:val="20"/>
                  <w:szCs w:val="20"/>
                </w:rPr>
                <w:t>.</w:t>
              </w:r>
            </w:ins>
            <w:r w:rsidRPr="00E21FCA">
              <w:rPr>
                <w:sz w:val="20"/>
                <w:szCs w:val="20"/>
              </w:rPr>
              <w:t xml:space="preserve"> </w:t>
            </w:r>
            <w:r w:rsidRPr="00730A16">
              <w:rPr>
                <w:strike/>
                <w:sz w:val="20"/>
                <w:szCs w:val="20"/>
                <w:highlight w:val="yellow"/>
              </w:rPr>
              <w:t>within 10 business days.</w:t>
            </w:r>
          </w:p>
          <w:p w:rsidR="00E21FCA" w:rsidRPr="00E21FCA" w:rsidRDefault="00E21FCA" w:rsidP="00134CB5">
            <w:pPr>
              <w:spacing w:before="100" w:beforeAutospacing="1" w:after="120"/>
              <w:ind w:left="785"/>
              <w:rPr>
                <w:sz w:val="20"/>
                <w:szCs w:val="20"/>
              </w:rPr>
            </w:pPr>
            <w:r w:rsidRPr="00E21FCA">
              <w:rPr>
                <w:sz w:val="20"/>
                <w:szCs w:val="20"/>
              </w:rPr>
              <w:t>3. If owner complies with the notice (cleans the vacant lot), no work will be performed by the City and the case will be closed.</w:t>
            </w:r>
          </w:p>
          <w:p w:rsidR="00E21FCA" w:rsidRPr="00E21FCA" w:rsidRDefault="00E21FCA" w:rsidP="00134CB5">
            <w:pPr>
              <w:spacing w:before="100" w:beforeAutospacing="1" w:after="120"/>
              <w:ind w:left="785"/>
              <w:rPr>
                <w:sz w:val="20"/>
                <w:szCs w:val="20"/>
              </w:rPr>
            </w:pPr>
            <w:r w:rsidRPr="00E21FCA">
              <w:rPr>
                <w:sz w:val="20"/>
                <w:szCs w:val="20"/>
              </w:rPr>
              <w:t xml:space="preserve">4. If the owner does not comply, a City Crew will be assigned to clean the property </w:t>
            </w:r>
            <w:r w:rsidRPr="00730A16">
              <w:rPr>
                <w:strike/>
                <w:sz w:val="20"/>
                <w:szCs w:val="20"/>
                <w:highlight w:val="yellow"/>
              </w:rPr>
              <w:t>within 30 business days</w:t>
            </w:r>
            <w:r w:rsidRPr="00E21FCA">
              <w:rPr>
                <w:sz w:val="20"/>
                <w:szCs w:val="20"/>
              </w:rPr>
              <w:t xml:space="preserve"> and the property owner will be billed for all cost associated with the clean up.</w:t>
            </w:r>
          </w:p>
          <w:p w:rsidR="00E21FCA" w:rsidRPr="00E21FCA" w:rsidRDefault="00E21FCA" w:rsidP="00134CB5">
            <w:pPr>
              <w:spacing w:before="100" w:beforeAutospacing="1" w:after="120"/>
              <w:ind w:left="785"/>
              <w:rPr>
                <w:sz w:val="20"/>
                <w:szCs w:val="20"/>
              </w:rPr>
            </w:pPr>
            <w:r w:rsidRPr="00E21FCA">
              <w:rPr>
                <w:sz w:val="20"/>
                <w:szCs w:val="20"/>
              </w:rPr>
              <w:t xml:space="preserve">5. This process takes up to 90 days from the initial request to the date of the clean up, possibly longer in the summer months. </w:t>
            </w:r>
          </w:p>
          <w:p w:rsidR="008F6F31" w:rsidRPr="0010468A" w:rsidRDefault="00E21FCA" w:rsidP="009630F9">
            <w:pPr>
              <w:numPr>
                <w:ilvl w:val="0"/>
                <w:numId w:val="38"/>
              </w:numPr>
              <w:spacing w:before="100" w:beforeAutospacing="1" w:after="120"/>
              <w:rPr>
                <w:sz w:val="20"/>
                <w:szCs w:val="20"/>
              </w:rPr>
            </w:pPr>
            <w:r w:rsidRPr="00E21FCA">
              <w:rPr>
                <w:i/>
                <w:iCs/>
                <w:sz w:val="20"/>
                <w:szCs w:val="20"/>
              </w:rPr>
              <w:t xml:space="preserve">For 3-1-1 </w:t>
            </w:r>
            <w:r w:rsidRPr="00E21FCA">
              <w:rPr>
                <w:b/>
                <w:bCs/>
                <w:sz w:val="20"/>
                <w:szCs w:val="20"/>
              </w:rPr>
              <w:t>supervisor use only</w:t>
            </w:r>
            <w:r w:rsidRPr="00E21FCA">
              <w:rPr>
                <w:i/>
                <w:iCs/>
                <w:sz w:val="20"/>
                <w:szCs w:val="20"/>
              </w:rPr>
              <w:t xml:space="preserve"> </w:t>
            </w:r>
            <w:r w:rsidRPr="00E21FCA">
              <w:rPr>
                <w:sz w:val="20"/>
                <w:szCs w:val="20"/>
              </w:rPr>
              <w:t>(215) 686-7098</w:t>
            </w:r>
            <w:r w:rsidRPr="00E21FCA">
              <w:rPr>
                <w:i/>
                <w:iCs/>
                <w:sz w:val="20"/>
                <w:szCs w:val="20"/>
              </w:rPr>
              <w:t xml:space="preserve"> for escalated calls.</w:t>
            </w:r>
          </w:p>
          <w:p w:rsidR="0010468A" w:rsidRDefault="0010468A" w:rsidP="0010468A">
            <w:pPr>
              <w:pStyle w:val="ListParagraph"/>
              <w:numPr>
                <w:ilvl w:val="0"/>
                <w:numId w:val="1"/>
              </w:numPr>
              <w:spacing w:before="100" w:beforeAutospacing="1" w:after="120"/>
              <w:rPr>
                <w:sz w:val="20"/>
                <w:szCs w:val="20"/>
              </w:rPr>
            </w:pPr>
            <w:r>
              <w:rPr>
                <w:sz w:val="20"/>
                <w:szCs w:val="20"/>
              </w:rPr>
              <w:t>If tree is on city owned property, send it Public Property via email (</w:t>
            </w:r>
            <w:del w:id="11" w:author="Muthuswamy, Yogesh" w:date="2015-02-25T10:41:00Z">
              <w:r w:rsidDel="00156143">
                <w:rPr>
                  <w:sz w:val="20"/>
                  <w:szCs w:val="20"/>
                </w:rPr>
                <w:delText>Joan.Wilson</w:delText>
              </w:r>
            </w:del>
            <w:ins w:id="12" w:author="Muthuswamy, Yogesh" w:date="2015-02-25T10:41:00Z">
              <w:r w:rsidR="00156143">
                <w:rPr>
                  <w:sz w:val="20"/>
                  <w:szCs w:val="20"/>
                </w:rPr>
                <w:t xml:space="preserve">Monique Brinson – </w:t>
              </w:r>
              <w:r w:rsidR="0036226A">
                <w:rPr>
                  <w:sz w:val="20"/>
                  <w:szCs w:val="20"/>
                </w:rPr>
                <w:fldChar w:fldCharType="begin"/>
              </w:r>
              <w:r w:rsidR="00156143">
                <w:rPr>
                  <w:sz w:val="20"/>
                  <w:szCs w:val="20"/>
                </w:rPr>
                <w:instrText xml:space="preserve"> HYPERLINK "mailto:Monique.Brinson@phila.gov" </w:instrText>
              </w:r>
              <w:r w:rsidR="0036226A">
                <w:rPr>
                  <w:sz w:val="20"/>
                  <w:szCs w:val="20"/>
                </w:rPr>
                <w:fldChar w:fldCharType="separate"/>
              </w:r>
              <w:r w:rsidR="00156143" w:rsidRPr="0006306E">
                <w:rPr>
                  <w:rStyle w:val="Hyperlink"/>
                  <w:sz w:val="20"/>
                  <w:szCs w:val="20"/>
                </w:rPr>
                <w:t>Monique.Brinson@phila.gov</w:t>
              </w:r>
              <w:r w:rsidR="0036226A">
                <w:rPr>
                  <w:sz w:val="20"/>
                  <w:szCs w:val="20"/>
                </w:rPr>
                <w:fldChar w:fldCharType="end"/>
              </w:r>
            </w:ins>
            <w:r>
              <w:rPr>
                <w:sz w:val="20"/>
                <w:szCs w:val="20"/>
              </w:rPr>
              <w:t>) have agent verify pulic property using ownership layer data set.</w:t>
            </w:r>
          </w:p>
          <w:p w:rsidR="0010468A" w:rsidRDefault="0010468A" w:rsidP="0010468A">
            <w:pPr>
              <w:pStyle w:val="ListParagraph"/>
              <w:numPr>
                <w:ilvl w:val="0"/>
                <w:numId w:val="1"/>
              </w:numPr>
              <w:spacing w:before="100" w:beforeAutospacing="1" w:after="120"/>
              <w:rPr>
                <w:sz w:val="20"/>
                <w:szCs w:val="20"/>
              </w:rPr>
            </w:pPr>
            <w:r>
              <w:rPr>
                <w:sz w:val="20"/>
                <w:szCs w:val="20"/>
              </w:rPr>
              <w:t>If call is about a tree interfering with utility wire direct caller to PECO XXX-XXX-XXXX.</w:t>
            </w:r>
          </w:p>
          <w:p w:rsidR="0010468A" w:rsidRDefault="0010468A" w:rsidP="0010468A">
            <w:pPr>
              <w:pStyle w:val="ListParagraph"/>
              <w:numPr>
                <w:ilvl w:val="0"/>
                <w:numId w:val="1"/>
              </w:numPr>
              <w:spacing w:before="100" w:beforeAutospacing="1" w:after="120"/>
              <w:rPr>
                <w:sz w:val="20"/>
                <w:szCs w:val="20"/>
              </w:rPr>
            </w:pPr>
            <w:r>
              <w:rPr>
                <w:sz w:val="20"/>
                <w:szCs w:val="20"/>
              </w:rPr>
              <w:t>If a tree is downed on a vacant lot, spawn Parks SR.</w:t>
            </w:r>
          </w:p>
          <w:p w:rsidR="0010468A" w:rsidRDefault="0010468A" w:rsidP="0010468A">
            <w:pPr>
              <w:pStyle w:val="ListParagraph"/>
              <w:numPr>
                <w:ilvl w:val="0"/>
                <w:numId w:val="1"/>
              </w:numPr>
              <w:spacing w:before="100" w:beforeAutospacing="1" w:after="120"/>
              <w:rPr>
                <w:sz w:val="20"/>
                <w:szCs w:val="20"/>
              </w:rPr>
            </w:pPr>
            <w:r>
              <w:rPr>
                <w:sz w:val="20"/>
                <w:szCs w:val="20"/>
              </w:rPr>
              <w:lastRenderedPageBreak/>
              <w:t>If tree is damaging the foundation of the property, spawn L&amp;I</w:t>
            </w:r>
            <w:r w:rsidR="00AA310D">
              <w:rPr>
                <w:sz w:val="20"/>
                <w:szCs w:val="20"/>
              </w:rPr>
              <w:t xml:space="preserve"> SR.</w:t>
            </w:r>
          </w:p>
          <w:p w:rsidR="00AA310D" w:rsidRDefault="00AA310D" w:rsidP="0010468A">
            <w:pPr>
              <w:pStyle w:val="ListParagraph"/>
              <w:numPr>
                <w:ilvl w:val="0"/>
                <w:numId w:val="1"/>
              </w:numPr>
              <w:spacing w:before="100" w:beforeAutospacing="1" w:after="120"/>
              <w:rPr>
                <w:sz w:val="20"/>
                <w:szCs w:val="20"/>
              </w:rPr>
            </w:pPr>
            <w:r>
              <w:rPr>
                <w:sz w:val="20"/>
                <w:szCs w:val="20"/>
              </w:rPr>
              <w:t>If a tree is encroaching the property owner can remove it themselves, close as Service Not Required.</w:t>
            </w:r>
          </w:p>
          <w:p w:rsidR="00AA310D" w:rsidRDefault="00AA310D" w:rsidP="0010468A">
            <w:pPr>
              <w:pStyle w:val="ListParagraph"/>
              <w:numPr>
                <w:ilvl w:val="0"/>
                <w:numId w:val="1"/>
              </w:numPr>
              <w:spacing w:before="100" w:beforeAutospacing="1" w:after="120"/>
              <w:rPr>
                <w:sz w:val="20"/>
                <w:szCs w:val="20"/>
              </w:rPr>
            </w:pPr>
            <w:r>
              <w:rPr>
                <w:sz w:val="20"/>
                <w:szCs w:val="20"/>
              </w:rPr>
              <w:t>If this is a fence issue inform the citizen that there is no action the city can take</w:t>
            </w:r>
          </w:p>
          <w:p w:rsidR="00AA310D" w:rsidRDefault="00AA310D" w:rsidP="00AA310D">
            <w:pPr>
              <w:pStyle w:val="ListParagraph"/>
              <w:numPr>
                <w:ilvl w:val="0"/>
                <w:numId w:val="1"/>
              </w:numPr>
              <w:spacing w:before="100" w:beforeAutospacing="1" w:after="120"/>
              <w:rPr>
                <w:sz w:val="20"/>
                <w:szCs w:val="20"/>
              </w:rPr>
            </w:pPr>
            <w:r>
              <w:rPr>
                <w:sz w:val="20"/>
                <w:szCs w:val="20"/>
              </w:rPr>
              <w:t>If it is a criminal activity (in progress 911, refer to disctrict police office).</w:t>
            </w:r>
          </w:p>
          <w:p w:rsidR="00AA310D" w:rsidRDefault="00AA310D" w:rsidP="00AA310D">
            <w:pPr>
              <w:pStyle w:val="ListParagraph"/>
              <w:numPr>
                <w:ilvl w:val="0"/>
                <w:numId w:val="1"/>
              </w:numPr>
              <w:spacing w:before="100" w:beforeAutospacing="1" w:after="120"/>
              <w:rPr>
                <w:sz w:val="20"/>
                <w:szCs w:val="20"/>
              </w:rPr>
            </w:pPr>
            <w:r>
              <w:rPr>
                <w:sz w:val="20"/>
                <w:szCs w:val="20"/>
              </w:rPr>
              <w:t>If unlicensed business, then spawn L&amp;I SR.</w:t>
            </w:r>
          </w:p>
          <w:p w:rsidR="0012697A" w:rsidRDefault="0012697A" w:rsidP="00AA310D">
            <w:pPr>
              <w:pStyle w:val="ListParagraph"/>
              <w:numPr>
                <w:ilvl w:val="0"/>
                <w:numId w:val="1"/>
              </w:numPr>
              <w:spacing w:before="100" w:beforeAutospacing="1" w:after="120"/>
              <w:rPr>
                <w:sz w:val="20"/>
                <w:szCs w:val="20"/>
              </w:rPr>
            </w:pPr>
            <w:r>
              <w:rPr>
                <w:sz w:val="20"/>
                <w:szCs w:val="20"/>
              </w:rPr>
              <w:t>Option List:</w:t>
            </w:r>
          </w:p>
          <w:p w:rsidR="0012697A" w:rsidRDefault="00A70ED0" w:rsidP="0012697A">
            <w:pPr>
              <w:pStyle w:val="ListParagraph"/>
              <w:numPr>
                <w:ilvl w:val="1"/>
                <w:numId w:val="1"/>
              </w:numPr>
              <w:spacing w:before="100" w:beforeAutospacing="1" w:after="120"/>
              <w:rPr>
                <w:sz w:val="20"/>
                <w:szCs w:val="20"/>
              </w:rPr>
            </w:pPr>
            <w:r>
              <w:rPr>
                <w:sz w:val="20"/>
                <w:szCs w:val="20"/>
              </w:rPr>
              <w:t>High Weeds – (Include desctiption in help text)</w:t>
            </w:r>
          </w:p>
          <w:p w:rsidR="00A70ED0" w:rsidRDefault="00A70ED0" w:rsidP="0012697A">
            <w:pPr>
              <w:pStyle w:val="ListParagraph"/>
              <w:numPr>
                <w:ilvl w:val="1"/>
                <w:numId w:val="1"/>
              </w:numPr>
              <w:spacing w:before="100" w:beforeAutospacing="1" w:after="120"/>
              <w:rPr>
                <w:sz w:val="20"/>
                <w:szCs w:val="20"/>
              </w:rPr>
            </w:pPr>
            <w:r>
              <w:rPr>
                <w:sz w:val="20"/>
                <w:szCs w:val="20"/>
              </w:rPr>
              <w:t>Short Dumping / Illegal Dumping – (Include desctiption in help text bagged or bulk items)</w:t>
            </w:r>
          </w:p>
          <w:p w:rsidR="00A70ED0" w:rsidRDefault="00A70ED0" w:rsidP="0012697A">
            <w:pPr>
              <w:pStyle w:val="ListParagraph"/>
              <w:numPr>
                <w:ilvl w:val="1"/>
                <w:numId w:val="1"/>
              </w:numPr>
              <w:spacing w:before="100" w:beforeAutospacing="1" w:after="120"/>
              <w:rPr>
                <w:sz w:val="20"/>
                <w:szCs w:val="20"/>
              </w:rPr>
            </w:pPr>
            <w:r>
              <w:rPr>
                <w:sz w:val="20"/>
                <w:szCs w:val="20"/>
              </w:rPr>
              <w:t>Construction Debris – (Include desctiption in help text)</w:t>
            </w:r>
          </w:p>
          <w:p w:rsidR="00A70ED0" w:rsidRDefault="00A70ED0" w:rsidP="0012697A">
            <w:pPr>
              <w:pStyle w:val="ListParagraph"/>
              <w:numPr>
                <w:ilvl w:val="1"/>
                <w:numId w:val="1"/>
              </w:numPr>
              <w:spacing w:before="100" w:beforeAutospacing="1" w:after="120"/>
              <w:rPr>
                <w:sz w:val="20"/>
                <w:szCs w:val="20"/>
              </w:rPr>
            </w:pPr>
            <w:r>
              <w:rPr>
                <w:sz w:val="20"/>
                <w:szCs w:val="20"/>
              </w:rPr>
              <w:t>Litter (Loose Trash)</w:t>
            </w:r>
          </w:p>
          <w:p w:rsidR="00A70ED0" w:rsidRPr="0010468A" w:rsidRDefault="00A70ED0" w:rsidP="0012697A">
            <w:pPr>
              <w:pStyle w:val="ListParagraph"/>
              <w:numPr>
                <w:ilvl w:val="1"/>
                <w:numId w:val="1"/>
              </w:numPr>
              <w:spacing w:before="100" w:beforeAutospacing="1" w:after="120"/>
              <w:rPr>
                <w:sz w:val="20"/>
                <w:szCs w:val="20"/>
              </w:rPr>
            </w:pPr>
            <w:r>
              <w:rPr>
                <w:sz w:val="20"/>
                <w:szCs w:val="20"/>
              </w:rPr>
              <w:t>Appliances</w:t>
            </w:r>
          </w:p>
        </w:tc>
      </w:tr>
      <w:tr w:rsidR="00495D40" w:rsidRPr="008D0A72" w:rsidTr="00E74B89">
        <w:tc>
          <w:tcPr>
            <w:tcW w:w="2520" w:type="dxa"/>
            <w:shd w:val="clear" w:color="auto" w:fill="EEECE1" w:themeFill="background2"/>
          </w:tcPr>
          <w:p w:rsidR="00495D40" w:rsidRPr="00326DC6" w:rsidRDefault="00495D40" w:rsidP="00E74B89">
            <w:pPr>
              <w:rPr>
                <w:b/>
                <w:sz w:val="20"/>
                <w:szCs w:val="20"/>
              </w:rPr>
            </w:pPr>
            <w:r w:rsidRPr="00326DC6">
              <w:rPr>
                <w:b/>
                <w:sz w:val="20"/>
                <w:szCs w:val="20"/>
              </w:rPr>
              <w:lastRenderedPageBreak/>
              <w:t>Profiles</w:t>
            </w:r>
          </w:p>
        </w:tc>
        <w:tc>
          <w:tcPr>
            <w:tcW w:w="11880" w:type="dxa"/>
          </w:tcPr>
          <w:p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495D40" w:rsidRPr="00326DC6">
              <w:rPr>
                <w:sz w:val="20"/>
                <w:szCs w:val="20"/>
              </w:rPr>
              <w:t>System Administrators</w:t>
            </w:r>
            <w:r w:rsidR="008618C6" w:rsidRPr="00326DC6">
              <w:rPr>
                <w:sz w:val="20"/>
                <w:szCs w:val="20"/>
              </w:rPr>
              <w:t>”</w:t>
            </w:r>
            <w:r w:rsidR="00495D40" w:rsidRPr="00326DC6">
              <w:rPr>
                <w:sz w:val="20"/>
                <w:szCs w:val="20"/>
              </w:rPr>
              <w:t xml:space="preserve"> Profiles</w:t>
            </w:r>
            <w:r>
              <w:rPr>
                <w:sz w:val="20"/>
                <w:szCs w:val="20"/>
              </w:rPr>
              <w:t>.</w:t>
            </w:r>
          </w:p>
          <w:p w:rsidR="00526A69" w:rsidRDefault="00526A69" w:rsidP="00495D40">
            <w:pPr>
              <w:rPr>
                <w:sz w:val="20"/>
                <w:szCs w:val="20"/>
              </w:rPr>
            </w:pPr>
          </w:p>
          <w:p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rsidR="00495D40" w:rsidRPr="008D0A72" w:rsidRDefault="00495D40" w:rsidP="00495D40">
            <w:pPr>
              <w:rPr>
                <w:sz w:val="20"/>
                <w:szCs w:val="20"/>
              </w:rPr>
            </w:pPr>
          </w:p>
        </w:tc>
      </w:tr>
      <w:tr w:rsidR="003479D8" w:rsidRPr="008D0A72" w:rsidTr="00E74B89">
        <w:tc>
          <w:tcPr>
            <w:tcW w:w="2520" w:type="dxa"/>
            <w:shd w:val="clear" w:color="auto" w:fill="EEECE1" w:themeFill="background2"/>
          </w:tcPr>
          <w:p w:rsidR="003479D8" w:rsidRPr="00326DC6" w:rsidRDefault="003479D8" w:rsidP="00E74B89">
            <w:pPr>
              <w:rPr>
                <w:b/>
                <w:sz w:val="20"/>
                <w:szCs w:val="20"/>
              </w:rPr>
            </w:pPr>
            <w:r>
              <w:rPr>
                <w:b/>
                <w:sz w:val="20"/>
                <w:szCs w:val="20"/>
              </w:rPr>
              <w:t>Support Process Values</w:t>
            </w:r>
          </w:p>
        </w:tc>
        <w:tc>
          <w:tcPr>
            <w:tcW w:w="11880" w:type="dxa"/>
          </w:tcPr>
          <w:p w:rsidR="003479D8" w:rsidRDefault="00983586" w:rsidP="00495D40">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BE5E4E" w:rsidRPr="008D0A72" w:rsidTr="0013479C">
        <w:tc>
          <w:tcPr>
            <w:tcW w:w="2520" w:type="dxa"/>
            <w:shd w:val="clear" w:color="auto" w:fill="EEECE1" w:themeFill="background2"/>
          </w:tcPr>
          <w:p w:rsidR="00BE5E4E" w:rsidRPr="008D0A72" w:rsidRDefault="00F3146E" w:rsidP="00CE00DB">
            <w:pPr>
              <w:rPr>
                <w:b/>
                <w:sz w:val="20"/>
                <w:szCs w:val="20"/>
              </w:rPr>
            </w:pPr>
            <w:r>
              <w:rPr>
                <w:b/>
                <w:sz w:val="20"/>
                <w:szCs w:val="20"/>
              </w:rPr>
              <w:t xml:space="preserve">Other </w:t>
            </w:r>
            <w:r w:rsidR="00CE00DB">
              <w:rPr>
                <w:b/>
                <w:sz w:val="20"/>
                <w:szCs w:val="20"/>
              </w:rPr>
              <w:t>Information</w:t>
            </w:r>
          </w:p>
        </w:tc>
        <w:tc>
          <w:tcPr>
            <w:tcW w:w="11880" w:type="dxa"/>
          </w:tcPr>
          <w:p w:rsidR="00F3146E" w:rsidRDefault="00A0393B" w:rsidP="00F3146E">
            <w:pPr>
              <w:rPr>
                <w:sz w:val="20"/>
                <w:szCs w:val="20"/>
              </w:rPr>
            </w:pPr>
            <w:r>
              <w:rPr>
                <w:sz w:val="20"/>
                <w:szCs w:val="20"/>
              </w:rPr>
              <w:t>ESRI / GIS will plot the location for duplicate identification.</w:t>
            </w:r>
          </w:p>
          <w:p w:rsidR="00F3146E" w:rsidRDefault="00F3146E" w:rsidP="00F3146E">
            <w:pPr>
              <w:rPr>
                <w:sz w:val="20"/>
                <w:szCs w:val="20"/>
              </w:rPr>
            </w:pPr>
          </w:p>
          <w:p w:rsidR="00F3146E" w:rsidRPr="008D0A72" w:rsidRDefault="00F3146E" w:rsidP="00F3146E">
            <w:pPr>
              <w:rPr>
                <w:sz w:val="20"/>
                <w:szCs w:val="20"/>
              </w:rPr>
            </w:pPr>
          </w:p>
        </w:tc>
      </w:tr>
    </w:tbl>
    <w:p w:rsidR="00C3202C" w:rsidRDefault="00C3202C" w:rsidP="00C3202C">
      <w:pPr>
        <w:pStyle w:val="Heading1"/>
      </w:pPr>
      <w:r>
        <w:t>Approvals after Requirements Definition Workshop</w:t>
      </w:r>
    </w:p>
    <w:tbl>
      <w:tblPr>
        <w:tblStyle w:val="TableGrid"/>
        <w:tblW w:w="14040" w:type="dxa"/>
        <w:tblInd w:w="108" w:type="dxa"/>
        <w:tblLook w:val="04A0"/>
      </w:tblPr>
      <w:tblGrid>
        <w:gridCol w:w="1890"/>
        <w:gridCol w:w="5130"/>
        <w:gridCol w:w="7020"/>
      </w:tblGrid>
      <w:tr w:rsidR="00C3202C" w:rsidTr="00DE4079">
        <w:tc>
          <w:tcPr>
            <w:tcW w:w="1890" w:type="dxa"/>
            <w:shd w:val="clear" w:color="auto" w:fill="DBE5F1" w:themeFill="accent1" w:themeFillTint="33"/>
          </w:tcPr>
          <w:p w:rsidR="00C3202C" w:rsidRPr="003F28AC" w:rsidRDefault="00C3202C" w:rsidP="00DE4079">
            <w:pPr>
              <w:rPr>
                <w:b/>
              </w:rPr>
            </w:pPr>
            <w:r w:rsidRPr="003F28AC">
              <w:rPr>
                <w:b/>
              </w:rPr>
              <w:t>Date</w:t>
            </w:r>
          </w:p>
        </w:tc>
        <w:tc>
          <w:tcPr>
            <w:tcW w:w="5130" w:type="dxa"/>
            <w:shd w:val="clear" w:color="auto" w:fill="DBE5F1" w:themeFill="accent1" w:themeFillTint="33"/>
          </w:tcPr>
          <w:p w:rsidR="00C3202C" w:rsidRPr="003F28AC" w:rsidRDefault="00C3202C" w:rsidP="00DE4079">
            <w:pPr>
              <w:rPr>
                <w:b/>
              </w:rPr>
            </w:pPr>
            <w:r>
              <w:rPr>
                <w:b/>
              </w:rPr>
              <w:t>Approver Name</w:t>
            </w:r>
          </w:p>
        </w:tc>
        <w:tc>
          <w:tcPr>
            <w:tcW w:w="7020" w:type="dxa"/>
            <w:shd w:val="clear" w:color="auto" w:fill="DBE5F1" w:themeFill="accent1" w:themeFillTint="33"/>
          </w:tcPr>
          <w:p w:rsidR="00C3202C" w:rsidRPr="003F28AC" w:rsidRDefault="00C3202C" w:rsidP="00DE4079">
            <w:pPr>
              <w:rPr>
                <w:b/>
              </w:rPr>
            </w:pPr>
            <w:r>
              <w:rPr>
                <w:b/>
              </w:rPr>
              <w:t>Approver Signature</w:t>
            </w:r>
          </w:p>
        </w:tc>
      </w:tr>
      <w:tr w:rsidR="00C3202C" w:rsidTr="00DE4079">
        <w:trPr>
          <w:trHeight w:val="720"/>
        </w:trPr>
        <w:tc>
          <w:tcPr>
            <w:tcW w:w="1890" w:type="dxa"/>
          </w:tcPr>
          <w:p w:rsidR="00C3202C" w:rsidRDefault="00C3202C" w:rsidP="00DE4079"/>
        </w:tc>
        <w:tc>
          <w:tcPr>
            <w:tcW w:w="5130" w:type="dxa"/>
          </w:tcPr>
          <w:p w:rsidR="00C3503F" w:rsidRPr="00C3503F" w:rsidRDefault="00C3503F" w:rsidP="00C3503F">
            <w:pPr>
              <w:rPr>
                <w:rFonts w:ascii="Calibri" w:eastAsia="Times New Roman" w:hAnsi="Calibri" w:cs="Calibri"/>
                <w:color w:val="000000"/>
                <w:sz w:val="20"/>
                <w:szCs w:val="20"/>
              </w:rPr>
            </w:pPr>
            <w:r w:rsidRPr="00C3503F">
              <w:rPr>
                <w:rFonts w:ascii="Calibri" w:eastAsia="Times New Roman" w:hAnsi="Calibri" w:cs="Calibri"/>
                <w:color w:val="000000"/>
                <w:sz w:val="20"/>
                <w:szCs w:val="20"/>
              </w:rPr>
              <w:t>Rochelle Smith *</w:t>
            </w:r>
          </w:p>
          <w:p w:rsidR="00C3202C" w:rsidRPr="00C3503F" w:rsidRDefault="00C3503F" w:rsidP="00C3503F">
            <w:pPr>
              <w:rPr>
                <w:sz w:val="20"/>
                <w:szCs w:val="20"/>
              </w:rPr>
            </w:pPr>
            <w:r w:rsidRPr="00C3503F">
              <w:rPr>
                <w:rFonts w:ascii="Calibri" w:eastAsia="Times New Roman" w:hAnsi="Calibri" w:cs="Calibri"/>
                <w:i/>
                <w:color w:val="000000"/>
                <w:sz w:val="20"/>
                <w:szCs w:val="20"/>
              </w:rPr>
              <w:t>(Graham researching)</w:t>
            </w:r>
          </w:p>
        </w:tc>
        <w:tc>
          <w:tcPr>
            <w:tcW w:w="7020" w:type="dxa"/>
          </w:tcPr>
          <w:p w:rsidR="00C3202C" w:rsidRDefault="00C3202C" w:rsidP="00DE4079"/>
        </w:tc>
      </w:tr>
      <w:tr w:rsidR="00C3202C" w:rsidTr="00DE4079">
        <w:trPr>
          <w:trHeight w:val="720"/>
        </w:trPr>
        <w:tc>
          <w:tcPr>
            <w:tcW w:w="1890" w:type="dxa"/>
          </w:tcPr>
          <w:p w:rsidR="00C3202C" w:rsidRDefault="00C3202C" w:rsidP="00DE4079"/>
        </w:tc>
        <w:tc>
          <w:tcPr>
            <w:tcW w:w="5130" w:type="dxa"/>
          </w:tcPr>
          <w:p w:rsidR="00C3503F" w:rsidRPr="00C3503F" w:rsidRDefault="00C3503F" w:rsidP="00C3503F">
            <w:pPr>
              <w:rPr>
                <w:rFonts w:ascii="Calibri" w:eastAsia="Times New Roman" w:hAnsi="Calibri" w:cs="Calibri"/>
                <w:color w:val="000000"/>
                <w:sz w:val="20"/>
                <w:szCs w:val="20"/>
              </w:rPr>
            </w:pPr>
            <w:r w:rsidRPr="00C3503F">
              <w:rPr>
                <w:rFonts w:ascii="Calibri" w:eastAsia="Times New Roman" w:hAnsi="Calibri" w:cs="Calibri"/>
                <w:color w:val="000000"/>
                <w:sz w:val="20"/>
                <w:szCs w:val="20"/>
              </w:rPr>
              <w:t>Graham Quinn</w:t>
            </w:r>
          </w:p>
          <w:p w:rsidR="00C3503F" w:rsidRPr="00C3503F" w:rsidRDefault="00C3503F" w:rsidP="00C3503F">
            <w:pPr>
              <w:rPr>
                <w:rFonts w:ascii="Calibri" w:eastAsia="Times New Roman" w:hAnsi="Calibri" w:cs="Calibri"/>
                <w:color w:val="000000"/>
                <w:sz w:val="20"/>
                <w:szCs w:val="20"/>
              </w:rPr>
            </w:pPr>
            <w:r w:rsidRPr="00C3503F">
              <w:rPr>
                <w:rFonts w:ascii="Calibri" w:eastAsia="Times New Roman" w:hAnsi="Calibri" w:cs="Calibri"/>
                <w:color w:val="000000"/>
                <w:sz w:val="20"/>
                <w:szCs w:val="20"/>
              </w:rPr>
              <w:t>Kim Adams</w:t>
            </w:r>
          </w:p>
          <w:p w:rsidR="00C3202C" w:rsidRPr="00C3503F" w:rsidRDefault="00C3503F" w:rsidP="00C3503F">
            <w:pPr>
              <w:rPr>
                <w:sz w:val="20"/>
                <w:szCs w:val="20"/>
              </w:rPr>
            </w:pPr>
            <w:r w:rsidRPr="00C3503F">
              <w:rPr>
                <w:rFonts w:ascii="Calibri" w:eastAsia="Times New Roman" w:hAnsi="Calibri" w:cs="Calibri"/>
                <w:color w:val="000000"/>
                <w:sz w:val="20"/>
                <w:szCs w:val="20"/>
              </w:rPr>
              <w:t>Elizabeth Martens</w:t>
            </w:r>
          </w:p>
        </w:tc>
        <w:tc>
          <w:tcPr>
            <w:tcW w:w="7020" w:type="dxa"/>
          </w:tcPr>
          <w:p w:rsidR="00C3202C" w:rsidRDefault="00C3202C" w:rsidP="00DE4079"/>
        </w:tc>
      </w:tr>
    </w:tbl>
    <w:p w:rsidR="00BE5E4E" w:rsidRDefault="00BE5E4E" w:rsidP="00420476">
      <w:pPr>
        <w:rPr>
          <w:sz w:val="20"/>
          <w:szCs w:val="20"/>
        </w:rPr>
      </w:pPr>
    </w:p>
    <w:sectPr w:rsidR="00BE5E4E" w:rsidSect="0013479C">
      <w:headerReference w:type="default" r:id="rId11"/>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FA9" w:rsidRDefault="00EE4FA9" w:rsidP="00013394">
      <w:pPr>
        <w:spacing w:after="0" w:line="240" w:lineRule="auto"/>
      </w:pPr>
      <w:r>
        <w:separator/>
      </w:r>
    </w:p>
  </w:endnote>
  <w:endnote w:type="continuationSeparator" w:id="1">
    <w:p w:rsidR="00EE4FA9" w:rsidRDefault="00EE4FA9" w:rsidP="000133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6577"/>
      <w:gridCol w:w="1462"/>
      <w:gridCol w:w="6577"/>
    </w:tblGrid>
    <w:tr w:rsidR="00972999">
      <w:trPr>
        <w:trHeight w:val="151"/>
      </w:trPr>
      <w:tc>
        <w:tcPr>
          <w:tcW w:w="2250" w:type="pct"/>
          <w:tcBorders>
            <w:bottom w:val="single" w:sz="4" w:space="0" w:color="4F81BD" w:themeColor="accent1"/>
          </w:tcBorders>
        </w:tcPr>
        <w:p w:rsidR="00972999" w:rsidRDefault="00972999">
          <w:pPr>
            <w:pStyle w:val="Header"/>
            <w:rPr>
              <w:rFonts w:asciiTheme="majorHAnsi" w:eastAsiaTheme="majorEastAsia" w:hAnsiTheme="majorHAnsi" w:cstheme="majorBidi"/>
              <w:b/>
              <w:bCs/>
            </w:rPr>
          </w:pPr>
        </w:p>
      </w:tc>
      <w:tc>
        <w:tcPr>
          <w:tcW w:w="500" w:type="pct"/>
          <w:vMerge w:val="restart"/>
          <w:noWrap/>
          <w:vAlign w:val="center"/>
        </w:tcPr>
        <w:p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36226A" w:rsidRPr="0036226A">
            <w:fldChar w:fldCharType="begin"/>
          </w:r>
          <w:r>
            <w:instrText xml:space="preserve"> PAGE  \* MERGEFORMAT </w:instrText>
          </w:r>
          <w:r w:rsidR="0036226A" w:rsidRPr="0036226A">
            <w:fldChar w:fldCharType="separate"/>
          </w:r>
          <w:r w:rsidR="0080381F" w:rsidRPr="0080381F">
            <w:rPr>
              <w:rFonts w:asciiTheme="majorHAnsi" w:eastAsiaTheme="majorEastAsia" w:hAnsiTheme="majorHAnsi" w:cstheme="majorBidi"/>
              <w:b/>
              <w:bCs/>
              <w:noProof/>
            </w:rPr>
            <w:t>5</w:t>
          </w:r>
          <w:r w:rsidR="0036226A">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972999" w:rsidRDefault="00972999">
          <w:pPr>
            <w:pStyle w:val="Header"/>
            <w:rPr>
              <w:rFonts w:asciiTheme="majorHAnsi" w:eastAsiaTheme="majorEastAsia" w:hAnsiTheme="majorHAnsi" w:cstheme="majorBidi"/>
              <w:b/>
              <w:bCs/>
            </w:rPr>
          </w:pPr>
        </w:p>
      </w:tc>
    </w:tr>
    <w:tr w:rsidR="00972999">
      <w:trPr>
        <w:trHeight w:val="150"/>
      </w:trPr>
      <w:tc>
        <w:tcPr>
          <w:tcW w:w="2250" w:type="pct"/>
          <w:tcBorders>
            <w:top w:val="single" w:sz="4" w:space="0" w:color="4F81BD" w:themeColor="accent1"/>
          </w:tcBorders>
        </w:tcPr>
        <w:p w:rsidR="00972999" w:rsidRDefault="00972999">
          <w:pPr>
            <w:pStyle w:val="Header"/>
            <w:rPr>
              <w:rFonts w:asciiTheme="majorHAnsi" w:eastAsiaTheme="majorEastAsia" w:hAnsiTheme="majorHAnsi" w:cstheme="majorBidi"/>
              <w:b/>
              <w:bCs/>
            </w:rPr>
          </w:pPr>
        </w:p>
      </w:tc>
      <w:tc>
        <w:tcPr>
          <w:tcW w:w="500" w:type="pct"/>
          <w:vMerge/>
        </w:tcPr>
        <w:p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72999" w:rsidRDefault="00972999">
          <w:pPr>
            <w:pStyle w:val="Header"/>
            <w:rPr>
              <w:rFonts w:asciiTheme="majorHAnsi" w:eastAsiaTheme="majorEastAsia" w:hAnsiTheme="majorHAnsi" w:cstheme="majorBidi"/>
              <w:b/>
              <w:bCs/>
            </w:rPr>
          </w:pPr>
        </w:p>
      </w:tc>
    </w:tr>
  </w:tbl>
  <w:p w:rsidR="00972999" w:rsidRDefault="009729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FA9" w:rsidRDefault="00EE4FA9" w:rsidP="00013394">
      <w:pPr>
        <w:spacing w:after="0" w:line="240" w:lineRule="auto"/>
      </w:pPr>
      <w:r>
        <w:separator/>
      </w:r>
    </w:p>
  </w:footnote>
  <w:footnote w:type="continuationSeparator" w:id="1">
    <w:p w:rsidR="00EE4FA9" w:rsidRDefault="00EE4FA9" w:rsidP="000133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999" w:rsidRPr="00A0393B" w:rsidRDefault="00D70BD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FA71BE">
      <w:rPr>
        <w:rFonts w:asciiTheme="majorHAnsi" w:eastAsiaTheme="majorEastAsia" w:hAnsiTheme="majorHAnsi" w:cstheme="majorBidi"/>
        <w:b/>
        <w:sz w:val="32"/>
        <w:szCs w:val="32"/>
      </w:rPr>
      <w:t>CL03</w:t>
    </w:r>
    <w:r>
      <w:rPr>
        <w:rFonts w:asciiTheme="majorHAnsi" w:eastAsiaTheme="majorEastAsia" w:hAnsiTheme="majorHAnsi" w:cstheme="majorBidi"/>
        <w:b/>
        <w:sz w:val="32"/>
        <w:szCs w:val="32"/>
      </w:rPr>
      <w:t xml:space="preserve">: </w:t>
    </w:r>
    <w:r w:rsidR="0032201D">
      <w:rPr>
        <w:rFonts w:asciiTheme="majorHAnsi" w:eastAsiaTheme="majorEastAsia" w:hAnsiTheme="majorHAnsi" w:cstheme="majorBidi"/>
        <w:b/>
        <w:sz w:val="32"/>
        <w:szCs w:val="32"/>
      </w:rPr>
      <w:t>Vacant Lot Clean-Up</w:t>
    </w:r>
    <w:r w:rsidR="00A0393B">
      <w:rPr>
        <w:rFonts w:asciiTheme="majorHAnsi" w:eastAsiaTheme="majorEastAsia" w:hAnsiTheme="majorHAnsi" w:cstheme="majorBidi"/>
        <w:sz w:val="32"/>
        <w:szCs w:val="32"/>
      </w:rPr>
      <w:t xml:space="preserve"> Requirements Definition</w:t>
    </w:r>
  </w:p>
  <w:p w:rsidR="00972999" w:rsidRDefault="009729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16C3D"/>
    <w:multiLevelType w:val="multilevel"/>
    <w:tmpl w:val="5030CF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36D59"/>
    <w:multiLevelType w:val="multilevel"/>
    <w:tmpl w:val="6C8A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F15FD"/>
    <w:multiLevelType w:val="hybridMultilevel"/>
    <w:tmpl w:val="348EB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513DD5"/>
    <w:multiLevelType w:val="hybridMultilevel"/>
    <w:tmpl w:val="A394E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F37425"/>
    <w:multiLevelType w:val="hybridMultilevel"/>
    <w:tmpl w:val="1C123C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C25AC3"/>
    <w:multiLevelType w:val="multilevel"/>
    <w:tmpl w:val="8C562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B517A6"/>
    <w:multiLevelType w:val="multilevel"/>
    <w:tmpl w:val="C67E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C6F1B"/>
    <w:multiLevelType w:val="multilevel"/>
    <w:tmpl w:val="4A3A0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331C3C"/>
    <w:multiLevelType w:val="multilevel"/>
    <w:tmpl w:val="DE22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663EDB"/>
    <w:multiLevelType w:val="hybridMultilevel"/>
    <w:tmpl w:val="BE0A1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F7203"/>
    <w:multiLevelType w:val="multilevel"/>
    <w:tmpl w:val="3BA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7B7DF6"/>
    <w:multiLevelType w:val="multilevel"/>
    <w:tmpl w:val="4D96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BD415E"/>
    <w:multiLevelType w:val="multilevel"/>
    <w:tmpl w:val="EFEC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DC202F"/>
    <w:multiLevelType w:val="multilevel"/>
    <w:tmpl w:val="C8C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85236D"/>
    <w:multiLevelType w:val="multilevel"/>
    <w:tmpl w:val="78D621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2F41B2"/>
    <w:multiLevelType w:val="multilevel"/>
    <w:tmpl w:val="0D26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F0713A"/>
    <w:multiLevelType w:val="multilevel"/>
    <w:tmpl w:val="3C6C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4"/>
  </w:num>
  <w:num w:numId="3">
    <w:abstractNumId w:val="30"/>
  </w:num>
  <w:num w:numId="4">
    <w:abstractNumId w:val="37"/>
  </w:num>
  <w:num w:numId="5">
    <w:abstractNumId w:val="25"/>
  </w:num>
  <w:num w:numId="6">
    <w:abstractNumId w:val="14"/>
  </w:num>
  <w:num w:numId="7">
    <w:abstractNumId w:val="0"/>
  </w:num>
  <w:num w:numId="8">
    <w:abstractNumId w:val="7"/>
  </w:num>
  <w:num w:numId="9">
    <w:abstractNumId w:val="3"/>
  </w:num>
  <w:num w:numId="10">
    <w:abstractNumId w:val="17"/>
  </w:num>
  <w:num w:numId="11">
    <w:abstractNumId w:val="9"/>
  </w:num>
  <w:num w:numId="12">
    <w:abstractNumId w:val="27"/>
  </w:num>
  <w:num w:numId="13">
    <w:abstractNumId w:val="13"/>
  </w:num>
  <w:num w:numId="14">
    <w:abstractNumId w:val="26"/>
  </w:num>
  <w:num w:numId="15">
    <w:abstractNumId w:val="10"/>
  </w:num>
  <w:num w:numId="16">
    <w:abstractNumId w:val="22"/>
  </w:num>
  <w:num w:numId="17">
    <w:abstractNumId w:val="11"/>
  </w:num>
  <w:num w:numId="18">
    <w:abstractNumId w:val="5"/>
  </w:num>
  <w:num w:numId="19">
    <w:abstractNumId w:val="32"/>
  </w:num>
  <w:num w:numId="20">
    <w:abstractNumId w:val="29"/>
  </w:num>
  <w:num w:numId="21">
    <w:abstractNumId w:val="34"/>
  </w:num>
  <w:num w:numId="22">
    <w:abstractNumId w:val="6"/>
  </w:num>
  <w:num w:numId="23">
    <w:abstractNumId w:val="18"/>
  </w:num>
  <w:num w:numId="24">
    <w:abstractNumId w:val="19"/>
  </w:num>
  <w:num w:numId="25">
    <w:abstractNumId w:val="21"/>
  </w:num>
  <w:num w:numId="26">
    <w:abstractNumId w:val="31"/>
  </w:num>
  <w:num w:numId="27">
    <w:abstractNumId w:val="2"/>
  </w:num>
  <w:num w:numId="28">
    <w:abstractNumId w:val="28"/>
  </w:num>
  <w:num w:numId="29">
    <w:abstractNumId w:val="12"/>
  </w:num>
  <w:num w:numId="30">
    <w:abstractNumId w:val="4"/>
  </w:num>
  <w:num w:numId="31">
    <w:abstractNumId w:val="15"/>
  </w:num>
  <w:num w:numId="32">
    <w:abstractNumId w:val="35"/>
  </w:num>
  <w:num w:numId="33">
    <w:abstractNumId w:val="23"/>
  </w:num>
  <w:num w:numId="34">
    <w:abstractNumId w:val="36"/>
  </w:num>
  <w:num w:numId="35">
    <w:abstractNumId w:val="16"/>
  </w:num>
  <w:num w:numId="36">
    <w:abstractNumId w:val="8"/>
  </w:num>
  <w:num w:numId="37">
    <w:abstractNumId w:val="33"/>
  </w:num>
  <w:num w:numId="3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thuswamy, Yogesh">
    <w15:presenceInfo w15:providerId="AD" w15:userId="S-1-5-21-725345543-2052111302-527237240-10546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trackRevisions/>
  <w:defaultTabStop w:val="720"/>
  <w:characterSpacingControl w:val="doNotCompress"/>
  <w:hdrShapeDefaults>
    <o:shapedefaults v:ext="edit" spidmax="5122"/>
  </w:hdrShapeDefaults>
  <w:footnotePr>
    <w:footnote w:id="0"/>
    <w:footnote w:id="1"/>
  </w:footnotePr>
  <w:endnotePr>
    <w:endnote w:id="0"/>
    <w:endnote w:id="1"/>
  </w:endnotePr>
  <w:compat/>
  <w:rsids>
    <w:rsidRoot w:val="00013394"/>
    <w:rsid w:val="00002CE0"/>
    <w:rsid w:val="000110B6"/>
    <w:rsid w:val="00013394"/>
    <w:rsid w:val="0002055C"/>
    <w:rsid w:val="000303FF"/>
    <w:rsid w:val="0007432A"/>
    <w:rsid w:val="00075725"/>
    <w:rsid w:val="00076734"/>
    <w:rsid w:val="00080CE6"/>
    <w:rsid w:val="00087A79"/>
    <w:rsid w:val="000A01F4"/>
    <w:rsid w:val="000A11CE"/>
    <w:rsid w:val="000A4703"/>
    <w:rsid w:val="000A63B7"/>
    <w:rsid w:val="000C5A13"/>
    <w:rsid w:val="000D4248"/>
    <w:rsid w:val="000E0780"/>
    <w:rsid w:val="000F0C2F"/>
    <w:rsid w:val="000F65B3"/>
    <w:rsid w:val="0010468A"/>
    <w:rsid w:val="0010626C"/>
    <w:rsid w:val="001134EE"/>
    <w:rsid w:val="001150E7"/>
    <w:rsid w:val="00121040"/>
    <w:rsid w:val="0012697A"/>
    <w:rsid w:val="00133E81"/>
    <w:rsid w:val="0013479C"/>
    <w:rsid w:val="00134CB5"/>
    <w:rsid w:val="00140686"/>
    <w:rsid w:val="00140DE3"/>
    <w:rsid w:val="00144FBA"/>
    <w:rsid w:val="00156143"/>
    <w:rsid w:val="001850F7"/>
    <w:rsid w:val="00197E58"/>
    <w:rsid w:val="001A38A5"/>
    <w:rsid w:val="001A7510"/>
    <w:rsid w:val="001B5953"/>
    <w:rsid w:val="001C3E81"/>
    <w:rsid w:val="001C4304"/>
    <w:rsid w:val="001D3347"/>
    <w:rsid w:val="001D6F31"/>
    <w:rsid w:val="001E2122"/>
    <w:rsid w:val="001E700D"/>
    <w:rsid w:val="001F41DB"/>
    <w:rsid w:val="00202D32"/>
    <w:rsid w:val="00206B82"/>
    <w:rsid w:val="00211DB6"/>
    <w:rsid w:val="002120AD"/>
    <w:rsid w:val="002121EB"/>
    <w:rsid w:val="002157D7"/>
    <w:rsid w:val="00217A33"/>
    <w:rsid w:val="00233F79"/>
    <w:rsid w:val="0023580A"/>
    <w:rsid w:val="00243689"/>
    <w:rsid w:val="002547F4"/>
    <w:rsid w:val="00263673"/>
    <w:rsid w:val="00275C64"/>
    <w:rsid w:val="002829A8"/>
    <w:rsid w:val="00286CB8"/>
    <w:rsid w:val="00291615"/>
    <w:rsid w:val="002A2CC8"/>
    <w:rsid w:val="002A4CC2"/>
    <w:rsid w:val="002B2C1C"/>
    <w:rsid w:val="002B53F9"/>
    <w:rsid w:val="002B61EA"/>
    <w:rsid w:val="002C5667"/>
    <w:rsid w:val="002F2245"/>
    <w:rsid w:val="00300DF2"/>
    <w:rsid w:val="003174AC"/>
    <w:rsid w:val="0032099C"/>
    <w:rsid w:val="0032201D"/>
    <w:rsid w:val="00326DC6"/>
    <w:rsid w:val="00334C97"/>
    <w:rsid w:val="003479D8"/>
    <w:rsid w:val="003559E8"/>
    <w:rsid w:val="0036226A"/>
    <w:rsid w:val="00367C4B"/>
    <w:rsid w:val="00387DF1"/>
    <w:rsid w:val="00390039"/>
    <w:rsid w:val="003A022B"/>
    <w:rsid w:val="003A3160"/>
    <w:rsid w:val="003A5304"/>
    <w:rsid w:val="003B2D92"/>
    <w:rsid w:val="003B3297"/>
    <w:rsid w:val="003B3FA9"/>
    <w:rsid w:val="003C7F1E"/>
    <w:rsid w:val="003E779A"/>
    <w:rsid w:val="003F6793"/>
    <w:rsid w:val="0040628F"/>
    <w:rsid w:val="004074B1"/>
    <w:rsid w:val="004120FA"/>
    <w:rsid w:val="00420476"/>
    <w:rsid w:val="004236FD"/>
    <w:rsid w:val="00433185"/>
    <w:rsid w:val="004374E9"/>
    <w:rsid w:val="0043759B"/>
    <w:rsid w:val="0044046E"/>
    <w:rsid w:val="00443DDB"/>
    <w:rsid w:val="00451187"/>
    <w:rsid w:val="00457F27"/>
    <w:rsid w:val="00465921"/>
    <w:rsid w:val="00477531"/>
    <w:rsid w:val="00477F37"/>
    <w:rsid w:val="00482E6C"/>
    <w:rsid w:val="00495D40"/>
    <w:rsid w:val="004A1D08"/>
    <w:rsid w:val="004C2CAB"/>
    <w:rsid w:val="004D0D9C"/>
    <w:rsid w:val="004E0F3C"/>
    <w:rsid w:val="004E173F"/>
    <w:rsid w:val="004F0015"/>
    <w:rsid w:val="00500CB7"/>
    <w:rsid w:val="005011BB"/>
    <w:rsid w:val="0052128F"/>
    <w:rsid w:val="00526A69"/>
    <w:rsid w:val="005555BE"/>
    <w:rsid w:val="00565541"/>
    <w:rsid w:val="00566768"/>
    <w:rsid w:val="00570DE6"/>
    <w:rsid w:val="005722D8"/>
    <w:rsid w:val="005725D1"/>
    <w:rsid w:val="005845E0"/>
    <w:rsid w:val="005970FB"/>
    <w:rsid w:val="005C1B26"/>
    <w:rsid w:val="005D4141"/>
    <w:rsid w:val="005E66A1"/>
    <w:rsid w:val="005F0C19"/>
    <w:rsid w:val="005F135D"/>
    <w:rsid w:val="00601397"/>
    <w:rsid w:val="0060228F"/>
    <w:rsid w:val="0060560F"/>
    <w:rsid w:val="00622557"/>
    <w:rsid w:val="00626D58"/>
    <w:rsid w:val="00627919"/>
    <w:rsid w:val="00630D2E"/>
    <w:rsid w:val="00633837"/>
    <w:rsid w:val="006364FD"/>
    <w:rsid w:val="00637771"/>
    <w:rsid w:val="00637B36"/>
    <w:rsid w:val="00640EA1"/>
    <w:rsid w:val="00653157"/>
    <w:rsid w:val="00683B13"/>
    <w:rsid w:val="006855B6"/>
    <w:rsid w:val="00687AD7"/>
    <w:rsid w:val="00694917"/>
    <w:rsid w:val="006A57B0"/>
    <w:rsid w:val="006B285F"/>
    <w:rsid w:val="006B4627"/>
    <w:rsid w:val="006C72BE"/>
    <w:rsid w:val="006E1214"/>
    <w:rsid w:val="006E5E0A"/>
    <w:rsid w:val="00701E23"/>
    <w:rsid w:val="007067B4"/>
    <w:rsid w:val="00712D8B"/>
    <w:rsid w:val="00716778"/>
    <w:rsid w:val="00730A16"/>
    <w:rsid w:val="0073642E"/>
    <w:rsid w:val="0073716B"/>
    <w:rsid w:val="00763321"/>
    <w:rsid w:val="007819B1"/>
    <w:rsid w:val="007874B0"/>
    <w:rsid w:val="007C1AB2"/>
    <w:rsid w:val="007C6A45"/>
    <w:rsid w:val="007F4FE6"/>
    <w:rsid w:val="008002BF"/>
    <w:rsid w:val="00802637"/>
    <w:rsid w:val="0080381F"/>
    <w:rsid w:val="0081360F"/>
    <w:rsid w:val="00814433"/>
    <w:rsid w:val="008257B6"/>
    <w:rsid w:val="0083118B"/>
    <w:rsid w:val="0084185F"/>
    <w:rsid w:val="00845D47"/>
    <w:rsid w:val="008474DF"/>
    <w:rsid w:val="00856216"/>
    <w:rsid w:val="008618C6"/>
    <w:rsid w:val="008622FF"/>
    <w:rsid w:val="008709AB"/>
    <w:rsid w:val="00874251"/>
    <w:rsid w:val="00881298"/>
    <w:rsid w:val="00884CB3"/>
    <w:rsid w:val="00885A37"/>
    <w:rsid w:val="0089212E"/>
    <w:rsid w:val="008A17FB"/>
    <w:rsid w:val="008D0A72"/>
    <w:rsid w:val="008D3520"/>
    <w:rsid w:val="008D7428"/>
    <w:rsid w:val="008F42AC"/>
    <w:rsid w:val="008F6F31"/>
    <w:rsid w:val="00902E7D"/>
    <w:rsid w:val="009057A2"/>
    <w:rsid w:val="0091450E"/>
    <w:rsid w:val="00914AD3"/>
    <w:rsid w:val="009277A8"/>
    <w:rsid w:val="00941C56"/>
    <w:rsid w:val="00941D2E"/>
    <w:rsid w:val="00954806"/>
    <w:rsid w:val="009630F9"/>
    <w:rsid w:val="00972999"/>
    <w:rsid w:val="00983586"/>
    <w:rsid w:val="009941D1"/>
    <w:rsid w:val="00996BEB"/>
    <w:rsid w:val="009C0B46"/>
    <w:rsid w:val="009E024E"/>
    <w:rsid w:val="009E26D6"/>
    <w:rsid w:val="009E6648"/>
    <w:rsid w:val="009F0D4B"/>
    <w:rsid w:val="009F42E6"/>
    <w:rsid w:val="00A0393B"/>
    <w:rsid w:val="00A04911"/>
    <w:rsid w:val="00A15062"/>
    <w:rsid w:val="00A163B5"/>
    <w:rsid w:val="00A20D09"/>
    <w:rsid w:val="00A212DB"/>
    <w:rsid w:val="00A30E19"/>
    <w:rsid w:val="00A323C0"/>
    <w:rsid w:val="00A329BE"/>
    <w:rsid w:val="00A335FA"/>
    <w:rsid w:val="00A47DB8"/>
    <w:rsid w:val="00A61D49"/>
    <w:rsid w:val="00A65BD7"/>
    <w:rsid w:val="00A70ED0"/>
    <w:rsid w:val="00A711AC"/>
    <w:rsid w:val="00A72217"/>
    <w:rsid w:val="00A75DE7"/>
    <w:rsid w:val="00A809DC"/>
    <w:rsid w:val="00A87E12"/>
    <w:rsid w:val="00A9632B"/>
    <w:rsid w:val="00AA310D"/>
    <w:rsid w:val="00AA604D"/>
    <w:rsid w:val="00AB4E5E"/>
    <w:rsid w:val="00AC2258"/>
    <w:rsid w:val="00AC3FD9"/>
    <w:rsid w:val="00AD70B2"/>
    <w:rsid w:val="00AE3069"/>
    <w:rsid w:val="00AE4ABE"/>
    <w:rsid w:val="00AF0395"/>
    <w:rsid w:val="00B0433E"/>
    <w:rsid w:val="00B043EC"/>
    <w:rsid w:val="00B05AB3"/>
    <w:rsid w:val="00B32953"/>
    <w:rsid w:val="00B345C9"/>
    <w:rsid w:val="00B50CEF"/>
    <w:rsid w:val="00B6369B"/>
    <w:rsid w:val="00B86EE5"/>
    <w:rsid w:val="00B979E7"/>
    <w:rsid w:val="00BA6C52"/>
    <w:rsid w:val="00BB7215"/>
    <w:rsid w:val="00BC456D"/>
    <w:rsid w:val="00BD7326"/>
    <w:rsid w:val="00BE5E4E"/>
    <w:rsid w:val="00BF0AF0"/>
    <w:rsid w:val="00BF5BAA"/>
    <w:rsid w:val="00BF6106"/>
    <w:rsid w:val="00BF7F23"/>
    <w:rsid w:val="00C07EB1"/>
    <w:rsid w:val="00C163A8"/>
    <w:rsid w:val="00C3202C"/>
    <w:rsid w:val="00C3503F"/>
    <w:rsid w:val="00C51C66"/>
    <w:rsid w:val="00C57743"/>
    <w:rsid w:val="00C57D9B"/>
    <w:rsid w:val="00C67224"/>
    <w:rsid w:val="00C7575A"/>
    <w:rsid w:val="00C82BBD"/>
    <w:rsid w:val="00CA369A"/>
    <w:rsid w:val="00CA6A74"/>
    <w:rsid w:val="00CB0185"/>
    <w:rsid w:val="00CB01F5"/>
    <w:rsid w:val="00CB59BC"/>
    <w:rsid w:val="00CC36F8"/>
    <w:rsid w:val="00CC53E7"/>
    <w:rsid w:val="00CD48C5"/>
    <w:rsid w:val="00CE00DB"/>
    <w:rsid w:val="00CF46F9"/>
    <w:rsid w:val="00CF68E6"/>
    <w:rsid w:val="00D0141F"/>
    <w:rsid w:val="00D0189E"/>
    <w:rsid w:val="00D1011D"/>
    <w:rsid w:val="00D31251"/>
    <w:rsid w:val="00D57C12"/>
    <w:rsid w:val="00D70BD3"/>
    <w:rsid w:val="00D73EF9"/>
    <w:rsid w:val="00D74A66"/>
    <w:rsid w:val="00D917BC"/>
    <w:rsid w:val="00DA2806"/>
    <w:rsid w:val="00DC7277"/>
    <w:rsid w:val="00DD0836"/>
    <w:rsid w:val="00DF0CBA"/>
    <w:rsid w:val="00E07B2E"/>
    <w:rsid w:val="00E21FCA"/>
    <w:rsid w:val="00E227DF"/>
    <w:rsid w:val="00E22FBD"/>
    <w:rsid w:val="00E37D0D"/>
    <w:rsid w:val="00E407B9"/>
    <w:rsid w:val="00E66CAC"/>
    <w:rsid w:val="00E801E0"/>
    <w:rsid w:val="00E91859"/>
    <w:rsid w:val="00EA6B49"/>
    <w:rsid w:val="00EB0DAB"/>
    <w:rsid w:val="00EE4FA9"/>
    <w:rsid w:val="00EE7F45"/>
    <w:rsid w:val="00EF5AB6"/>
    <w:rsid w:val="00F0195F"/>
    <w:rsid w:val="00F06644"/>
    <w:rsid w:val="00F24140"/>
    <w:rsid w:val="00F3146E"/>
    <w:rsid w:val="00F354BD"/>
    <w:rsid w:val="00F35994"/>
    <w:rsid w:val="00F45672"/>
    <w:rsid w:val="00F5736B"/>
    <w:rsid w:val="00F768B0"/>
    <w:rsid w:val="00F84E16"/>
    <w:rsid w:val="00F9602D"/>
    <w:rsid w:val="00FA0BDF"/>
    <w:rsid w:val="00FA71BE"/>
    <w:rsid w:val="00FB50A1"/>
    <w:rsid w:val="00FB674A"/>
    <w:rsid w:val="00FB7D43"/>
    <w:rsid w:val="00FD39F5"/>
    <w:rsid w:val="00FD5C7D"/>
    <w:rsid w:val="00FD7CE6"/>
    <w:rsid w:val="00FE0BE4"/>
    <w:rsid w:val="00FE619E"/>
    <w:rsid w:val="00FE6F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26A"/>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1E700D"/>
    <w:rPr>
      <w:i/>
      <w:iCs/>
    </w:rPr>
  </w:style>
  <w:style w:type="character" w:customStyle="1" w:styleId="baec5a81-e4d6-4674-97f3-e9220f0136c1">
    <w:name w:val="baec5a81-e4d6-4674-97f3-e9220f0136c1"/>
    <w:basedOn w:val="DefaultParagraphFont"/>
    <w:rsid w:val="00E21FCA"/>
  </w:style>
</w:styles>
</file>

<file path=word/webSettings.xml><?xml version="1.0" encoding="utf-8"?>
<w:webSettings xmlns:r="http://schemas.openxmlformats.org/officeDocument/2006/relationships" xmlns:w="http://schemas.openxmlformats.org/wordprocessingml/2006/main">
  <w:divs>
    <w:div w:id="951860525">
      <w:bodyDiv w:val="1"/>
      <w:marLeft w:val="0"/>
      <w:marRight w:val="0"/>
      <w:marTop w:val="0"/>
      <w:marBottom w:val="0"/>
      <w:divBdr>
        <w:top w:val="none" w:sz="0" w:space="0" w:color="auto"/>
        <w:left w:val="none" w:sz="0" w:space="0" w:color="auto"/>
        <w:bottom w:val="none" w:sz="0" w:space="0" w:color="auto"/>
        <w:right w:val="none" w:sz="0" w:space="0" w:color="auto"/>
      </w:divBdr>
    </w:div>
    <w:div w:id="1146164507">
      <w:bodyDiv w:val="1"/>
      <w:marLeft w:val="0"/>
      <w:marRight w:val="0"/>
      <w:marTop w:val="0"/>
      <w:marBottom w:val="0"/>
      <w:divBdr>
        <w:top w:val="none" w:sz="0" w:space="0" w:color="auto"/>
        <w:left w:val="none" w:sz="0" w:space="0" w:color="auto"/>
        <w:bottom w:val="none" w:sz="0" w:space="0" w:color="auto"/>
        <w:right w:val="none" w:sz="0" w:space="0" w:color="auto"/>
      </w:divBdr>
      <w:divsChild>
        <w:div w:id="998193116">
          <w:marLeft w:val="0"/>
          <w:marRight w:val="0"/>
          <w:marTop w:val="0"/>
          <w:marBottom w:val="0"/>
          <w:divBdr>
            <w:top w:val="none" w:sz="0" w:space="0" w:color="auto"/>
            <w:left w:val="none" w:sz="0" w:space="0" w:color="auto"/>
            <w:bottom w:val="none" w:sz="0" w:space="0" w:color="auto"/>
            <w:right w:val="none" w:sz="0" w:space="0" w:color="auto"/>
          </w:divBdr>
          <w:divsChild>
            <w:div w:id="13616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 w:id="1605842950">
      <w:bodyDiv w:val="1"/>
      <w:marLeft w:val="0"/>
      <w:marRight w:val="0"/>
      <w:marTop w:val="0"/>
      <w:marBottom w:val="0"/>
      <w:divBdr>
        <w:top w:val="none" w:sz="0" w:space="0" w:color="auto"/>
        <w:left w:val="none" w:sz="0" w:space="0" w:color="auto"/>
        <w:bottom w:val="none" w:sz="0" w:space="0" w:color="auto"/>
        <w:right w:val="none" w:sz="0" w:space="0" w:color="auto"/>
      </w:divBdr>
      <w:divsChild>
        <w:div w:id="1564949561">
          <w:marLeft w:val="0"/>
          <w:marRight w:val="0"/>
          <w:marTop w:val="0"/>
          <w:marBottom w:val="0"/>
          <w:divBdr>
            <w:top w:val="none" w:sz="0" w:space="0" w:color="auto"/>
            <w:left w:val="none" w:sz="0" w:space="0" w:color="auto"/>
            <w:bottom w:val="none" w:sz="0" w:space="0" w:color="auto"/>
            <w:right w:val="none" w:sz="0" w:space="0" w:color="auto"/>
          </w:divBdr>
          <w:divsChild>
            <w:div w:id="1598058693">
              <w:marLeft w:val="0"/>
              <w:marRight w:val="0"/>
              <w:marTop w:val="0"/>
              <w:marBottom w:val="0"/>
              <w:divBdr>
                <w:top w:val="none" w:sz="0" w:space="0" w:color="auto"/>
                <w:left w:val="none" w:sz="0" w:space="0" w:color="auto"/>
                <w:bottom w:val="none" w:sz="0" w:space="0" w:color="auto"/>
                <w:right w:val="none" w:sz="0" w:space="0" w:color="auto"/>
              </w:divBdr>
              <w:divsChild>
                <w:div w:id="2114788380">
                  <w:marLeft w:val="0"/>
                  <w:marRight w:val="0"/>
                  <w:marTop w:val="0"/>
                  <w:marBottom w:val="0"/>
                  <w:divBdr>
                    <w:top w:val="none" w:sz="0" w:space="0" w:color="auto"/>
                    <w:left w:val="none" w:sz="0" w:space="0" w:color="auto"/>
                    <w:bottom w:val="none" w:sz="0" w:space="0" w:color="auto"/>
                    <w:right w:val="none" w:sz="0" w:space="0" w:color="auto"/>
                  </w:divBdr>
                  <w:divsChild>
                    <w:div w:id="547500255">
                      <w:marLeft w:val="0"/>
                      <w:marRight w:val="0"/>
                      <w:marTop w:val="0"/>
                      <w:marBottom w:val="0"/>
                      <w:divBdr>
                        <w:top w:val="none" w:sz="0" w:space="0" w:color="auto"/>
                        <w:left w:val="none" w:sz="0" w:space="0" w:color="auto"/>
                        <w:bottom w:val="none" w:sz="0" w:space="0" w:color="auto"/>
                        <w:right w:val="none" w:sz="0" w:space="0" w:color="auto"/>
                      </w:divBdr>
                      <w:divsChild>
                        <w:div w:id="75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521414">
      <w:bodyDiv w:val="1"/>
      <w:marLeft w:val="0"/>
      <w:marRight w:val="0"/>
      <w:marTop w:val="0"/>
      <w:marBottom w:val="0"/>
      <w:divBdr>
        <w:top w:val="none" w:sz="0" w:space="0" w:color="auto"/>
        <w:left w:val="none" w:sz="0" w:space="0" w:color="auto"/>
        <w:bottom w:val="none" w:sz="0" w:space="0" w:color="auto"/>
        <w:right w:val="none" w:sz="0" w:space="0" w:color="auto"/>
      </w:divBdr>
      <w:divsChild>
        <w:div w:id="568462632">
          <w:marLeft w:val="0"/>
          <w:marRight w:val="0"/>
          <w:marTop w:val="0"/>
          <w:marBottom w:val="0"/>
          <w:divBdr>
            <w:top w:val="none" w:sz="0" w:space="0" w:color="auto"/>
            <w:left w:val="none" w:sz="0" w:space="0" w:color="auto"/>
            <w:bottom w:val="none" w:sz="0" w:space="0" w:color="auto"/>
            <w:right w:val="none" w:sz="0" w:space="0" w:color="auto"/>
          </w:divBdr>
        </w:div>
        <w:div w:id="548344605">
          <w:marLeft w:val="0"/>
          <w:marRight w:val="0"/>
          <w:marTop w:val="0"/>
          <w:marBottom w:val="0"/>
          <w:divBdr>
            <w:top w:val="none" w:sz="0" w:space="0" w:color="auto"/>
            <w:left w:val="none" w:sz="0" w:space="0" w:color="auto"/>
            <w:bottom w:val="none" w:sz="0" w:space="0" w:color="auto"/>
            <w:right w:val="none" w:sz="0" w:space="0" w:color="auto"/>
          </w:divBdr>
          <w:divsChild>
            <w:div w:id="1367565342">
              <w:marLeft w:val="0"/>
              <w:marRight w:val="0"/>
              <w:marTop w:val="0"/>
              <w:marBottom w:val="0"/>
              <w:divBdr>
                <w:top w:val="none" w:sz="0" w:space="0" w:color="auto"/>
                <w:left w:val="none" w:sz="0" w:space="0" w:color="auto"/>
                <w:bottom w:val="none" w:sz="0" w:space="0" w:color="auto"/>
                <w:right w:val="none" w:sz="0" w:space="0" w:color="auto"/>
              </w:divBdr>
            </w:div>
            <w:div w:id="198930461">
              <w:marLeft w:val="0"/>
              <w:marRight w:val="0"/>
              <w:marTop w:val="0"/>
              <w:marBottom w:val="0"/>
              <w:divBdr>
                <w:top w:val="none" w:sz="0" w:space="0" w:color="auto"/>
                <w:left w:val="none" w:sz="0" w:space="0" w:color="auto"/>
                <w:bottom w:val="none" w:sz="0" w:space="0" w:color="auto"/>
                <w:right w:val="none" w:sz="0" w:space="0" w:color="auto"/>
              </w:divBdr>
            </w:div>
            <w:div w:id="1121532872">
              <w:marLeft w:val="0"/>
              <w:marRight w:val="0"/>
              <w:marTop w:val="0"/>
              <w:marBottom w:val="0"/>
              <w:divBdr>
                <w:top w:val="none" w:sz="0" w:space="0" w:color="auto"/>
                <w:left w:val="none" w:sz="0" w:space="0" w:color="auto"/>
                <w:bottom w:val="none" w:sz="0" w:space="0" w:color="auto"/>
                <w:right w:val="none" w:sz="0" w:space="0" w:color="auto"/>
              </w:divBdr>
            </w:div>
            <w:div w:id="252782694">
              <w:marLeft w:val="0"/>
              <w:marRight w:val="0"/>
              <w:marTop w:val="0"/>
              <w:marBottom w:val="0"/>
              <w:divBdr>
                <w:top w:val="none" w:sz="0" w:space="0" w:color="auto"/>
                <w:left w:val="none" w:sz="0" w:space="0" w:color="auto"/>
                <w:bottom w:val="none" w:sz="0" w:space="0" w:color="auto"/>
                <w:right w:val="none" w:sz="0" w:space="0" w:color="auto"/>
              </w:divBdr>
            </w:div>
            <w:div w:id="1846548480">
              <w:marLeft w:val="0"/>
              <w:marRight w:val="0"/>
              <w:marTop w:val="0"/>
              <w:marBottom w:val="0"/>
              <w:divBdr>
                <w:top w:val="none" w:sz="0" w:space="0" w:color="auto"/>
                <w:left w:val="none" w:sz="0" w:space="0" w:color="auto"/>
                <w:bottom w:val="none" w:sz="0" w:space="0" w:color="auto"/>
                <w:right w:val="none" w:sz="0" w:space="0" w:color="auto"/>
              </w:divBdr>
            </w:div>
            <w:div w:id="925697103">
              <w:marLeft w:val="0"/>
              <w:marRight w:val="0"/>
              <w:marTop w:val="0"/>
              <w:marBottom w:val="0"/>
              <w:divBdr>
                <w:top w:val="none" w:sz="0" w:space="0" w:color="auto"/>
                <w:left w:val="none" w:sz="0" w:space="0" w:color="auto"/>
                <w:bottom w:val="none" w:sz="0" w:space="0" w:color="auto"/>
                <w:right w:val="none" w:sz="0" w:space="0" w:color="auto"/>
              </w:divBdr>
            </w:div>
            <w:div w:id="1488204417">
              <w:marLeft w:val="0"/>
              <w:marRight w:val="0"/>
              <w:marTop w:val="0"/>
              <w:marBottom w:val="0"/>
              <w:divBdr>
                <w:top w:val="none" w:sz="0" w:space="0" w:color="auto"/>
                <w:left w:val="none" w:sz="0" w:space="0" w:color="auto"/>
                <w:bottom w:val="none" w:sz="0" w:space="0" w:color="auto"/>
                <w:right w:val="none" w:sz="0" w:space="0" w:color="auto"/>
              </w:divBdr>
            </w:div>
            <w:div w:id="418523028">
              <w:marLeft w:val="0"/>
              <w:marRight w:val="0"/>
              <w:marTop w:val="0"/>
              <w:marBottom w:val="0"/>
              <w:divBdr>
                <w:top w:val="none" w:sz="0" w:space="0" w:color="auto"/>
                <w:left w:val="none" w:sz="0" w:space="0" w:color="auto"/>
                <w:bottom w:val="none" w:sz="0" w:space="0" w:color="auto"/>
                <w:right w:val="none" w:sz="0" w:space="0" w:color="auto"/>
              </w:divBdr>
            </w:div>
            <w:div w:id="1886528225">
              <w:marLeft w:val="0"/>
              <w:marRight w:val="0"/>
              <w:marTop w:val="0"/>
              <w:marBottom w:val="0"/>
              <w:divBdr>
                <w:top w:val="none" w:sz="0" w:space="0" w:color="auto"/>
                <w:left w:val="none" w:sz="0" w:space="0" w:color="auto"/>
                <w:bottom w:val="none" w:sz="0" w:space="0" w:color="auto"/>
                <w:right w:val="none" w:sz="0" w:space="0" w:color="auto"/>
              </w:divBdr>
            </w:div>
            <w:div w:id="692728981">
              <w:marLeft w:val="0"/>
              <w:marRight w:val="0"/>
              <w:marTop w:val="0"/>
              <w:marBottom w:val="0"/>
              <w:divBdr>
                <w:top w:val="none" w:sz="0" w:space="0" w:color="auto"/>
                <w:left w:val="none" w:sz="0" w:space="0" w:color="auto"/>
                <w:bottom w:val="none" w:sz="0" w:space="0" w:color="auto"/>
                <w:right w:val="none" w:sz="0" w:space="0" w:color="auto"/>
              </w:divBdr>
            </w:div>
            <w:div w:id="1569725806">
              <w:marLeft w:val="0"/>
              <w:marRight w:val="0"/>
              <w:marTop w:val="0"/>
              <w:marBottom w:val="0"/>
              <w:divBdr>
                <w:top w:val="none" w:sz="0" w:space="0" w:color="auto"/>
                <w:left w:val="none" w:sz="0" w:space="0" w:color="auto"/>
                <w:bottom w:val="none" w:sz="0" w:space="0" w:color="auto"/>
                <w:right w:val="none" w:sz="0" w:space="0" w:color="auto"/>
              </w:divBdr>
            </w:div>
            <w:div w:id="215121403">
              <w:marLeft w:val="0"/>
              <w:marRight w:val="0"/>
              <w:marTop w:val="0"/>
              <w:marBottom w:val="0"/>
              <w:divBdr>
                <w:top w:val="none" w:sz="0" w:space="0" w:color="auto"/>
                <w:left w:val="none" w:sz="0" w:space="0" w:color="auto"/>
                <w:bottom w:val="none" w:sz="0" w:space="0" w:color="auto"/>
                <w:right w:val="none" w:sz="0" w:space="0" w:color="auto"/>
              </w:divBdr>
            </w:div>
            <w:div w:id="210965563">
              <w:marLeft w:val="0"/>
              <w:marRight w:val="0"/>
              <w:marTop w:val="0"/>
              <w:marBottom w:val="0"/>
              <w:divBdr>
                <w:top w:val="none" w:sz="0" w:space="0" w:color="auto"/>
                <w:left w:val="none" w:sz="0" w:space="0" w:color="auto"/>
                <w:bottom w:val="none" w:sz="0" w:space="0" w:color="auto"/>
                <w:right w:val="none" w:sz="0" w:space="0" w:color="auto"/>
              </w:divBdr>
              <w:divsChild>
                <w:div w:id="1618296934">
                  <w:marLeft w:val="0"/>
                  <w:marRight w:val="0"/>
                  <w:marTop w:val="0"/>
                  <w:marBottom w:val="0"/>
                  <w:divBdr>
                    <w:top w:val="none" w:sz="0" w:space="0" w:color="auto"/>
                    <w:left w:val="none" w:sz="0" w:space="0" w:color="auto"/>
                    <w:bottom w:val="none" w:sz="0" w:space="0" w:color="auto"/>
                    <w:right w:val="none" w:sz="0" w:space="0" w:color="auto"/>
                  </w:divBdr>
                </w:div>
                <w:div w:id="635063100">
                  <w:marLeft w:val="0"/>
                  <w:marRight w:val="0"/>
                  <w:marTop w:val="0"/>
                  <w:marBottom w:val="0"/>
                  <w:divBdr>
                    <w:top w:val="none" w:sz="0" w:space="0" w:color="auto"/>
                    <w:left w:val="none" w:sz="0" w:space="0" w:color="auto"/>
                    <w:bottom w:val="none" w:sz="0" w:space="0" w:color="auto"/>
                    <w:right w:val="none" w:sz="0" w:space="0" w:color="auto"/>
                  </w:divBdr>
                </w:div>
                <w:div w:id="1980187092">
                  <w:marLeft w:val="0"/>
                  <w:marRight w:val="0"/>
                  <w:marTop w:val="0"/>
                  <w:marBottom w:val="0"/>
                  <w:divBdr>
                    <w:top w:val="none" w:sz="0" w:space="0" w:color="auto"/>
                    <w:left w:val="none" w:sz="0" w:space="0" w:color="auto"/>
                    <w:bottom w:val="none" w:sz="0" w:space="0" w:color="auto"/>
                    <w:right w:val="none" w:sz="0" w:space="0" w:color="auto"/>
                  </w:divBdr>
                  <w:divsChild>
                    <w:div w:id="2704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81457-18C5-459F-B437-99CC171A5798}">
  <ds:schemaRefs>
    <ds:schemaRef ds:uri="http://schemas.microsoft.com/office/2006/metadata/properties"/>
  </ds:schemaRefs>
</ds:datastoreItem>
</file>

<file path=customXml/itemProps2.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3.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67239F0-947E-4661-816A-6D5CF86F8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Maureen E O'Neill</dc:creator>
  <cp:lastModifiedBy>Rochelle.Smith</cp:lastModifiedBy>
  <cp:revision>2</cp:revision>
  <dcterms:created xsi:type="dcterms:W3CDTF">2015-02-25T18:21:00Z</dcterms:created>
  <dcterms:modified xsi:type="dcterms:W3CDTF">2015-02-25T18:21:00Z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