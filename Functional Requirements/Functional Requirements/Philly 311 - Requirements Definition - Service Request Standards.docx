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95ED7" w14:textId="77777777" w:rsidR="00DF18ED" w:rsidRDefault="00DF18ED" w:rsidP="00DD3ADF">
      <w:pPr>
        <w:pStyle w:val="Title"/>
        <w:ind w:firstLine="720"/>
        <w:jc w:val="right"/>
      </w:pPr>
      <w:r w:rsidRPr="00F33EDC">
        <w:rPr>
          <w:rStyle w:val="BookTitle"/>
          <w:rFonts w:ascii="Unisys Logo" w:hAnsi="Unisys Logo"/>
          <w:color w:val="FF0000"/>
        </w:rPr>
        <w:t>UNISYS</w:t>
      </w:r>
    </w:p>
    <w:p w14:paraId="14C95ED8" w14:textId="77777777" w:rsidR="00C873AE" w:rsidRDefault="00C873AE" w:rsidP="00C873AE">
      <w:pPr>
        <w:jc w:val="center"/>
      </w:pPr>
    </w:p>
    <w:p w14:paraId="14C95ED9" w14:textId="77777777" w:rsidR="00C873AE" w:rsidRDefault="00C873AE" w:rsidP="00C873AE">
      <w:pPr>
        <w:jc w:val="center"/>
      </w:pPr>
    </w:p>
    <w:p w14:paraId="14C95EDA" w14:textId="77777777" w:rsidR="00C873AE" w:rsidRDefault="00C873AE" w:rsidP="00C873AE">
      <w:pPr>
        <w:jc w:val="center"/>
      </w:pPr>
    </w:p>
    <w:p w14:paraId="14C95EDB" w14:textId="77777777" w:rsidR="00C873AE" w:rsidRDefault="00C873AE" w:rsidP="00C873AE">
      <w:pPr>
        <w:jc w:val="center"/>
      </w:pPr>
    </w:p>
    <w:p w14:paraId="14C95EDC" w14:textId="77777777" w:rsidR="00C873AE" w:rsidRDefault="00C873AE" w:rsidP="00C873AE">
      <w:pPr>
        <w:jc w:val="center"/>
      </w:pPr>
    </w:p>
    <w:p w14:paraId="14C95EDD" w14:textId="77777777" w:rsidR="00C873AE" w:rsidRDefault="00C873AE" w:rsidP="00C873AE">
      <w:pPr>
        <w:jc w:val="center"/>
      </w:pPr>
    </w:p>
    <w:p w14:paraId="14C95EDE" w14:textId="77777777" w:rsidR="00C873AE" w:rsidRDefault="00C873AE" w:rsidP="00C873AE">
      <w:pPr>
        <w:jc w:val="center"/>
      </w:pPr>
    </w:p>
    <w:p w14:paraId="14C95EDF" w14:textId="77777777" w:rsidR="00DF18ED" w:rsidRDefault="00DF18ED" w:rsidP="00DF18ED">
      <w:pPr>
        <w:pStyle w:val="Title"/>
        <w:jc w:val="center"/>
      </w:pPr>
      <w:r>
        <w:t>City of Philadelphia 311</w:t>
      </w:r>
    </w:p>
    <w:p w14:paraId="14C95EE0" w14:textId="5F3E5118" w:rsidR="00DF18ED" w:rsidRDefault="00DF18ED" w:rsidP="00DF18ED">
      <w:pPr>
        <w:pStyle w:val="Subtitle"/>
        <w:jc w:val="center"/>
      </w:pPr>
      <w:r>
        <w:t>Global Service Request Standards</w:t>
      </w:r>
      <w:r w:rsidR="00D103D8">
        <w:t xml:space="preserve"> (Version 2)</w:t>
      </w:r>
    </w:p>
    <w:p w14:paraId="14C95EE1" w14:textId="77777777" w:rsidR="00C873AE" w:rsidRDefault="00C873AE" w:rsidP="00C873AE">
      <w:pPr>
        <w:jc w:val="center"/>
        <w:rPr>
          <w:b/>
          <w:sz w:val="52"/>
          <w:szCs w:val="52"/>
        </w:rPr>
      </w:pPr>
    </w:p>
    <w:p w14:paraId="14C95EE2" w14:textId="77777777" w:rsidR="00C873AE" w:rsidRDefault="00C873AE" w:rsidP="00C873AE">
      <w:pPr>
        <w:jc w:val="center"/>
        <w:rPr>
          <w:b/>
          <w:sz w:val="52"/>
          <w:szCs w:val="52"/>
        </w:rPr>
      </w:pPr>
    </w:p>
    <w:p w14:paraId="14C95EE3" w14:textId="77777777" w:rsidR="00C873AE" w:rsidRDefault="00C873AE" w:rsidP="00C873AE">
      <w:pPr>
        <w:jc w:val="center"/>
        <w:rPr>
          <w:b/>
          <w:sz w:val="52"/>
          <w:szCs w:val="52"/>
        </w:rPr>
      </w:pPr>
    </w:p>
    <w:p w14:paraId="14C95EE4" w14:textId="63DF96EF" w:rsidR="00C873AE" w:rsidRDefault="00C873AE" w:rsidP="00C873AE">
      <w:pPr>
        <w:tabs>
          <w:tab w:val="left" w:pos="-720"/>
        </w:tabs>
        <w:jc w:val="center"/>
        <w:rPr>
          <w:b/>
        </w:rPr>
      </w:pPr>
      <w:r>
        <w:rPr>
          <w:b/>
        </w:rPr>
        <w:t xml:space="preserve">Copyright © </w:t>
      </w:r>
      <w:r>
        <w:rPr>
          <w:b/>
        </w:rPr>
        <w:fldChar w:fldCharType="begin"/>
      </w:r>
      <w:r>
        <w:rPr>
          <w:b/>
        </w:rPr>
        <w:instrText xml:space="preserve"> DATE \@ "yyyy" \* MERGEFORMAT </w:instrText>
      </w:r>
      <w:r>
        <w:rPr>
          <w:b/>
        </w:rPr>
        <w:fldChar w:fldCharType="separate"/>
      </w:r>
      <w:r w:rsidR="00F22E0A">
        <w:rPr>
          <w:b/>
          <w:noProof/>
        </w:rPr>
        <w:t>2015</w:t>
      </w:r>
      <w:r>
        <w:rPr>
          <w:b/>
        </w:rPr>
        <w:fldChar w:fldCharType="end"/>
      </w:r>
      <w:r>
        <w:rPr>
          <w:b/>
        </w:rPr>
        <w:t xml:space="preserve"> Unisys Corporation</w:t>
      </w:r>
    </w:p>
    <w:p w14:paraId="14C95EE5" w14:textId="77777777" w:rsidR="00C873AE" w:rsidRDefault="00C873AE" w:rsidP="00C873AE">
      <w:pPr>
        <w:jc w:val="center"/>
        <w:rPr>
          <w:b/>
        </w:rPr>
      </w:pPr>
      <w:r>
        <w:rPr>
          <w:b/>
        </w:rPr>
        <w:t>All rights reserved</w:t>
      </w:r>
    </w:p>
    <w:p w14:paraId="14C95EE6" w14:textId="77777777" w:rsidR="00C873AE" w:rsidRDefault="00C873AE" w:rsidP="00C873AE">
      <w:pPr>
        <w:jc w:val="center"/>
        <w:rPr>
          <w:b/>
        </w:rPr>
      </w:pPr>
    </w:p>
    <w:p w14:paraId="14C95EE7" w14:textId="2D07E395" w:rsidR="00C873AE" w:rsidRPr="00E55BEA" w:rsidRDefault="00C873AE" w:rsidP="00C873AE">
      <w:pPr>
        <w:jc w:val="center"/>
        <w:rPr>
          <w:sz w:val="16"/>
        </w:rPr>
      </w:pPr>
      <w:r w:rsidRPr="007F76E9">
        <w:rPr>
          <w:sz w:val="16"/>
          <w:highlight w:val="yellow"/>
        </w:rPr>
        <w:t>Version 1.</w:t>
      </w:r>
      <w:r w:rsidR="007F76E9" w:rsidRPr="007F76E9">
        <w:rPr>
          <w:sz w:val="16"/>
          <w:highlight w:val="yellow"/>
        </w:rPr>
        <w:t>8</w:t>
      </w:r>
    </w:p>
    <w:p w14:paraId="14C95EE8" w14:textId="77777777" w:rsidR="00C873AE" w:rsidRPr="00E55BEA" w:rsidRDefault="00C873AE" w:rsidP="00C873AE">
      <w:pPr>
        <w:jc w:val="center"/>
        <w:rPr>
          <w:sz w:val="16"/>
        </w:rPr>
      </w:pPr>
      <w:r>
        <w:rPr>
          <w:sz w:val="16"/>
        </w:rPr>
        <w:t xml:space="preserve">Created </w:t>
      </w:r>
      <w:r w:rsidR="00FD6F9A">
        <w:rPr>
          <w:sz w:val="16"/>
        </w:rPr>
        <w:t>29</w:t>
      </w:r>
      <w:r>
        <w:rPr>
          <w:sz w:val="16"/>
        </w:rPr>
        <w:t xml:space="preserve"> </w:t>
      </w:r>
      <w:r w:rsidR="00ED1204">
        <w:rPr>
          <w:sz w:val="16"/>
        </w:rPr>
        <w:t>October</w:t>
      </w:r>
      <w:r>
        <w:rPr>
          <w:sz w:val="16"/>
        </w:rPr>
        <w:t xml:space="preserve"> 2013</w:t>
      </w:r>
    </w:p>
    <w:p w14:paraId="14C95EE9" w14:textId="77777777" w:rsidR="00C873AE" w:rsidRPr="009429C3" w:rsidRDefault="00C873AE" w:rsidP="00C873AE">
      <w:pPr>
        <w:jc w:val="center"/>
        <w:rPr>
          <w:b/>
          <w:sz w:val="52"/>
          <w:szCs w:val="52"/>
        </w:rPr>
      </w:pPr>
    </w:p>
    <w:sdt>
      <w:sdtPr>
        <w:id w:val="251242804"/>
        <w:docPartObj>
          <w:docPartGallery w:val="Cover Pages"/>
          <w:docPartUnique/>
        </w:docPartObj>
      </w:sdtPr>
      <w:sdtContent>
        <w:p w14:paraId="14C95EEA" w14:textId="77777777" w:rsidR="00C873AE" w:rsidRDefault="00C873AE"/>
        <w:p w14:paraId="14C95EEB" w14:textId="77777777" w:rsidR="00C873AE" w:rsidRDefault="00C873AE"/>
        <w:p w14:paraId="14C95EEC" w14:textId="77777777" w:rsidR="00C873AE" w:rsidRDefault="00C873AE"/>
        <w:p w14:paraId="14C95EED" w14:textId="77777777" w:rsidR="00C873AE" w:rsidRDefault="00C873AE">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eastAsia="en-US"/>
        </w:rPr>
        <w:id w:val="-759289993"/>
        <w:docPartObj>
          <w:docPartGallery w:val="Table of Contents"/>
          <w:docPartUnique/>
        </w:docPartObj>
      </w:sdtPr>
      <w:sdtEndPr>
        <w:rPr>
          <w:noProof/>
        </w:rPr>
      </w:sdtEndPr>
      <w:sdtContent>
        <w:p w14:paraId="14C95EEE" w14:textId="77777777" w:rsidR="0065055C" w:rsidRDefault="0065055C">
          <w:pPr>
            <w:pStyle w:val="TOCHeading"/>
          </w:pPr>
          <w:r>
            <w:t>Contents</w:t>
          </w:r>
        </w:p>
        <w:p w14:paraId="31074C18" w14:textId="77777777" w:rsidR="007F76E9" w:rsidRDefault="006505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7029266" w:history="1">
            <w:r w:rsidR="007F76E9" w:rsidRPr="002D3A9F">
              <w:rPr>
                <w:rStyle w:val="Hyperlink"/>
                <w:noProof/>
              </w:rPr>
              <w:t>Document Overview</w:t>
            </w:r>
            <w:r w:rsidR="007F76E9">
              <w:rPr>
                <w:noProof/>
                <w:webHidden/>
              </w:rPr>
              <w:tab/>
            </w:r>
            <w:r w:rsidR="007F76E9">
              <w:rPr>
                <w:noProof/>
                <w:webHidden/>
              </w:rPr>
              <w:fldChar w:fldCharType="begin"/>
            </w:r>
            <w:r w:rsidR="007F76E9">
              <w:rPr>
                <w:noProof/>
                <w:webHidden/>
              </w:rPr>
              <w:instrText xml:space="preserve"> PAGEREF _Toc417029266 \h </w:instrText>
            </w:r>
            <w:r w:rsidR="007F76E9">
              <w:rPr>
                <w:noProof/>
                <w:webHidden/>
              </w:rPr>
            </w:r>
            <w:r w:rsidR="007F76E9">
              <w:rPr>
                <w:noProof/>
                <w:webHidden/>
              </w:rPr>
              <w:fldChar w:fldCharType="separate"/>
            </w:r>
            <w:r w:rsidR="007F76E9">
              <w:rPr>
                <w:noProof/>
                <w:webHidden/>
              </w:rPr>
              <w:t>4</w:t>
            </w:r>
            <w:r w:rsidR="007F76E9">
              <w:rPr>
                <w:noProof/>
                <w:webHidden/>
              </w:rPr>
              <w:fldChar w:fldCharType="end"/>
            </w:r>
          </w:hyperlink>
        </w:p>
        <w:p w14:paraId="7FFEFEAB" w14:textId="77777777" w:rsidR="007F76E9" w:rsidRDefault="00F22E0A">
          <w:pPr>
            <w:pStyle w:val="TOC1"/>
            <w:tabs>
              <w:tab w:val="right" w:leader="dot" w:pos="9350"/>
            </w:tabs>
            <w:rPr>
              <w:rFonts w:eastAsiaTheme="minorEastAsia"/>
              <w:noProof/>
            </w:rPr>
          </w:pPr>
          <w:hyperlink w:anchor="_Toc417029267" w:history="1">
            <w:r w:rsidR="007F76E9" w:rsidRPr="002D3A9F">
              <w:rPr>
                <w:rStyle w:val="Hyperlink"/>
                <w:noProof/>
              </w:rPr>
              <w:t>Standard High-Level Steps for Processing a Service Request</w:t>
            </w:r>
            <w:r w:rsidR="007F76E9">
              <w:rPr>
                <w:noProof/>
                <w:webHidden/>
              </w:rPr>
              <w:tab/>
            </w:r>
            <w:r w:rsidR="007F76E9">
              <w:rPr>
                <w:noProof/>
                <w:webHidden/>
              </w:rPr>
              <w:fldChar w:fldCharType="begin"/>
            </w:r>
            <w:r w:rsidR="007F76E9">
              <w:rPr>
                <w:noProof/>
                <w:webHidden/>
              </w:rPr>
              <w:instrText xml:space="preserve"> PAGEREF _Toc417029267 \h </w:instrText>
            </w:r>
            <w:r w:rsidR="007F76E9">
              <w:rPr>
                <w:noProof/>
                <w:webHidden/>
              </w:rPr>
            </w:r>
            <w:r w:rsidR="007F76E9">
              <w:rPr>
                <w:noProof/>
                <w:webHidden/>
              </w:rPr>
              <w:fldChar w:fldCharType="separate"/>
            </w:r>
            <w:r w:rsidR="007F76E9">
              <w:rPr>
                <w:noProof/>
                <w:webHidden/>
              </w:rPr>
              <w:t>4</w:t>
            </w:r>
            <w:r w:rsidR="007F76E9">
              <w:rPr>
                <w:noProof/>
                <w:webHidden/>
              </w:rPr>
              <w:fldChar w:fldCharType="end"/>
            </w:r>
          </w:hyperlink>
        </w:p>
        <w:p w14:paraId="747CF109" w14:textId="77777777" w:rsidR="007F76E9" w:rsidRDefault="00F22E0A">
          <w:pPr>
            <w:pStyle w:val="TOC1"/>
            <w:tabs>
              <w:tab w:val="right" w:leader="dot" w:pos="9350"/>
            </w:tabs>
            <w:rPr>
              <w:rFonts w:eastAsiaTheme="minorEastAsia"/>
              <w:noProof/>
            </w:rPr>
          </w:pPr>
          <w:hyperlink w:anchor="_Toc417029268" w:history="1">
            <w:r w:rsidR="007F76E9" w:rsidRPr="002D3A9F">
              <w:rPr>
                <w:rStyle w:val="Hyperlink"/>
                <w:noProof/>
              </w:rPr>
              <w:t>Standard High-Level Steps for Processing a Service Request</w:t>
            </w:r>
            <w:r w:rsidR="007F76E9">
              <w:rPr>
                <w:noProof/>
                <w:webHidden/>
              </w:rPr>
              <w:tab/>
            </w:r>
            <w:r w:rsidR="007F76E9">
              <w:rPr>
                <w:noProof/>
                <w:webHidden/>
              </w:rPr>
              <w:fldChar w:fldCharType="begin"/>
            </w:r>
            <w:r w:rsidR="007F76E9">
              <w:rPr>
                <w:noProof/>
                <w:webHidden/>
              </w:rPr>
              <w:instrText xml:space="preserve"> PAGEREF _Toc417029268 \h </w:instrText>
            </w:r>
            <w:r w:rsidR="007F76E9">
              <w:rPr>
                <w:noProof/>
                <w:webHidden/>
              </w:rPr>
            </w:r>
            <w:r w:rsidR="007F76E9">
              <w:rPr>
                <w:noProof/>
                <w:webHidden/>
              </w:rPr>
              <w:fldChar w:fldCharType="separate"/>
            </w:r>
            <w:r w:rsidR="007F76E9">
              <w:rPr>
                <w:noProof/>
                <w:webHidden/>
              </w:rPr>
              <w:t>5</w:t>
            </w:r>
            <w:r w:rsidR="007F76E9">
              <w:rPr>
                <w:noProof/>
                <w:webHidden/>
              </w:rPr>
              <w:fldChar w:fldCharType="end"/>
            </w:r>
          </w:hyperlink>
        </w:p>
        <w:p w14:paraId="7837DD7A" w14:textId="77777777" w:rsidR="007F76E9" w:rsidRDefault="00F22E0A">
          <w:pPr>
            <w:pStyle w:val="TOC1"/>
            <w:tabs>
              <w:tab w:val="right" w:leader="dot" w:pos="9350"/>
            </w:tabs>
            <w:rPr>
              <w:rFonts w:eastAsiaTheme="minorEastAsia"/>
              <w:noProof/>
            </w:rPr>
          </w:pPr>
          <w:hyperlink w:anchor="_Toc417029269" w:history="1">
            <w:r w:rsidR="007F76E9" w:rsidRPr="002D3A9F">
              <w:rPr>
                <w:rStyle w:val="Hyperlink"/>
                <w:noProof/>
              </w:rPr>
              <w:t>Standard Case Fields Contained in the Standard Page Layout</w:t>
            </w:r>
            <w:r w:rsidR="007F76E9">
              <w:rPr>
                <w:noProof/>
                <w:webHidden/>
              </w:rPr>
              <w:tab/>
            </w:r>
            <w:r w:rsidR="007F76E9">
              <w:rPr>
                <w:noProof/>
                <w:webHidden/>
              </w:rPr>
              <w:fldChar w:fldCharType="begin"/>
            </w:r>
            <w:r w:rsidR="007F76E9">
              <w:rPr>
                <w:noProof/>
                <w:webHidden/>
              </w:rPr>
              <w:instrText xml:space="preserve"> PAGEREF _Toc417029269 \h </w:instrText>
            </w:r>
            <w:r w:rsidR="007F76E9">
              <w:rPr>
                <w:noProof/>
                <w:webHidden/>
              </w:rPr>
            </w:r>
            <w:r w:rsidR="007F76E9">
              <w:rPr>
                <w:noProof/>
                <w:webHidden/>
              </w:rPr>
              <w:fldChar w:fldCharType="separate"/>
            </w:r>
            <w:r w:rsidR="007F76E9">
              <w:rPr>
                <w:noProof/>
                <w:webHidden/>
              </w:rPr>
              <w:t>6</w:t>
            </w:r>
            <w:r w:rsidR="007F76E9">
              <w:rPr>
                <w:noProof/>
                <w:webHidden/>
              </w:rPr>
              <w:fldChar w:fldCharType="end"/>
            </w:r>
          </w:hyperlink>
        </w:p>
        <w:p w14:paraId="1238913A" w14:textId="77777777" w:rsidR="007F76E9" w:rsidRDefault="00F22E0A">
          <w:pPr>
            <w:pStyle w:val="TOC2"/>
            <w:tabs>
              <w:tab w:val="right" w:leader="dot" w:pos="9350"/>
            </w:tabs>
            <w:rPr>
              <w:rFonts w:eastAsiaTheme="minorEastAsia"/>
              <w:noProof/>
            </w:rPr>
          </w:pPr>
          <w:hyperlink w:anchor="_Toc417029270" w:history="1">
            <w:r w:rsidR="007F76E9" w:rsidRPr="002D3A9F">
              <w:rPr>
                <w:rStyle w:val="Hyperlink"/>
                <w:noProof/>
              </w:rPr>
              <w:t>Department Details</w:t>
            </w:r>
            <w:r w:rsidR="007F76E9">
              <w:rPr>
                <w:noProof/>
                <w:webHidden/>
              </w:rPr>
              <w:tab/>
            </w:r>
            <w:r w:rsidR="007F76E9">
              <w:rPr>
                <w:noProof/>
                <w:webHidden/>
              </w:rPr>
              <w:fldChar w:fldCharType="begin"/>
            </w:r>
            <w:r w:rsidR="007F76E9">
              <w:rPr>
                <w:noProof/>
                <w:webHidden/>
              </w:rPr>
              <w:instrText xml:space="preserve"> PAGEREF _Toc417029270 \h </w:instrText>
            </w:r>
            <w:r w:rsidR="007F76E9">
              <w:rPr>
                <w:noProof/>
                <w:webHidden/>
              </w:rPr>
            </w:r>
            <w:r w:rsidR="007F76E9">
              <w:rPr>
                <w:noProof/>
                <w:webHidden/>
              </w:rPr>
              <w:fldChar w:fldCharType="separate"/>
            </w:r>
            <w:r w:rsidR="007F76E9">
              <w:rPr>
                <w:noProof/>
                <w:webHidden/>
              </w:rPr>
              <w:t>6</w:t>
            </w:r>
            <w:r w:rsidR="007F76E9">
              <w:rPr>
                <w:noProof/>
                <w:webHidden/>
              </w:rPr>
              <w:fldChar w:fldCharType="end"/>
            </w:r>
          </w:hyperlink>
        </w:p>
        <w:p w14:paraId="1F2813F2" w14:textId="77777777" w:rsidR="007F76E9" w:rsidRDefault="00F22E0A">
          <w:pPr>
            <w:pStyle w:val="TOC2"/>
            <w:tabs>
              <w:tab w:val="right" w:leader="dot" w:pos="9350"/>
            </w:tabs>
            <w:rPr>
              <w:rFonts w:eastAsiaTheme="minorEastAsia"/>
              <w:noProof/>
            </w:rPr>
          </w:pPr>
          <w:hyperlink w:anchor="_Toc417029271" w:history="1">
            <w:r w:rsidR="007F76E9" w:rsidRPr="002D3A9F">
              <w:rPr>
                <w:rStyle w:val="Hyperlink"/>
                <w:noProof/>
              </w:rPr>
              <w:t>Service Request Location Section</w:t>
            </w:r>
            <w:r w:rsidR="007F76E9">
              <w:rPr>
                <w:noProof/>
                <w:webHidden/>
              </w:rPr>
              <w:tab/>
            </w:r>
            <w:r w:rsidR="007F76E9">
              <w:rPr>
                <w:noProof/>
                <w:webHidden/>
              </w:rPr>
              <w:fldChar w:fldCharType="begin"/>
            </w:r>
            <w:r w:rsidR="007F76E9">
              <w:rPr>
                <w:noProof/>
                <w:webHidden/>
              </w:rPr>
              <w:instrText xml:space="preserve"> PAGEREF _Toc417029271 \h </w:instrText>
            </w:r>
            <w:r w:rsidR="007F76E9">
              <w:rPr>
                <w:noProof/>
                <w:webHidden/>
              </w:rPr>
            </w:r>
            <w:r w:rsidR="007F76E9">
              <w:rPr>
                <w:noProof/>
                <w:webHidden/>
              </w:rPr>
              <w:fldChar w:fldCharType="separate"/>
            </w:r>
            <w:r w:rsidR="007F76E9">
              <w:rPr>
                <w:noProof/>
                <w:webHidden/>
              </w:rPr>
              <w:t>8</w:t>
            </w:r>
            <w:r w:rsidR="007F76E9">
              <w:rPr>
                <w:noProof/>
                <w:webHidden/>
              </w:rPr>
              <w:fldChar w:fldCharType="end"/>
            </w:r>
          </w:hyperlink>
        </w:p>
        <w:p w14:paraId="5F91F564" w14:textId="77777777" w:rsidR="007F76E9" w:rsidRDefault="00F22E0A">
          <w:pPr>
            <w:pStyle w:val="TOC2"/>
            <w:tabs>
              <w:tab w:val="right" w:leader="dot" w:pos="9350"/>
            </w:tabs>
            <w:rPr>
              <w:rFonts w:eastAsiaTheme="minorEastAsia"/>
              <w:noProof/>
            </w:rPr>
          </w:pPr>
          <w:hyperlink w:anchor="_Toc417029272" w:history="1">
            <w:r w:rsidR="007F76E9" w:rsidRPr="002D3A9F">
              <w:rPr>
                <w:rStyle w:val="Hyperlink"/>
                <w:noProof/>
              </w:rPr>
              <w:t>Case Information Section</w:t>
            </w:r>
            <w:r w:rsidR="007F76E9">
              <w:rPr>
                <w:noProof/>
                <w:webHidden/>
              </w:rPr>
              <w:tab/>
            </w:r>
            <w:r w:rsidR="007F76E9">
              <w:rPr>
                <w:noProof/>
                <w:webHidden/>
              </w:rPr>
              <w:fldChar w:fldCharType="begin"/>
            </w:r>
            <w:r w:rsidR="007F76E9">
              <w:rPr>
                <w:noProof/>
                <w:webHidden/>
              </w:rPr>
              <w:instrText xml:space="preserve"> PAGEREF _Toc417029272 \h </w:instrText>
            </w:r>
            <w:r w:rsidR="007F76E9">
              <w:rPr>
                <w:noProof/>
                <w:webHidden/>
              </w:rPr>
            </w:r>
            <w:r w:rsidR="007F76E9">
              <w:rPr>
                <w:noProof/>
                <w:webHidden/>
              </w:rPr>
              <w:fldChar w:fldCharType="separate"/>
            </w:r>
            <w:r w:rsidR="007F76E9">
              <w:rPr>
                <w:noProof/>
                <w:webHidden/>
              </w:rPr>
              <w:t>8</w:t>
            </w:r>
            <w:r w:rsidR="007F76E9">
              <w:rPr>
                <w:noProof/>
                <w:webHidden/>
              </w:rPr>
              <w:fldChar w:fldCharType="end"/>
            </w:r>
          </w:hyperlink>
        </w:p>
        <w:p w14:paraId="7D7FEC4B" w14:textId="77777777" w:rsidR="007F76E9" w:rsidRDefault="00F22E0A">
          <w:pPr>
            <w:pStyle w:val="TOC2"/>
            <w:tabs>
              <w:tab w:val="right" w:leader="dot" w:pos="9350"/>
            </w:tabs>
            <w:rPr>
              <w:rFonts w:eastAsiaTheme="minorEastAsia"/>
              <w:noProof/>
            </w:rPr>
          </w:pPr>
          <w:hyperlink w:anchor="_Toc417029273" w:history="1">
            <w:r w:rsidR="007F76E9" w:rsidRPr="002D3A9F">
              <w:rPr>
                <w:rStyle w:val="Hyperlink"/>
                <w:noProof/>
              </w:rPr>
              <w:t>Service Request Information</w:t>
            </w:r>
            <w:r w:rsidR="007F76E9">
              <w:rPr>
                <w:noProof/>
                <w:webHidden/>
              </w:rPr>
              <w:tab/>
            </w:r>
            <w:r w:rsidR="007F76E9">
              <w:rPr>
                <w:noProof/>
                <w:webHidden/>
              </w:rPr>
              <w:fldChar w:fldCharType="begin"/>
            </w:r>
            <w:r w:rsidR="007F76E9">
              <w:rPr>
                <w:noProof/>
                <w:webHidden/>
              </w:rPr>
              <w:instrText xml:space="preserve"> PAGEREF _Toc417029273 \h </w:instrText>
            </w:r>
            <w:r w:rsidR="007F76E9">
              <w:rPr>
                <w:noProof/>
                <w:webHidden/>
              </w:rPr>
            </w:r>
            <w:r w:rsidR="007F76E9">
              <w:rPr>
                <w:noProof/>
                <w:webHidden/>
              </w:rPr>
              <w:fldChar w:fldCharType="separate"/>
            </w:r>
            <w:r w:rsidR="007F76E9">
              <w:rPr>
                <w:noProof/>
                <w:webHidden/>
              </w:rPr>
              <w:t>11</w:t>
            </w:r>
            <w:r w:rsidR="007F76E9">
              <w:rPr>
                <w:noProof/>
                <w:webHidden/>
              </w:rPr>
              <w:fldChar w:fldCharType="end"/>
            </w:r>
          </w:hyperlink>
        </w:p>
        <w:p w14:paraId="2F98F9D3" w14:textId="77777777" w:rsidR="007F76E9" w:rsidRDefault="00F22E0A">
          <w:pPr>
            <w:pStyle w:val="TOC2"/>
            <w:tabs>
              <w:tab w:val="right" w:leader="dot" w:pos="9350"/>
            </w:tabs>
            <w:rPr>
              <w:rFonts w:eastAsiaTheme="minorEastAsia"/>
              <w:noProof/>
            </w:rPr>
          </w:pPr>
          <w:hyperlink w:anchor="_Toc417029274" w:history="1">
            <w:r w:rsidR="007F76E9" w:rsidRPr="002D3A9F">
              <w:rPr>
                <w:rStyle w:val="Hyperlink"/>
                <w:noProof/>
              </w:rPr>
              <w:t>Additional Information Section</w:t>
            </w:r>
            <w:r w:rsidR="007F76E9">
              <w:rPr>
                <w:noProof/>
                <w:webHidden/>
              </w:rPr>
              <w:tab/>
            </w:r>
            <w:r w:rsidR="007F76E9">
              <w:rPr>
                <w:noProof/>
                <w:webHidden/>
              </w:rPr>
              <w:fldChar w:fldCharType="begin"/>
            </w:r>
            <w:r w:rsidR="007F76E9">
              <w:rPr>
                <w:noProof/>
                <w:webHidden/>
              </w:rPr>
              <w:instrText xml:space="preserve"> PAGEREF _Toc417029274 \h </w:instrText>
            </w:r>
            <w:r w:rsidR="007F76E9">
              <w:rPr>
                <w:noProof/>
                <w:webHidden/>
              </w:rPr>
            </w:r>
            <w:r w:rsidR="007F76E9">
              <w:rPr>
                <w:noProof/>
                <w:webHidden/>
              </w:rPr>
              <w:fldChar w:fldCharType="separate"/>
            </w:r>
            <w:r w:rsidR="007F76E9">
              <w:rPr>
                <w:noProof/>
                <w:webHidden/>
              </w:rPr>
              <w:t>13</w:t>
            </w:r>
            <w:r w:rsidR="007F76E9">
              <w:rPr>
                <w:noProof/>
                <w:webHidden/>
              </w:rPr>
              <w:fldChar w:fldCharType="end"/>
            </w:r>
          </w:hyperlink>
        </w:p>
        <w:p w14:paraId="1AB4E1CE" w14:textId="77777777" w:rsidR="007F76E9" w:rsidRDefault="00F22E0A">
          <w:pPr>
            <w:pStyle w:val="TOC2"/>
            <w:tabs>
              <w:tab w:val="right" w:leader="dot" w:pos="9350"/>
            </w:tabs>
            <w:rPr>
              <w:rFonts w:eastAsiaTheme="minorEastAsia"/>
              <w:noProof/>
            </w:rPr>
          </w:pPr>
          <w:hyperlink w:anchor="_Toc417029275" w:history="1">
            <w:r w:rsidR="007F76E9" w:rsidRPr="002D3A9F">
              <w:rPr>
                <w:rStyle w:val="Hyperlink"/>
                <w:noProof/>
              </w:rPr>
              <w:t>Case Location Section</w:t>
            </w:r>
            <w:r w:rsidR="007F76E9">
              <w:rPr>
                <w:noProof/>
                <w:webHidden/>
              </w:rPr>
              <w:tab/>
            </w:r>
            <w:r w:rsidR="007F76E9">
              <w:rPr>
                <w:noProof/>
                <w:webHidden/>
              </w:rPr>
              <w:fldChar w:fldCharType="begin"/>
            </w:r>
            <w:r w:rsidR="007F76E9">
              <w:rPr>
                <w:noProof/>
                <w:webHidden/>
              </w:rPr>
              <w:instrText xml:space="preserve"> PAGEREF _Toc417029275 \h </w:instrText>
            </w:r>
            <w:r w:rsidR="007F76E9">
              <w:rPr>
                <w:noProof/>
                <w:webHidden/>
              </w:rPr>
            </w:r>
            <w:r w:rsidR="007F76E9">
              <w:rPr>
                <w:noProof/>
                <w:webHidden/>
              </w:rPr>
              <w:fldChar w:fldCharType="separate"/>
            </w:r>
            <w:r w:rsidR="007F76E9">
              <w:rPr>
                <w:noProof/>
                <w:webHidden/>
              </w:rPr>
              <w:t>13</w:t>
            </w:r>
            <w:r w:rsidR="007F76E9">
              <w:rPr>
                <w:noProof/>
                <w:webHidden/>
              </w:rPr>
              <w:fldChar w:fldCharType="end"/>
            </w:r>
          </w:hyperlink>
        </w:p>
        <w:p w14:paraId="2847609F" w14:textId="77777777" w:rsidR="007F76E9" w:rsidRDefault="00F22E0A">
          <w:pPr>
            <w:pStyle w:val="TOC2"/>
            <w:tabs>
              <w:tab w:val="right" w:leader="dot" w:pos="9350"/>
            </w:tabs>
            <w:rPr>
              <w:rFonts w:eastAsiaTheme="minorEastAsia"/>
              <w:noProof/>
            </w:rPr>
          </w:pPr>
          <w:hyperlink w:anchor="_Toc417029276" w:history="1">
            <w:r w:rsidR="007F76E9" w:rsidRPr="002D3A9F">
              <w:rPr>
                <w:rStyle w:val="Hyperlink"/>
                <w:noProof/>
              </w:rPr>
              <w:t>Resolution Information Section</w:t>
            </w:r>
            <w:r w:rsidR="007F76E9">
              <w:rPr>
                <w:noProof/>
                <w:webHidden/>
              </w:rPr>
              <w:tab/>
            </w:r>
            <w:r w:rsidR="007F76E9">
              <w:rPr>
                <w:noProof/>
                <w:webHidden/>
              </w:rPr>
              <w:fldChar w:fldCharType="begin"/>
            </w:r>
            <w:r w:rsidR="007F76E9">
              <w:rPr>
                <w:noProof/>
                <w:webHidden/>
              </w:rPr>
              <w:instrText xml:space="preserve"> PAGEREF _Toc417029276 \h </w:instrText>
            </w:r>
            <w:r w:rsidR="007F76E9">
              <w:rPr>
                <w:noProof/>
                <w:webHidden/>
              </w:rPr>
            </w:r>
            <w:r w:rsidR="007F76E9">
              <w:rPr>
                <w:noProof/>
                <w:webHidden/>
              </w:rPr>
              <w:fldChar w:fldCharType="separate"/>
            </w:r>
            <w:r w:rsidR="007F76E9">
              <w:rPr>
                <w:noProof/>
                <w:webHidden/>
              </w:rPr>
              <w:t>14</w:t>
            </w:r>
            <w:r w:rsidR="007F76E9">
              <w:rPr>
                <w:noProof/>
                <w:webHidden/>
              </w:rPr>
              <w:fldChar w:fldCharType="end"/>
            </w:r>
          </w:hyperlink>
        </w:p>
        <w:p w14:paraId="555283DC" w14:textId="77777777" w:rsidR="007F76E9" w:rsidRDefault="00F22E0A">
          <w:pPr>
            <w:pStyle w:val="TOC2"/>
            <w:tabs>
              <w:tab w:val="right" w:leader="dot" w:pos="9350"/>
            </w:tabs>
            <w:rPr>
              <w:rFonts w:eastAsiaTheme="minorEastAsia"/>
              <w:noProof/>
            </w:rPr>
          </w:pPr>
          <w:hyperlink w:anchor="_Toc417029277" w:history="1">
            <w:r w:rsidR="007F76E9" w:rsidRPr="002D3A9F">
              <w:rPr>
                <w:rStyle w:val="Hyperlink"/>
                <w:noProof/>
              </w:rPr>
              <w:t>Web Information Section</w:t>
            </w:r>
            <w:r w:rsidR="007F76E9">
              <w:rPr>
                <w:noProof/>
                <w:webHidden/>
              </w:rPr>
              <w:tab/>
            </w:r>
            <w:r w:rsidR="007F76E9">
              <w:rPr>
                <w:noProof/>
                <w:webHidden/>
              </w:rPr>
              <w:fldChar w:fldCharType="begin"/>
            </w:r>
            <w:r w:rsidR="007F76E9">
              <w:rPr>
                <w:noProof/>
                <w:webHidden/>
              </w:rPr>
              <w:instrText xml:space="preserve"> PAGEREF _Toc417029277 \h </w:instrText>
            </w:r>
            <w:r w:rsidR="007F76E9">
              <w:rPr>
                <w:noProof/>
                <w:webHidden/>
              </w:rPr>
            </w:r>
            <w:r w:rsidR="007F76E9">
              <w:rPr>
                <w:noProof/>
                <w:webHidden/>
              </w:rPr>
              <w:fldChar w:fldCharType="separate"/>
            </w:r>
            <w:r w:rsidR="007F76E9">
              <w:rPr>
                <w:noProof/>
                <w:webHidden/>
              </w:rPr>
              <w:t>15</w:t>
            </w:r>
            <w:r w:rsidR="007F76E9">
              <w:rPr>
                <w:noProof/>
                <w:webHidden/>
              </w:rPr>
              <w:fldChar w:fldCharType="end"/>
            </w:r>
          </w:hyperlink>
        </w:p>
        <w:p w14:paraId="59996F6E" w14:textId="77777777" w:rsidR="007F76E9" w:rsidRDefault="00F22E0A">
          <w:pPr>
            <w:pStyle w:val="TOC2"/>
            <w:tabs>
              <w:tab w:val="right" w:leader="dot" w:pos="9350"/>
            </w:tabs>
            <w:rPr>
              <w:rFonts w:eastAsiaTheme="minorEastAsia"/>
              <w:noProof/>
            </w:rPr>
          </w:pPr>
          <w:hyperlink w:anchor="_Toc417029278" w:history="1">
            <w:r w:rsidR="007F76E9" w:rsidRPr="002D3A9F">
              <w:rPr>
                <w:rStyle w:val="Hyperlink"/>
                <w:noProof/>
              </w:rPr>
              <w:t>System Information Section</w:t>
            </w:r>
            <w:r w:rsidR="007F76E9">
              <w:rPr>
                <w:noProof/>
                <w:webHidden/>
              </w:rPr>
              <w:tab/>
            </w:r>
            <w:r w:rsidR="007F76E9">
              <w:rPr>
                <w:noProof/>
                <w:webHidden/>
              </w:rPr>
              <w:fldChar w:fldCharType="begin"/>
            </w:r>
            <w:r w:rsidR="007F76E9">
              <w:rPr>
                <w:noProof/>
                <w:webHidden/>
              </w:rPr>
              <w:instrText xml:space="preserve"> PAGEREF _Toc417029278 \h </w:instrText>
            </w:r>
            <w:r w:rsidR="007F76E9">
              <w:rPr>
                <w:noProof/>
                <w:webHidden/>
              </w:rPr>
            </w:r>
            <w:r w:rsidR="007F76E9">
              <w:rPr>
                <w:noProof/>
                <w:webHidden/>
              </w:rPr>
              <w:fldChar w:fldCharType="separate"/>
            </w:r>
            <w:r w:rsidR="007F76E9">
              <w:rPr>
                <w:noProof/>
                <w:webHidden/>
              </w:rPr>
              <w:t>16</w:t>
            </w:r>
            <w:r w:rsidR="007F76E9">
              <w:rPr>
                <w:noProof/>
                <w:webHidden/>
              </w:rPr>
              <w:fldChar w:fldCharType="end"/>
            </w:r>
          </w:hyperlink>
        </w:p>
        <w:p w14:paraId="6E54A700" w14:textId="77777777" w:rsidR="007F76E9" w:rsidRDefault="00F22E0A">
          <w:pPr>
            <w:pStyle w:val="TOC1"/>
            <w:tabs>
              <w:tab w:val="right" w:leader="dot" w:pos="9350"/>
            </w:tabs>
            <w:rPr>
              <w:rFonts w:eastAsiaTheme="minorEastAsia"/>
              <w:noProof/>
            </w:rPr>
          </w:pPr>
          <w:hyperlink w:anchor="_Toc417029279" w:history="1">
            <w:r w:rsidR="007F76E9" w:rsidRPr="002D3A9F">
              <w:rPr>
                <w:rStyle w:val="Hyperlink"/>
                <w:noProof/>
              </w:rPr>
              <w:t>Page Layouts</w:t>
            </w:r>
            <w:r w:rsidR="007F76E9">
              <w:rPr>
                <w:noProof/>
                <w:webHidden/>
              </w:rPr>
              <w:tab/>
            </w:r>
            <w:r w:rsidR="007F76E9">
              <w:rPr>
                <w:noProof/>
                <w:webHidden/>
              </w:rPr>
              <w:fldChar w:fldCharType="begin"/>
            </w:r>
            <w:r w:rsidR="007F76E9">
              <w:rPr>
                <w:noProof/>
                <w:webHidden/>
              </w:rPr>
              <w:instrText xml:space="preserve"> PAGEREF _Toc417029279 \h </w:instrText>
            </w:r>
            <w:r w:rsidR="007F76E9">
              <w:rPr>
                <w:noProof/>
                <w:webHidden/>
              </w:rPr>
            </w:r>
            <w:r w:rsidR="007F76E9">
              <w:rPr>
                <w:noProof/>
                <w:webHidden/>
              </w:rPr>
              <w:fldChar w:fldCharType="separate"/>
            </w:r>
            <w:r w:rsidR="007F76E9">
              <w:rPr>
                <w:noProof/>
                <w:webHidden/>
              </w:rPr>
              <w:t>16</w:t>
            </w:r>
            <w:r w:rsidR="007F76E9">
              <w:rPr>
                <w:noProof/>
                <w:webHidden/>
              </w:rPr>
              <w:fldChar w:fldCharType="end"/>
            </w:r>
          </w:hyperlink>
        </w:p>
        <w:p w14:paraId="40979540" w14:textId="77777777" w:rsidR="007F76E9" w:rsidRDefault="00F22E0A">
          <w:pPr>
            <w:pStyle w:val="TOC2"/>
            <w:tabs>
              <w:tab w:val="right" w:leader="dot" w:pos="9350"/>
            </w:tabs>
            <w:rPr>
              <w:rFonts w:eastAsiaTheme="minorEastAsia"/>
              <w:noProof/>
            </w:rPr>
          </w:pPr>
          <w:hyperlink w:anchor="_Toc417029280" w:history="1">
            <w:r w:rsidR="007F76E9" w:rsidRPr="002D3A9F">
              <w:rPr>
                <w:rStyle w:val="Hyperlink"/>
                <w:noProof/>
              </w:rPr>
              <w:t>New Case</w:t>
            </w:r>
            <w:r w:rsidR="007F76E9">
              <w:rPr>
                <w:noProof/>
                <w:webHidden/>
              </w:rPr>
              <w:tab/>
            </w:r>
            <w:r w:rsidR="007F76E9">
              <w:rPr>
                <w:noProof/>
                <w:webHidden/>
              </w:rPr>
              <w:fldChar w:fldCharType="begin"/>
            </w:r>
            <w:r w:rsidR="007F76E9">
              <w:rPr>
                <w:noProof/>
                <w:webHidden/>
              </w:rPr>
              <w:instrText xml:space="preserve"> PAGEREF _Toc417029280 \h </w:instrText>
            </w:r>
            <w:r w:rsidR="007F76E9">
              <w:rPr>
                <w:noProof/>
                <w:webHidden/>
              </w:rPr>
            </w:r>
            <w:r w:rsidR="007F76E9">
              <w:rPr>
                <w:noProof/>
                <w:webHidden/>
              </w:rPr>
              <w:fldChar w:fldCharType="separate"/>
            </w:r>
            <w:r w:rsidR="007F76E9">
              <w:rPr>
                <w:noProof/>
                <w:webHidden/>
              </w:rPr>
              <w:t>16</w:t>
            </w:r>
            <w:r w:rsidR="007F76E9">
              <w:rPr>
                <w:noProof/>
                <w:webHidden/>
              </w:rPr>
              <w:fldChar w:fldCharType="end"/>
            </w:r>
          </w:hyperlink>
        </w:p>
        <w:p w14:paraId="1245819C" w14:textId="77777777" w:rsidR="007F76E9" w:rsidRDefault="00F22E0A">
          <w:pPr>
            <w:pStyle w:val="TOC3"/>
            <w:tabs>
              <w:tab w:val="right" w:leader="dot" w:pos="9350"/>
            </w:tabs>
            <w:rPr>
              <w:noProof/>
            </w:rPr>
          </w:pPr>
          <w:hyperlink w:anchor="_Toc417029281" w:history="1">
            <w:r w:rsidR="007F76E9" w:rsidRPr="002D3A9F">
              <w:rPr>
                <w:rStyle w:val="Hyperlink"/>
                <w:noProof/>
              </w:rPr>
              <w:t>Buttons</w:t>
            </w:r>
            <w:r w:rsidR="007F76E9">
              <w:rPr>
                <w:noProof/>
                <w:webHidden/>
              </w:rPr>
              <w:tab/>
            </w:r>
            <w:r w:rsidR="007F76E9">
              <w:rPr>
                <w:noProof/>
                <w:webHidden/>
              </w:rPr>
              <w:fldChar w:fldCharType="begin"/>
            </w:r>
            <w:r w:rsidR="007F76E9">
              <w:rPr>
                <w:noProof/>
                <w:webHidden/>
              </w:rPr>
              <w:instrText xml:space="preserve"> PAGEREF _Toc417029281 \h </w:instrText>
            </w:r>
            <w:r w:rsidR="007F76E9">
              <w:rPr>
                <w:noProof/>
                <w:webHidden/>
              </w:rPr>
            </w:r>
            <w:r w:rsidR="007F76E9">
              <w:rPr>
                <w:noProof/>
                <w:webHidden/>
              </w:rPr>
              <w:fldChar w:fldCharType="separate"/>
            </w:r>
            <w:r w:rsidR="007F76E9">
              <w:rPr>
                <w:noProof/>
                <w:webHidden/>
              </w:rPr>
              <w:t>16</w:t>
            </w:r>
            <w:r w:rsidR="007F76E9">
              <w:rPr>
                <w:noProof/>
                <w:webHidden/>
              </w:rPr>
              <w:fldChar w:fldCharType="end"/>
            </w:r>
          </w:hyperlink>
        </w:p>
        <w:p w14:paraId="0F89EA7B" w14:textId="77777777" w:rsidR="007F76E9" w:rsidRDefault="00F22E0A">
          <w:pPr>
            <w:pStyle w:val="TOC3"/>
            <w:tabs>
              <w:tab w:val="right" w:leader="dot" w:pos="9350"/>
            </w:tabs>
            <w:rPr>
              <w:noProof/>
            </w:rPr>
          </w:pPr>
          <w:hyperlink w:anchor="_Toc417029282" w:history="1">
            <w:r w:rsidR="007F76E9" w:rsidRPr="002D3A9F">
              <w:rPr>
                <w:rStyle w:val="Hyperlink"/>
                <w:noProof/>
              </w:rPr>
              <w:t>Sections</w:t>
            </w:r>
            <w:r w:rsidR="007F76E9">
              <w:rPr>
                <w:noProof/>
                <w:webHidden/>
              </w:rPr>
              <w:tab/>
            </w:r>
            <w:r w:rsidR="007F76E9">
              <w:rPr>
                <w:noProof/>
                <w:webHidden/>
              </w:rPr>
              <w:fldChar w:fldCharType="begin"/>
            </w:r>
            <w:r w:rsidR="007F76E9">
              <w:rPr>
                <w:noProof/>
                <w:webHidden/>
              </w:rPr>
              <w:instrText xml:space="preserve"> PAGEREF _Toc417029282 \h </w:instrText>
            </w:r>
            <w:r w:rsidR="007F76E9">
              <w:rPr>
                <w:noProof/>
                <w:webHidden/>
              </w:rPr>
            </w:r>
            <w:r w:rsidR="007F76E9">
              <w:rPr>
                <w:noProof/>
                <w:webHidden/>
              </w:rPr>
              <w:fldChar w:fldCharType="separate"/>
            </w:r>
            <w:r w:rsidR="007F76E9">
              <w:rPr>
                <w:noProof/>
                <w:webHidden/>
              </w:rPr>
              <w:t>16</w:t>
            </w:r>
            <w:r w:rsidR="007F76E9">
              <w:rPr>
                <w:noProof/>
                <w:webHidden/>
              </w:rPr>
              <w:fldChar w:fldCharType="end"/>
            </w:r>
          </w:hyperlink>
        </w:p>
        <w:p w14:paraId="38F53BFD" w14:textId="77777777" w:rsidR="007F76E9" w:rsidRDefault="00F22E0A">
          <w:pPr>
            <w:pStyle w:val="TOC2"/>
            <w:tabs>
              <w:tab w:val="right" w:leader="dot" w:pos="9350"/>
            </w:tabs>
            <w:rPr>
              <w:rFonts w:eastAsiaTheme="minorEastAsia"/>
              <w:noProof/>
            </w:rPr>
          </w:pPr>
          <w:hyperlink w:anchor="_Toc417029283" w:history="1">
            <w:r w:rsidR="007F76E9" w:rsidRPr="002D3A9F">
              <w:rPr>
                <w:rStyle w:val="Hyperlink"/>
                <w:noProof/>
              </w:rPr>
              <w:t>Service Request Detail</w:t>
            </w:r>
            <w:r w:rsidR="007F76E9">
              <w:rPr>
                <w:noProof/>
                <w:webHidden/>
              </w:rPr>
              <w:tab/>
            </w:r>
            <w:r w:rsidR="007F76E9">
              <w:rPr>
                <w:noProof/>
                <w:webHidden/>
              </w:rPr>
              <w:fldChar w:fldCharType="begin"/>
            </w:r>
            <w:r w:rsidR="007F76E9">
              <w:rPr>
                <w:noProof/>
                <w:webHidden/>
              </w:rPr>
              <w:instrText xml:space="preserve"> PAGEREF _Toc417029283 \h </w:instrText>
            </w:r>
            <w:r w:rsidR="007F76E9">
              <w:rPr>
                <w:noProof/>
                <w:webHidden/>
              </w:rPr>
            </w:r>
            <w:r w:rsidR="007F76E9">
              <w:rPr>
                <w:noProof/>
                <w:webHidden/>
              </w:rPr>
              <w:fldChar w:fldCharType="separate"/>
            </w:r>
            <w:r w:rsidR="007F76E9">
              <w:rPr>
                <w:noProof/>
                <w:webHidden/>
              </w:rPr>
              <w:t>17</w:t>
            </w:r>
            <w:r w:rsidR="007F76E9">
              <w:rPr>
                <w:noProof/>
                <w:webHidden/>
              </w:rPr>
              <w:fldChar w:fldCharType="end"/>
            </w:r>
          </w:hyperlink>
        </w:p>
        <w:p w14:paraId="330B2171" w14:textId="77777777" w:rsidR="007F76E9" w:rsidRDefault="00F22E0A">
          <w:pPr>
            <w:pStyle w:val="TOC3"/>
            <w:tabs>
              <w:tab w:val="right" w:leader="dot" w:pos="9350"/>
            </w:tabs>
            <w:rPr>
              <w:noProof/>
            </w:rPr>
          </w:pPr>
          <w:hyperlink w:anchor="_Toc417029284" w:history="1">
            <w:r w:rsidR="007F76E9" w:rsidRPr="002D3A9F">
              <w:rPr>
                <w:rStyle w:val="Hyperlink"/>
                <w:noProof/>
              </w:rPr>
              <w:t>Buttons</w:t>
            </w:r>
            <w:r w:rsidR="007F76E9">
              <w:rPr>
                <w:noProof/>
                <w:webHidden/>
              </w:rPr>
              <w:tab/>
            </w:r>
            <w:r w:rsidR="007F76E9">
              <w:rPr>
                <w:noProof/>
                <w:webHidden/>
              </w:rPr>
              <w:fldChar w:fldCharType="begin"/>
            </w:r>
            <w:r w:rsidR="007F76E9">
              <w:rPr>
                <w:noProof/>
                <w:webHidden/>
              </w:rPr>
              <w:instrText xml:space="preserve"> PAGEREF _Toc417029284 \h </w:instrText>
            </w:r>
            <w:r w:rsidR="007F76E9">
              <w:rPr>
                <w:noProof/>
                <w:webHidden/>
              </w:rPr>
            </w:r>
            <w:r w:rsidR="007F76E9">
              <w:rPr>
                <w:noProof/>
                <w:webHidden/>
              </w:rPr>
              <w:fldChar w:fldCharType="separate"/>
            </w:r>
            <w:r w:rsidR="007F76E9">
              <w:rPr>
                <w:noProof/>
                <w:webHidden/>
              </w:rPr>
              <w:t>17</w:t>
            </w:r>
            <w:r w:rsidR="007F76E9">
              <w:rPr>
                <w:noProof/>
                <w:webHidden/>
              </w:rPr>
              <w:fldChar w:fldCharType="end"/>
            </w:r>
          </w:hyperlink>
        </w:p>
        <w:p w14:paraId="4D0EBF4C" w14:textId="77777777" w:rsidR="007F76E9" w:rsidRDefault="00F22E0A">
          <w:pPr>
            <w:pStyle w:val="TOC3"/>
            <w:tabs>
              <w:tab w:val="right" w:leader="dot" w:pos="9350"/>
            </w:tabs>
            <w:rPr>
              <w:noProof/>
            </w:rPr>
          </w:pPr>
          <w:hyperlink w:anchor="_Toc417029285" w:history="1">
            <w:r w:rsidR="007F76E9" w:rsidRPr="002D3A9F">
              <w:rPr>
                <w:rStyle w:val="Hyperlink"/>
                <w:noProof/>
              </w:rPr>
              <w:t>Sections</w:t>
            </w:r>
            <w:r w:rsidR="007F76E9">
              <w:rPr>
                <w:noProof/>
                <w:webHidden/>
              </w:rPr>
              <w:tab/>
            </w:r>
            <w:r w:rsidR="007F76E9">
              <w:rPr>
                <w:noProof/>
                <w:webHidden/>
              </w:rPr>
              <w:fldChar w:fldCharType="begin"/>
            </w:r>
            <w:r w:rsidR="007F76E9">
              <w:rPr>
                <w:noProof/>
                <w:webHidden/>
              </w:rPr>
              <w:instrText xml:space="preserve"> PAGEREF _Toc417029285 \h </w:instrText>
            </w:r>
            <w:r w:rsidR="007F76E9">
              <w:rPr>
                <w:noProof/>
                <w:webHidden/>
              </w:rPr>
            </w:r>
            <w:r w:rsidR="007F76E9">
              <w:rPr>
                <w:noProof/>
                <w:webHidden/>
              </w:rPr>
              <w:fldChar w:fldCharType="separate"/>
            </w:r>
            <w:r w:rsidR="007F76E9">
              <w:rPr>
                <w:noProof/>
                <w:webHidden/>
              </w:rPr>
              <w:t>17</w:t>
            </w:r>
            <w:r w:rsidR="007F76E9">
              <w:rPr>
                <w:noProof/>
                <w:webHidden/>
              </w:rPr>
              <w:fldChar w:fldCharType="end"/>
            </w:r>
          </w:hyperlink>
        </w:p>
        <w:p w14:paraId="49CD98E1" w14:textId="77777777" w:rsidR="007F76E9" w:rsidRDefault="00F22E0A">
          <w:pPr>
            <w:pStyle w:val="TOC3"/>
            <w:tabs>
              <w:tab w:val="right" w:leader="dot" w:pos="9350"/>
            </w:tabs>
            <w:rPr>
              <w:noProof/>
            </w:rPr>
          </w:pPr>
          <w:hyperlink w:anchor="_Toc417029286" w:history="1">
            <w:r w:rsidR="007F76E9" w:rsidRPr="002D3A9F">
              <w:rPr>
                <w:rStyle w:val="Hyperlink"/>
                <w:noProof/>
                <w:highlight w:val="yellow"/>
              </w:rPr>
              <w:t>Chatter box</w:t>
            </w:r>
            <w:r w:rsidR="007F76E9">
              <w:rPr>
                <w:noProof/>
                <w:webHidden/>
              </w:rPr>
              <w:tab/>
            </w:r>
            <w:r w:rsidR="007F76E9">
              <w:rPr>
                <w:noProof/>
                <w:webHidden/>
              </w:rPr>
              <w:fldChar w:fldCharType="begin"/>
            </w:r>
            <w:r w:rsidR="007F76E9">
              <w:rPr>
                <w:noProof/>
                <w:webHidden/>
              </w:rPr>
              <w:instrText xml:space="preserve"> PAGEREF _Toc417029286 \h </w:instrText>
            </w:r>
            <w:r w:rsidR="007F76E9">
              <w:rPr>
                <w:noProof/>
                <w:webHidden/>
              </w:rPr>
            </w:r>
            <w:r w:rsidR="007F76E9">
              <w:rPr>
                <w:noProof/>
                <w:webHidden/>
              </w:rPr>
              <w:fldChar w:fldCharType="separate"/>
            </w:r>
            <w:r w:rsidR="007F76E9">
              <w:rPr>
                <w:noProof/>
                <w:webHidden/>
              </w:rPr>
              <w:t>18</w:t>
            </w:r>
            <w:r w:rsidR="007F76E9">
              <w:rPr>
                <w:noProof/>
                <w:webHidden/>
              </w:rPr>
              <w:fldChar w:fldCharType="end"/>
            </w:r>
          </w:hyperlink>
        </w:p>
        <w:p w14:paraId="6F6EDA82" w14:textId="77777777" w:rsidR="007F76E9" w:rsidRDefault="00F22E0A">
          <w:pPr>
            <w:pStyle w:val="TOC1"/>
            <w:tabs>
              <w:tab w:val="right" w:leader="dot" w:pos="9350"/>
            </w:tabs>
            <w:rPr>
              <w:rFonts w:eastAsiaTheme="minorEastAsia"/>
              <w:noProof/>
            </w:rPr>
          </w:pPr>
          <w:hyperlink w:anchor="_Toc417029287" w:history="1">
            <w:r w:rsidR="007F76E9" w:rsidRPr="002D3A9F">
              <w:rPr>
                <w:rStyle w:val="Hyperlink"/>
                <w:noProof/>
              </w:rPr>
              <w:t>Standard Related Lists Contained in the Standard Page Layout</w:t>
            </w:r>
            <w:r w:rsidR="007F76E9">
              <w:rPr>
                <w:noProof/>
                <w:webHidden/>
              </w:rPr>
              <w:tab/>
            </w:r>
            <w:r w:rsidR="007F76E9">
              <w:rPr>
                <w:noProof/>
                <w:webHidden/>
              </w:rPr>
              <w:fldChar w:fldCharType="begin"/>
            </w:r>
            <w:r w:rsidR="007F76E9">
              <w:rPr>
                <w:noProof/>
                <w:webHidden/>
              </w:rPr>
              <w:instrText xml:space="preserve"> PAGEREF _Toc417029287 \h </w:instrText>
            </w:r>
            <w:r w:rsidR="007F76E9">
              <w:rPr>
                <w:noProof/>
                <w:webHidden/>
              </w:rPr>
            </w:r>
            <w:r w:rsidR="007F76E9">
              <w:rPr>
                <w:noProof/>
                <w:webHidden/>
              </w:rPr>
              <w:fldChar w:fldCharType="separate"/>
            </w:r>
            <w:r w:rsidR="007F76E9">
              <w:rPr>
                <w:noProof/>
                <w:webHidden/>
              </w:rPr>
              <w:t>18</w:t>
            </w:r>
            <w:r w:rsidR="007F76E9">
              <w:rPr>
                <w:noProof/>
                <w:webHidden/>
              </w:rPr>
              <w:fldChar w:fldCharType="end"/>
            </w:r>
          </w:hyperlink>
        </w:p>
        <w:p w14:paraId="0AC1A737" w14:textId="77777777" w:rsidR="007F76E9" w:rsidRDefault="00F22E0A">
          <w:pPr>
            <w:pStyle w:val="TOC2"/>
            <w:tabs>
              <w:tab w:val="right" w:leader="dot" w:pos="9350"/>
            </w:tabs>
            <w:rPr>
              <w:rFonts w:eastAsiaTheme="minorEastAsia"/>
              <w:noProof/>
            </w:rPr>
          </w:pPr>
          <w:hyperlink w:anchor="_Toc417029288" w:history="1">
            <w:r w:rsidR="007F76E9" w:rsidRPr="002D3A9F">
              <w:rPr>
                <w:rStyle w:val="Hyperlink"/>
                <w:noProof/>
              </w:rPr>
              <w:t>Articles</w:t>
            </w:r>
            <w:r w:rsidR="007F76E9">
              <w:rPr>
                <w:noProof/>
                <w:webHidden/>
              </w:rPr>
              <w:tab/>
            </w:r>
            <w:r w:rsidR="007F76E9">
              <w:rPr>
                <w:noProof/>
                <w:webHidden/>
              </w:rPr>
              <w:fldChar w:fldCharType="begin"/>
            </w:r>
            <w:r w:rsidR="007F76E9">
              <w:rPr>
                <w:noProof/>
                <w:webHidden/>
              </w:rPr>
              <w:instrText xml:space="preserve"> PAGEREF _Toc417029288 \h </w:instrText>
            </w:r>
            <w:r w:rsidR="007F76E9">
              <w:rPr>
                <w:noProof/>
                <w:webHidden/>
              </w:rPr>
            </w:r>
            <w:r w:rsidR="007F76E9">
              <w:rPr>
                <w:noProof/>
                <w:webHidden/>
              </w:rPr>
              <w:fldChar w:fldCharType="separate"/>
            </w:r>
            <w:r w:rsidR="007F76E9">
              <w:rPr>
                <w:noProof/>
                <w:webHidden/>
              </w:rPr>
              <w:t>18</w:t>
            </w:r>
            <w:r w:rsidR="007F76E9">
              <w:rPr>
                <w:noProof/>
                <w:webHidden/>
              </w:rPr>
              <w:fldChar w:fldCharType="end"/>
            </w:r>
          </w:hyperlink>
        </w:p>
        <w:p w14:paraId="4238915E" w14:textId="77777777" w:rsidR="007F76E9" w:rsidRDefault="00F22E0A">
          <w:pPr>
            <w:pStyle w:val="TOC2"/>
            <w:tabs>
              <w:tab w:val="right" w:leader="dot" w:pos="9350"/>
            </w:tabs>
            <w:rPr>
              <w:rFonts w:eastAsiaTheme="minorEastAsia"/>
              <w:noProof/>
            </w:rPr>
          </w:pPr>
          <w:hyperlink w:anchor="_Toc417029289" w:history="1">
            <w:r w:rsidR="007F76E9" w:rsidRPr="002D3A9F">
              <w:rPr>
                <w:rStyle w:val="Hyperlink"/>
                <w:noProof/>
              </w:rPr>
              <w:t>Related Cases</w:t>
            </w:r>
            <w:r w:rsidR="007F76E9">
              <w:rPr>
                <w:noProof/>
                <w:webHidden/>
              </w:rPr>
              <w:tab/>
            </w:r>
            <w:r w:rsidR="007F76E9">
              <w:rPr>
                <w:noProof/>
                <w:webHidden/>
              </w:rPr>
              <w:fldChar w:fldCharType="begin"/>
            </w:r>
            <w:r w:rsidR="007F76E9">
              <w:rPr>
                <w:noProof/>
                <w:webHidden/>
              </w:rPr>
              <w:instrText xml:space="preserve"> PAGEREF _Toc417029289 \h </w:instrText>
            </w:r>
            <w:r w:rsidR="007F76E9">
              <w:rPr>
                <w:noProof/>
                <w:webHidden/>
              </w:rPr>
            </w:r>
            <w:r w:rsidR="007F76E9">
              <w:rPr>
                <w:noProof/>
                <w:webHidden/>
              </w:rPr>
              <w:fldChar w:fldCharType="separate"/>
            </w:r>
            <w:r w:rsidR="007F76E9">
              <w:rPr>
                <w:noProof/>
                <w:webHidden/>
              </w:rPr>
              <w:t>18</w:t>
            </w:r>
            <w:r w:rsidR="007F76E9">
              <w:rPr>
                <w:noProof/>
                <w:webHidden/>
              </w:rPr>
              <w:fldChar w:fldCharType="end"/>
            </w:r>
          </w:hyperlink>
        </w:p>
        <w:p w14:paraId="0F2D9952" w14:textId="77777777" w:rsidR="007F76E9" w:rsidRDefault="00F22E0A">
          <w:pPr>
            <w:pStyle w:val="TOC2"/>
            <w:tabs>
              <w:tab w:val="right" w:leader="dot" w:pos="9350"/>
            </w:tabs>
            <w:rPr>
              <w:rFonts w:eastAsiaTheme="minorEastAsia"/>
              <w:noProof/>
            </w:rPr>
          </w:pPr>
          <w:hyperlink w:anchor="_Toc417029290" w:history="1">
            <w:r w:rsidR="007F76E9" w:rsidRPr="002D3A9F">
              <w:rPr>
                <w:rStyle w:val="Hyperlink"/>
                <w:noProof/>
              </w:rPr>
              <w:t>Open Activities</w:t>
            </w:r>
            <w:r w:rsidR="007F76E9">
              <w:rPr>
                <w:noProof/>
                <w:webHidden/>
              </w:rPr>
              <w:tab/>
            </w:r>
            <w:r w:rsidR="007F76E9">
              <w:rPr>
                <w:noProof/>
                <w:webHidden/>
              </w:rPr>
              <w:fldChar w:fldCharType="begin"/>
            </w:r>
            <w:r w:rsidR="007F76E9">
              <w:rPr>
                <w:noProof/>
                <w:webHidden/>
              </w:rPr>
              <w:instrText xml:space="preserve"> PAGEREF _Toc417029290 \h </w:instrText>
            </w:r>
            <w:r w:rsidR="007F76E9">
              <w:rPr>
                <w:noProof/>
                <w:webHidden/>
              </w:rPr>
            </w:r>
            <w:r w:rsidR="007F76E9">
              <w:rPr>
                <w:noProof/>
                <w:webHidden/>
              </w:rPr>
              <w:fldChar w:fldCharType="separate"/>
            </w:r>
            <w:r w:rsidR="007F76E9">
              <w:rPr>
                <w:noProof/>
                <w:webHidden/>
              </w:rPr>
              <w:t>18</w:t>
            </w:r>
            <w:r w:rsidR="007F76E9">
              <w:rPr>
                <w:noProof/>
                <w:webHidden/>
              </w:rPr>
              <w:fldChar w:fldCharType="end"/>
            </w:r>
          </w:hyperlink>
        </w:p>
        <w:p w14:paraId="635F8DEB" w14:textId="77777777" w:rsidR="007F76E9" w:rsidRDefault="00F22E0A">
          <w:pPr>
            <w:pStyle w:val="TOC2"/>
            <w:tabs>
              <w:tab w:val="right" w:leader="dot" w:pos="9350"/>
            </w:tabs>
            <w:rPr>
              <w:rFonts w:eastAsiaTheme="minorEastAsia"/>
              <w:noProof/>
            </w:rPr>
          </w:pPr>
          <w:hyperlink w:anchor="_Toc417029291" w:history="1">
            <w:r w:rsidR="007F76E9" w:rsidRPr="002D3A9F">
              <w:rPr>
                <w:rStyle w:val="Hyperlink"/>
                <w:noProof/>
              </w:rPr>
              <w:t>Activity History</w:t>
            </w:r>
            <w:r w:rsidR="007F76E9">
              <w:rPr>
                <w:noProof/>
                <w:webHidden/>
              </w:rPr>
              <w:tab/>
            </w:r>
            <w:r w:rsidR="007F76E9">
              <w:rPr>
                <w:noProof/>
                <w:webHidden/>
              </w:rPr>
              <w:fldChar w:fldCharType="begin"/>
            </w:r>
            <w:r w:rsidR="007F76E9">
              <w:rPr>
                <w:noProof/>
                <w:webHidden/>
              </w:rPr>
              <w:instrText xml:space="preserve"> PAGEREF _Toc417029291 \h </w:instrText>
            </w:r>
            <w:r w:rsidR="007F76E9">
              <w:rPr>
                <w:noProof/>
                <w:webHidden/>
              </w:rPr>
            </w:r>
            <w:r w:rsidR="007F76E9">
              <w:rPr>
                <w:noProof/>
                <w:webHidden/>
              </w:rPr>
              <w:fldChar w:fldCharType="separate"/>
            </w:r>
            <w:r w:rsidR="007F76E9">
              <w:rPr>
                <w:noProof/>
                <w:webHidden/>
              </w:rPr>
              <w:t>18</w:t>
            </w:r>
            <w:r w:rsidR="007F76E9">
              <w:rPr>
                <w:noProof/>
                <w:webHidden/>
              </w:rPr>
              <w:fldChar w:fldCharType="end"/>
            </w:r>
          </w:hyperlink>
        </w:p>
        <w:p w14:paraId="63D453E0" w14:textId="77777777" w:rsidR="007F76E9" w:rsidRDefault="00F22E0A">
          <w:pPr>
            <w:pStyle w:val="TOC2"/>
            <w:tabs>
              <w:tab w:val="right" w:leader="dot" w:pos="9350"/>
            </w:tabs>
            <w:rPr>
              <w:rFonts w:eastAsiaTheme="minorEastAsia"/>
              <w:noProof/>
            </w:rPr>
          </w:pPr>
          <w:hyperlink w:anchor="_Toc417029292" w:history="1">
            <w:r w:rsidR="007F76E9" w:rsidRPr="002D3A9F">
              <w:rPr>
                <w:rStyle w:val="Hyperlink"/>
                <w:noProof/>
              </w:rPr>
              <w:t>Case Comments</w:t>
            </w:r>
            <w:r w:rsidR="007F76E9">
              <w:rPr>
                <w:noProof/>
                <w:webHidden/>
              </w:rPr>
              <w:tab/>
            </w:r>
            <w:r w:rsidR="007F76E9">
              <w:rPr>
                <w:noProof/>
                <w:webHidden/>
              </w:rPr>
              <w:fldChar w:fldCharType="begin"/>
            </w:r>
            <w:r w:rsidR="007F76E9">
              <w:rPr>
                <w:noProof/>
                <w:webHidden/>
              </w:rPr>
              <w:instrText xml:space="preserve"> PAGEREF _Toc417029292 \h </w:instrText>
            </w:r>
            <w:r w:rsidR="007F76E9">
              <w:rPr>
                <w:noProof/>
                <w:webHidden/>
              </w:rPr>
            </w:r>
            <w:r w:rsidR="007F76E9">
              <w:rPr>
                <w:noProof/>
                <w:webHidden/>
              </w:rPr>
              <w:fldChar w:fldCharType="separate"/>
            </w:r>
            <w:r w:rsidR="007F76E9">
              <w:rPr>
                <w:noProof/>
                <w:webHidden/>
              </w:rPr>
              <w:t>18</w:t>
            </w:r>
            <w:r w:rsidR="007F76E9">
              <w:rPr>
                <w:noProof/>
                <w:webHidden/>
              </w:rPr>
              <w:fldChar w:fldCharType="end"/>
            </w:r>
          </w:hyperlink>
        </w:p>
        <w:p w14:paraId="63A29A9B" w14:textId="77777777" w:rsidR="007F76E9" w:rsidRDefault="00F22E0A">
          <w:pPr>
            <w:pStyle w:val="TOC2"/>
            <w:tabs>
              <w:tab w:val="right" w:leader="dot" w:pos="9350"/>
            </w:tabs>
            <w:rPr>
              <w:rFonts w:eastAsiaTheme="minorEastAsia"/>
              <w:noProof/>
            </w:rPr>
          </w:pPr>
          <w:hyperlink w:anchor="_Toc417029293" w:history="1">
            <w:r w:rsidR="007F76E9" w:rsidRPr="002D3A9F">
              <w:rPr>
                <w:rStyle w:val="Hyperlink"/>
                <w:noProof/>
              </w:rPr>
              <w:t>Case History</w:t>
            </w:r>
            <w:r w:rsidR="007F76E9">
              <w:rPr>
                <w:noProof/>
                <w:webHidden/>
              </w:rPr>
              <w:tab/>
            </w:r>
            <w:r w:rsidR="007F76E9">
              <w:rPr>
                <w:noProof/>
                <w:webHidden/>
              </w:rPr>
              <w:fldChar w:fldCharType="begin"/>
            </w:r>
            <w:r w:rsidR="007F76E9">
              <w:rPr>
                <w:noProof/>
                <w:webHidden/>
              </w:rPr>
              <w:instrText xml:space="preserve"> PAGEREF _Toc417029293 \h </w:instrText>
            </w:r>
            <w:r w:rsidR="007F76E9">
              <w:rPr>
                <w:noProof/>
                <w:webHidden/>
              </w:rPr>
            </w:r>
            <w:r w:rsidR="007F76E9">
              <w:rPr>
                <w:noProof/>
                <w:webHidden/>
              </w:rPr>
              <w:fldChar w:fldCharType="separate"/>
            </w:r>
            <w:r w:rsidR="007F76E9">
              <w:rPr>
                <w:noProof/>
                <w:webHidden/>
              </w:rPr>
              <w:t>18</w:t>
            </w:r>
            <w:r w:rsidR="007F76E9">
              <w:rPr>
                <w:noProof/>
                <w:webHidden/>
              </w:rPr>
              <w:fldChar w:fldCharType="end"/>
            </w:r>
          </w:hyperlink>
        </w:p>
        <w:p w14:paraId="70120B2A" w14:textId="77777777" w:rsidR="007F76E9" w:rsidRDefault="00F22E0A">
          <w:pPr>
            <w:pStyle w:val="TOC2"/>
            <w:tabs>
              <w:tab w:val="right" w:leader="dot" w:pos="9350"/>
            </w:tabs>
            <w:rPr>
              <w:rFonts w:eastAsiaTheme="minorEastAsia"/>
              <w:noProof/>
            </w:rPr>
          </w:pPr>
          <w:hyperlink w:anchor="_Toc417029294" w:history="1">
            <w:r w:rsidR="007F76E9" w:rsidRPr="002D3A9F">
              <w:rPr>
                <w:rStyle w:val="Hyperlink"/>
                <w:noProof/>
              </w:rPr>
              <w:t>Attachments</w:t>
            </w:r>
            <w:r w:rsidR="007F76E9">
              <w:rPr>
                <w:noProof/>
                <w:webHidden/>
              </w:rPr>
              <w:tab/>
            </w:r>
            <w:r w:rsidR="007F76E9">
              <w:rPr>
                <w:noProof/>
                <w:webHidden/>
              </w:rPr>
              <w:fldChar w:fldCharType="begin"/>
            </w:r>
            <w:r w:rsidR="007F76E9">
              <w:rPr>
                <w:noProof/>
                <w:webHidden/>
              </w:rPr>
              <w:instrText xml:space="preserve"> PAGEREF _Toc417029294 \h </w:instrText>
            </w:r>
            <w:r w:rsidR="007F76E9">
              <w:rPr>
                <w:noProof/>
                <w:webHidden/>
              </w:rPr>
            </w:r>
            <w:r w:rsidR="007F76E9">
              <w:rPr>
                <w:noProof/>
                <w:webHidden/>
              </w:rPr>
              <w:fldChar w:fldCharType="separate"/>
            </w:r>
            <w:r w:rsidR="007F76E9">
              <w:rPr>
                <w:noProof/>
                <w:webHidden/>
              </w:rPr>
              <w:t>18</w:t>
            </w:r>
            <w:r w:rsidR="007F76E9">
              <w:rPr>
                <w:noProof/>
                <w:webHidden/>
              </w:rPr>
              <w:fldChar w:fldCharType="end"/>
            </w:r>
          </w:hyperlink>
        </w:p>
        <w:p w14:paraId="7F4348CF" w14:textId="77777777" w:rsidR="007F76E9" w:rsidRDefault="00F22E0A">
          <w:pPr>
            <w:pStyle w:val="TOC1"/>
            <w:tabs>
              <w:tab w:val="right" w:leader="dot" w:pos="9350"/>
            </w:tabs>
            <w:rPr>
              <w:rFonts w:eastAsiaTheme="minorEastAsia"/>
              <w:noProof/>
            </w:rPr>
          </w:pPr>
          <w:hyperlink w:anchor="_Toc417029295" w:history="1">
            <w:r w:rsidR="007F76E9" w:rsidRPr="002D3A9F">
              <w:rPr>
                <w:rStyle w:val="Hyperlink"/>
                <w:noProof/>
              </w:rPr>
              <w:t>Standard Flow</w:t>
            </w:r>
            <w:r w:rsidR="007F76E9">
              <w:rPr>
                <w:noProof/>
                <w:webHidden/>
              </w:rPr>
              <w:tab/>
            </w:r>
            <w:r w:rsidR="007F76E9">
              <w:rPr>
                <w:noProof/>
                <w:webHidden/>
              </w:rPr>
              <w:fldChar w:fldCharType="begin"/>
            </w:r>
            <w:r w:rsidR="007F76E9">
              <w:rPr>
                <w:noProof/>
                <w:webHidden/>
              </w:rPr>
              <w:instrText xml:space="preserve"> PAGEREF _Toc417029295 \h </w:instrText>
            </w:r>
            <w:r w:rsidR="007F76E9">
              <w:rPr>
                <w:noProof/>
                <w:webHidden/>
              </w:rPr>
            </w:r>
            <w:r w:rsidR="007F76E9">
              <w:rPr>
                <w:noProof/>
                <w:webHidden/>
              </w:rPr>
              <w:fldChar w:fldCharType="separate"/>
            </w:r>
            <w:r w:rsidR="007F76E9">
              <w:rPr>
                <w:noProof/>
                <w:webHidden/>
              </w:rPr>
              <w:t>19</w:t>
            </w:r>
            <w:r w:rsidR="007F76E9">
              <w:rPr>
                <w:noProof/>
                <w:webHidden/>
              </w:rPr>
              <w:fldChar w:fldCharType="end"/>
            </w:r>
          </w:hyperlink>
        </w:p>
        <w:p w14:paraId="534D2575" w14:textId="77777777" w:rsidR="007F76E9" w:rsidRDefault="00F22E0A">
          <w:pPr>
            <w:pStyle w:val="TOC1"/>
            <w:tabs>
              <w:tab w:val="right" w:leader="dot" w:pos="9350"/>
            </w:tabs>
            <w:rPr>
              <w:rFonts w:eastAsiaTheme="minorEastAsia"/>
              <w:noProof/>
            </w:rPr>
          </w:pPr>
          <w:hyperlink w:anchor="_Toc417029296" w:history="1">
            <w:r w:rsidR="007F76E9" w:rsidRPr="002D3A9F">
              <w:rPr>
                <w:rStyle w:val="Hyperlink"/>
                <w:noProof/>
              </w:rPr>
              <w:t>Standard Support Process</w:t>
            </w:r>
            <w:r w:rsidR="007F76E9">
              <w:rPr>
                <w:noProof/>
                <w:webHidden/>
              </w:rPr>
              <w:tab/>
            </w:r>
            <w:r w:rsidR="007F76E9">
              <w:rPr>
                <w:noProof/>
                <w:webHidden/>
              </w:rPr>
              <w:fldChar w:fldCharType="begin"/>
            </w:r>
            <w:r w:rsidR="007F76E9">
              <w:rPr>
                <w:noProof/>
                <w:webHidden/>
              </w:rPr>
              <w:instrText xml:space="preserve"> PAGEREF _Toc417029296 \h </w:instrText>
            </w:r>
            <w:r w:rsidR="007F76E9">
              <w:rPr>
                <w:noProof/>
                <w:webHidden/>
              </w:rPr>
            </w:r>
            <w:r w:rsidR="007F76E9">
              <w:rPr>
                <w:noProof/>
                <w:webHidden/>
              </w:rPr>
              <w:fldChar w:fldCharType="separate"/>
            </w:r>
            <w:r w:rsidR="007F76E9">
              <w:rPr>
                <w:noProof/>
                <w:webHidden/>
              </w:rPr>
              <w:t>19</w:t>
            </w:r>
            <w:r w:rsidR="007F76E9">
              <w:rPr>
                <w:noProof/>
                <w:webHidden/>
              </w:rPr>
              <w:fldChar w:fldCharType="end"/>
            </w:r>
          </w:hyperlink>
        </w:p>
        <w:p w14:paraId="51A2E7DF" w14:textId="77777777" w:rsidR="007F76E9" w:rsidRDefault="00F22E0A">
          <w:pPr>
            <w:pStyle w:val="TOC1"/>
            <w:tabs>
              <w:tab w:val="right" w:leader="dot" w:pos="9350"/>
            </w:tabs>
            <w:rPr>
              <w:rFonts w:eastAsiaTheme="minorEastAsia"/>
              <w:noProof/>
            </w:rPr>
          </w:pPr>
          <w:hyperlink w:anchor="_Toc417029297" w:history="1">
            <w:r w:rsidR="007F76E9" w:rsidRPr="002D3A9F">
              <w:rPr>
                <w:rStyle w:val="Hyperlink"/>
                <w:noProof/>
              </w:rPr>
              <w:t>Close Case</w:t>
            </w:r>
            <w:r w:rsidR="007F76E9">
              <w:rPr>
                <w:noProof/>
                <w:webHidden/>
              </w:rPr>
              <w:tab/>
            </w:r>
            <w:r w:rsidR="007F76E9">
              <w:rPr>
                <w:noProof/>
                <w:webHidden/>
              </w:rPr>
              <w:fldChar w:fldCharType="begin"/>
            </w:r>
            <w:r w:rsidR="007F76E9">
              <w:rPr>
                <w:noProof/>
                <w:webHidden/>
              </w:rPr>
              <w:instrText xml:space="preserve"> PAGEREF _Toc417029297 \h </w:instrText>
            </w:r>
            <w:r w:rsidR="007F76E9">
              <w:rPr>
                <w:noProof/>
                <w:webHidden/>
              </w:rPr>
            </w:r>
            <w:r w:rsidR="007F76E9">
              <w:rPr>
                <w:noProof/>
                <w:webHidden/>
              </w:rPr>
              <w:fldChar w:fldCharType="separate"/>
            </w:r>
            <w:r w:rsidR="007F76E9">
              <w:rPr>
                <w:noProof/>
                <w:webHidden/>
              </w:rPr>
              <w:t>19</w:t>
            </w:r>
            <w:r w:rsidR="007F76E9">
              <w:rPr>
                <w:noProof/>
                <w:webHidden/>
              </w:rPr>
              <w:fldChar w:fldCharType="end"/>
            </w:r>
          </w:hyperlink>
        </w:p>
        <w:p w14:paraId="71A64534" w14:textId="77777777" w:rsidR="007F76E9" w:rsidRDefault="00F22E0A">
          <w:pPr>
            <w:pStyle w:val="TOC1"/>
            <w:tabs>
              <w:tab w:val="right" w:leader="dot" w:pos="9350"/>
            </w:tabs>
            <w:rPr>
              <w:rFonts w:eastAsiaTheme="minorEastAsia"/>
              <w:noProof/>
            </w:rPr>
          </w:pPr>
          <w:hyperlink w:anchor="_Toc417029298" w:history="1">
            <w:r w:rsidR="007F76E9" w:rsidRPr="002D3A9F">
              <w:rPr>
                <w:rStyle w:val="Hyperlink"/>
                <w:noProof/>
              </w:rPr>
              <w:t>Standard Profiles</w:t>
            </w:r>
            <w:r w:rsidR="007F76E9">
              <w:rPr>
                <w:noProof/>
                <w:webHidden/>
              </w:rPr>
              <w:tab/>
            </w:r>
            <w:r w:rsidR="007F76E9">
              <w:rPr>
                <w:noProof/>
                <w:webHidden/>
              </w:rPr>
              <w:fldChar w:fldCharType="begin"/>
            </w:r>
            <w:r w:rsidR="007F76E9">
              <w:rPr>
                <w:noProof/>
                <w:webHidden/>
              </w:rPr>
              <w:instrText xml:space="preserve"> PAGEREF _Toc417029298 \h </w:instrText>
            </w:r>
            <w:r w:rsidR="007F76E9">
              <w:rPr>
                <w:noProof/>
                <w:webHidden/>
              </w:rPr>
            </w:r>
            <w:r w:rsidR="007F76E9">
              <w:rPr>
                <w:noProof/>
                <w:webHidden/>
              </w:rPr>
              <w:fldChar w:fldCharType="separate"/>
            </w:r>
            <w:r w:rsidR="007F76E9">
              <w:rPr>
                <w:noProof/>
                <w:webHidden/>
              </w:rPr>
              <w:t>20</w:t>
            </w:r>
            <w:r w:rsidR="007F76E9">
              <w:rPr>
                <w:noProof/>
                <w:webHidden/>
              </w:rPr>
              <w:fldChar w:fldCharType="end"/>
            </w:r>
          </w:hyperlink>
        </w:p>
        <w:p w14:paraId="12B9CB03" w14:textId="77777777" w:rsidR="007F76E9" w:rsidRDefault="00F22E0A">
          <w:pPr>
            <w:pStyle w:val="TOC1"/>
            <w:tabs>
              <w:tab w:val="right" w:leader="dot" w:pos="9350"/>
            </w:tabs>
            <w:rPr>
              <w:rFonts w:eastAsiaTheme="minorEastAsia"/>
              <w:noProof/>
            </w:rPr>
          </w:pPr>
          <w:hyperlink w:anchor="_Toc417029299" w:history="1">
            <w:r w:rsidR="007F76E9" w:rsidRPr="002D3A9F">
              <w:rPr>
                <w:rStyle w:val="Hyperlink"/>
                <w:noProof/>
              </w:rPr>
              <w:t>Standard Case Escalation Rules</w:t>
            </w:r>
            <w:r w:rsidR="007F76E9">
              <w:rPr>
                <w:noProof/>
                <w:webHidden/>
              </w:rPr>
              <w:tab/>
            </w:r>
            <w:r w:rsidR="007F76E9">
              <w:rPr>
                <w:noProof/>
                <w:webHidden/>
              </w:rPr>
              <w:fldChar w:fldCharType="begin"/>
            </w:r>
            <w:r w:rsidR="007F76E9">
              <w:rPr>
                <w:noProof/>
                <w:webHidden/>
              </w:rPr>
              <w:instrText xml:space="preserve"> PAGEREF _Toc417029299 \h </w:instrText>
            </w:r>
            <w:r w:rsidR="007F76E9">
              <w:rPr>
                <w:noProof/>
                <w:webHidden/>
              </w:rPr>
            </w:r>
            <w:r w:rsidR="007F76E9">
              <w:rPr>
                <w:noProof/>
                <w:webHidden/>
              </w:rPr>
              <w:fldChar w:fldCharType="separate"/>
            </w:r>
            <w:r w:rsidR="007F76E9">
              <w:rPr>
                <w:noProof/>
                <w:webHidden/>
              </w:rPr>
              <w:t>20</w:t>
            </w:r>
            <w:r w:rsidR="007F76E9">
              <w:rPr>
                <w:noProof/>
                <w:webHidden/>
              </w:rPr>
              <w:fldChar w:fldCharType="end"/>
            </w:r>
          </w:hyperlink>
        </w:p>
        <w:p w14:paraId="7CADF3F3" w14:textId="77777777" w:rsidR="007F76E9" w:rsidRDefault="00F22E0A">
          <w:pPr>
            <w:pStyle w:val="TOC1"/>
            <w:tabs>
              <w:tab w:val="right" w:leader="dot" w:pos="9350"/>
            </w:tabs>
            <w:rPr>
              <w:rFonts w:eastAsiaTheme="minorEastAsia"/>
              <w:noProof/>
            </w:rPr>
          </w:pPr>
          <w:hyperlink w:anchor="_Toc417029300" w:history="1">
            <w:r w:rsidR="007F76E9" w:rsidRPr="002D3A9F">
              <w:rPr>
                <w:rStyle w:val="Hyperlink"/>
                <w:noProof/>
              </w:rPr>
              <w:t>Standard Case Assignment Rule</w:t>
            </w:r>
            <w:r w:rsidR="007F76E9">
              <w:rPr>
                <w:noProof/>
                <w:webHidden/>
              </w:rPr>
              <w:tab/>
            </w:r>
            <w:r w:rsidR="007F76E9">
              <w:rPr>
                <w:noProof/>
                <w:webHidden/>
              </w:rPr>
              <w:fldChar w:fldCharType="begin"/>
            </w:r>
            <w:r w:rsidR="007F76E9">
              <w:rPr>
                <w:noProof/>
                <w:webHidden/>
              </w:rPr>
              <w:instrText xml:space="preserve"> PAGEREF _Toc417029300 \h </w:instrText>
            </w:r>
            <w:r w:rsidR="007F76E9">
              <w:rPr>
                <w:noProof/>
                <w:webHidden/>
              </w:rPr>
            </w:r>
            <w:r w:rsidR="007F76E9">
              <w:rPr>
                <w:noProof/>
                <w:webHidden/>
              </w:rPr>
              <w:fldChar w:fldCharType="separate"/>
            </w:r>
            <w:r w:rsidR="007F76E9">
              <w:rPr>
                <w:noProof/>
                <w:webHidden/>
              </w:rPr>
              <w:t>20</w:t>
            </w:r>
            <w:r w:rsidR="007F76E9">
              <w:rPr>
                <w:noProof/>
                <w:webHidden/>
              </w:rPr>
              <w:fldChar w:fldCharType="end"/>
            </w:r>
          </w:hyperlink>
        </w:p>
        <w:p w14:paraId="3874A485" w14:textId="77777777" w:rsidR="007F76E9" w:rsidRDefault="00F22E0A">
          <w:pPr>
            <w:pStyle w:val="TOC1"/>
            <w:tabs>
              <w:tab w:val="right" w:leader="dot" w:pos="9350"/>
            </w:tabs>
            <w:rPr>
              <w:rFonts w:eastAsiaTheme="minorEastAsia"/>
              <w:noProof/>
            </w:rPr>
          </w:pPr>
          <w:hyperlink w:anchor="_Toc417029301" w:history="1">
            <w:r w:rsidR="007F76E9" w:rsidRPr="002D3A9F">
              <w:rPr>
                <w:rStyle w:val="Hyperlink"/>
                <w:noProof/>
              </w:rPr>
              <w:t>Standard Case Validation Rules</w:t>
            </w:r>
            <w:r w:rsidR="007F76E9">
              <w:rPr>
                <w:noProof/>
                <w:webHidden/>
              </w:rPr>
              <w:tab/>
            </w:r>
            <w:r w:rsidR="007F76E9">
              <w:rPr>
                <w:noProof/>
                <w:webHidden/>
              </w:rPr>
              <w:fldChar w:fldCharType="begin"/>
            </w:r>
            <w:r w:rsidR="007F76E9">
              <w:rPr>
                <w:noProof/>
                <w:webHidden/>
              </w:rPr>
              <w:instrText xml:space="preserve"> PAGEREF _Toc417029301 \h </w:instrText>
            </w:r>
            <w:r w:rsidR="007F76E9">
              <w:rPr>
                <w:noProof/>
                <w:webHidden/>
              </w:rPr>
            </w:r>
            <w:r w:rsidR="007F76E9">
              <w:rPr>
                <w:noProof/>
                <w:webHidden/>
              </w:rPr>
              <w:fldChar w:fldCharType="separate"/>
            </w:r>
            <w:r w:rsidR="007F76E9">
              <w:rPr>
                <w:noProof/>
                <w:webHidden/>
              </w:rPr>
              <w:t>20</w:t>
            </w:r>
            <w:r w:rsidR="007F76E9">
              <w:rPr>
                <w:noProof/>
                <w:webHidden/>
              </w:rPr>
              <w:fldChar w:fldCharType="end"/>
            </w:r>
          </w:hyperlink>
        </w:p>
        <w:p w14:paraId="6DD843E0" w14:textId="77777777" w:rsidR="007F76E9" w:rsidRDefault="00F22E0A">
          <w:pPr>
            <w:pStyle w:val="TOC1"/>
            <w:tabs>
              <w:tab w:val="right" w:leader="dot" w:pos="9350"/>
            </w:tabs>
            <w:rPr>
              <w:rFonts w:eastAsiaTheme="minorEastAsia"/>
              <w:noProof/>
            </w:rPr>
          </w:pPr>
          <w:hyperlink w:anchor="_Toc417029302" w:history="1">
            <w:r w:rsidR="007F76E9" w:rsidRPr="002D3A9F">
              <w:rPr>
                <w:rStyle w:val="Hyperlink"/>
                <w:noProof/>
              </w:rPr>
              <w:t>Standard Case Workflow Rules</w:t>
            </w:r>
            <w:r w:rsidR="007F76E9">
              <w:rPr>
                <w:noProof/>
                <w:webHidden/>
              </w:rPr>
              <w:tab/>
            </w:r>
            <w:r w:rsidR="007F76E9">
              <w:rPr>
                <w:noProof/>
                <w:webHidden/>
              </w:rPr>
              <w:fldChar w:fldCharType="begin"/>
            </w:r>
            <w:r w:rsidR="007F76E9">
              <w:rPr>
                <w:noProof/>
                <w:webHidden/>
              </w:rPr>
              <w:instrText xml:space="preserve"> PAGEREF _Toc417029302 \h </w:instrText>
            </w:r>
            <w:r w:rsidR="007F76E9">
              <w:rPr>
                <w:noProof/>
                <w:webHidden/>
              </w:rPr>
            </w:r>
            <w:r w:rsidR="007F76E9">
              <w:rPr>
                <w:noProof/>
                <w:webHidden/>
              </w:rPr>
              <w:fldChar w:fldCharType="separate"/>
            </w:r>
            <w:r w:rsidR="007F76E9">
              <w:rPr>
                <w:noProof/>
                <w:webHidden/>
              </w:rPr>
              <w:t>20</w:t>
            </w:r>
            <w:r w:rsidR="007F76E9">
              <w:rPr>
                <w:noProof/>
                <w:webHidden/>
              </w:rPr>
              <w:fldChar w:fldCharType="end"/>
            </w:r>
          </w:hyperlink>
        </w:p>
        <w:p w14:paraId="1CB0E61B" w14:textId="77777777" w:rsidR="007F76E9" w:rsidRDefault="00F22E0A">
          <w:pPr>
            <w:pStyle w:val="TOC1"/>
            <w:tabs>
              <w:tab w:val="right" w:leader="dot" w:pos="9350"/>
            </w:tabs>
            <w:rPr>
              <w:rFonts w:eastAsiaTheme="minorEastAsia"/>
              <w:noProof/>
            </w:rPr>
          </w:pPr>
          <w:hyperlink w:anchor="_Toc417029303" w:history="1">
            <w:r w:rsidR="007F76E9" w:rsidRPr="002D3A9F">
              <w:rPr>
                <w:rStyle w:val="Hyperlink"/>
                <w:noProof/>
              </w:rPr>
              <w:t>Standard Case Triggers</w:t>
            </w:r>
            <w:r w:rsidR="007F76E9">
              <w:rPr>
                <w:noProof/>
                <w:webHidden/>
              </w:rPr>
              <w:tab/>
            </w:r>
            <w:r w:rsidR="007F76E9">
              <w:rPr>
                <w:noProof/>
                <w:webHidden/>
              </w:rPr>
              <w:fldChar w:fldCharType="begin"/>
            </w:r>
            <w:r w:rsidR="007F76E9">
              <w:rPr>
                <w:noProof/>
                <w:webHidden/>
              </w:rPr>
              <w:instrText xml:space="preserve"> PAGEREF _Toc417029303 \h </w:instrText>
            </w:r>
            <w:r w:rsidR="007F76E9">
              <w:rPr>
                <w:noProof/>
                <w:webHidden/>
              </w:rPr>
            </w:r>
            <w:r w:rsidR="007F76E9">
              <w:rPr>
                <w:noProof/>
                <w:webHidden/>
              </w:rPr>
              <w:fldChar w:fldCharType="separate"/>
            </w:r>
            <w:r w:rsidR="007F76E9">
              <w:rPr>
                <w:noProof/>
                <w:webHidden/>
              </w:rPr>
              <w:t>21</w:t>
            </w:r>
            <w:r w:rsidR="007F76E9">
              <w:rPr>
                <w:noProof/>
                <w:webHidden/>
              </w:rPr>
              <w:fldChar w:fldCharType="end"/>
            </w:r>
          </w:hyperlink>
        </w:p>
        <w:p w14:paraId="49786BDB" w14:textId="77777777" w:rsidR="007F76E9" w:rsidRDefault="00F22E0A">
          <w:pPr>
            <w:pStyle w:val="TOC1"/>
            <w:tabs>
              <w:tab w:val="right" w:leader="dot" w:pos="9350"/>
            </w:tabs>
            <w:rPr>
              <w:rFonts w:eastAsiaTheme="minorEastAsia"/>
              <w:noProof/>
            </w:rPr>
          </w:pPr>
          <w:hyperlink w:anchor="_Toc417029304" w:history="1">
            <w:r w:rsidR="007F76E9" w:rsidRPr="002D3A9F">
              <w:rPr>
                <w:rStyle w:val="Hyperlink"/>
                <w:noProof/>
              </w:rPr>
              <w:t>Standard Contact Triggers</w:t>
            </w:r>
            <w:r w:rsidR="007F76E9">
              <w:rPr>
                <w:noProof/>
                <w:webHidden/>
              </w:rPr>
              <w:tab/>
            </w:r>
            <w:r w:rsidR="007F76E9">
              <w:rPr>
                <w:noProof/>
                <w:webHidden/>
              </w:rPr>
              <w:fldChar w:fldCharType="begin"/>
            </w:r>
            <w:r w:rsidR="007F76E9">
              <w:rPr>
                <w:noProof/>
                <w:webHidden/>
              </w:rPr>
              <w:instrText xml:space="preserve"> PAGEREF _Toc417029304 \h </w:instrText>
            </w:r>
            <w:r w:rsidR="007F76E9">
              <w:rPr>
                <w:noProof/>
                <w:webHidden/>
              </w:rPr>
            </w:r>
            <w:r w:rsidR="007F76E9">
              <w:rPr>
                <w:noProof/>
                <w:webHidden/>
              </w:rPr>
              <w:fldChar w:fldCharType="separate"/>
            </w:r>
            <w:r w:rsidR="007F76E9">
              <w:rPr>
                <w:noProof/>
                <w:webHidden/>
              </w:rPr>
              <w:t>21</w:t>
            </w:r>
            <w:r w:rsidR="007F76E9">
              <w:rPr>
                <w:noProof/>
                <w:webHidden/>
              </w:rPr>
              <w:fldChar w:fldCharType="end"/>
            </w:r>
          </w:hyperlink>
        </w:p>
        <w:p w14:paraId="14C95F0C" w14:textId="77777777" w:rsidR="0065055C" w:rsidRDefault="0065055C">
          <w:r>
            <w:rPr>
              <w:b/>
              <w:bCs/>
              <w:noProof/>
            </w:rPr>
            <w:fldChar w:fldCharType="end"/>
          </w:r>
        </w:p>
      </w:sdtContent>
    </w:sdt>
    <w:p w14:paraId="14C95F0D" w14:textId="77777777" w:rsidR="00C873AE" w:rsidRDefault="0065055C" w:rsidP="00FC3F45">
      <w:pPr>
        <w:pStyle w:val="Heading1"/>
      </w:pPr>
      <w:r>
        <w:br w:type="page"/>
      </w:r>
      <w:bookmarkStart w:id="0" w:name="_Toc417029266"/>
      <w:r w:rsidR="002A0E83">
        <w:lastRenderedPageBreak/>
        <w:t>Document Overview</w:t>
      </w:r>
      <w:bookmarkEnd w:id="0"/>
    </w:p>
    <w:p w14:paraId="14C95F0E" w14:textId="77777777" w:rsidR="002A0E83" w:rsidRDefault="00C873AE" w:rsidP="00C873AE">
      <w:pPr>
        <w:spacing w:after="120"/>
      </w:pPr>
      <w:r>
        <w:t xml:space="preserve">The </w:t>
      </w:r>
      <w:r w:rsidR="00A979DF">
        <w:t xml:space="preserve">purpose of this document is to </w:t>
      </w:r>
      <w:r w:rsidR="00C54B64">
        <w:t xml:space="preserve">define </w:t>
      </w:r>
      <w:r w:rsidR="00DF18ED">
        <w:t xml:space="preserve">the </w:t>
      </w:r>
      <w:r w:rsidR="00A979DF">
        <w:t xml:space="preserve">standards being used </w:t>
      </w:r>
      <w:r w:rsidR="00C54B64">
        <w:t>to record and resolve service requests received by the City</w:t>
      </w:r>
      <w:r w:rsidR="00DF18ED">
        <w:t xml:space="preserve"> of Philadelphia</w:t>
      </w:r>
      <w:r w:rsidR="00C54B64">
        <w:t xml:space="preserve">, which </w:t>
      </w:r>
      <w:r w:rsidR="00DF18ED">
        <w:t>will apply to all Service Requests created by the city, unless noted otherwise in the specific documentation for that Service Request</w:t>
      </w:r>
      <w:r w:rsidR="00C54B64">
        <w:t>.</w:t>
      </w:r>
      <w:r w:rsidR="00DF18ED">
        <w:t xml:space="preserve">  A </w:t>
      </w:r>
      <w:r w:rsidR="00DF18ED" w:rsidRPr="00DF18ED">
        <w:rPr>
          <w:b/>
        </w:rPr>
        <w:t>Service Request</w:t>
      </w:r>
      <w:r w:rsidR="00DF18ED">
        <w:t xml:space="preserve"> is a Case in Salesforce that cannot be resolved immediately by the agent taking the call, and must be sent to another department for resolution or held for further evaluation by the 311 team.</w:t>
      </w:r>
    </w:p>
    <w:p w14:paraId="14C95F0F" w14:textId="77777777" w:rsidR="00F70D1F" w:rsidRDefault="00F70D1F" w:rsidP="00F70D1F">
      <w:pPr>
        <w:pStyle w:val="Heading1"/>
      </w:pPr>
      <w:bookmarkStart w:id="1" w:name="_Toc417029267"/>
      <w:r>
        <w:t>Standard High-Level Steps for Processing a Service Request</w:t>
      </w:r>
      <w:bookmarkEnd w:id="1"/>
    </w:p>
    <w:p w14:paraId="14C95F10" w14:textId="77777777" w:rsidR="003B2D92" w:rsidRDefault="003B2D92" w:rsidP="001850F7">
      <w:pPr>
        <w:spacing w:after="120"/>
      </w:pPr>
      <w:r>
        <w:t xml:space="preserve">The following “standard” high-level steps will be used to process </w:t>
      </w:r>
      <w:r w:rsidR="006B1B29">
        <w:t xml:space="preserve">a typical </w:t>
      </w:r>
      <w:r>
        <w:t>service requests:</w:t>
      </w:r>
    </w:p>
    <w:p w14:paraId="14C95F11" w14:textId="13AE2CA3" w:rsidR="003B2D92" w:rsidRDefault="00D00116" w:rsidP="003B2D92">
      <w:pPr>
        <w:pStyle w:val="ListParagraph"/>
        <w:numPr>
          <w:ilvl w:val="0"/>
          <w:numId w:val="1"/>
        </w:numPr>
      </w:pPr>
      <w:r>
        <w:t xml:space="preserve">Customer </w:t>
      </w:r>
      <w:r w:rsidR="003B2D92">
        <w:t>requests a service</w:t>
      </w:r>
    </w:p>
    <w:p w14:paraId="14C95F12" w14:textId="77777777" w:rsidR="005F0601" w:rsidRDefault="00892BD5" w:rsidP="003B2D92">
      <w:pPr>
        <w:pStyle w:val="ListParagraph"/>
        <w:numPr>
          <w:ilvl w:val="0"/>
          <w:numId w:val="1"/>
        </w:numPr>
      </w:pPr>
      <w:r>
        <w:t>The agent enters keywords corresponding to the type of request required into the Global Search box and clicks the Global Search button.</w:t>
      </w:r>
    </w:p>
    <w:p w14:paraId="14C95F13" w14:textId="77777777" w:rsidR="00892BD5" w:rsidRDefault="00892BD5" w:rsidP="003B2D92">
      <w:pPr>
        <w:pStyle w:val="ListParagraph"/>
        <w:numPr>
          <w:ilvl w:val="0"/>
          <w:numId w:val="1"/>
        </w:numPr>
      </w:pPr>
      <w:r>
        <w:t xml:space="preserve">Results from the search are displayed including </w:t>
      </w:r>
      <w:r w:rsidRPr="008779D0">
        <w:rPr>
          <w:b/>
        </w:rPr>
        <w:t>311 Service Requests</w:t>
      </w:r>
      <w:r>
        <w:t xml:space="preserve">, existing </w:t>
      </w:r>
      <w:r w:rsidRPr="008779D0">
        <w:rPr>
          <w:b/>
        </w:rPr>
        <w:t>Cases</w:t>
      </w:r>
      <w:r>
        <w:t xml:space="preserve">, and Knowledgebase </w:t>
      </w:r>
      <w:r w:rsidRPr="008779D0">
        <w:rPr>
          <w:b/>
        </w:rPr>
        <w:t>Articles</w:t>
      </w:r>
      <w:r>
        <w:t xml:space="preserve"> that relate to the search parameters.</w:t>
      </w:r>
    </w:p>
    <w:p w14:paraId="14C95F14" w14:textId="2D898E23" w:rsidR="00246B08" w:rsidRDefault="00F768B0" w:rsidP="001C30BA">
      <w:pPr>
        <w:pStyle w:val="ListParagraph"/>
        <w:numPr>
          <w:ilvl w:val="0"/>
          <w:numId w:val="1"/>
        </w:numPr>
      </w:pPr>
      <w:r>
        <w:t xml:space="preserve">The </w:t>
      </w:r>
      <w:r w:rsidR="003B2D92">
        <w:t xml:space="preserve">Agent </w:t>
      </w:r>
      <w:r>
        <w:t xml:space="preserve">creates a case by selecting the </w:t>
      </w:r>
      <w:r w:rsidR="00892BD5">
        <w:rPr>
          <w:b/>
          <w:i/>
        </w:rPr>
        <w:t xml:space="preserve">Create Case </w:t>
      </w:r>
      <w:r w:rsidR="00246B08">
        <w:t xml:space="preserve">link next to the closest corresponding 311 Case Type for </w:t>
      </w:r>
      <w:r>
        <w:t>the service being requested</w:t>
      </w:r>
      <w:r w:rsidR="003B2D92">
        <w:t>.</w:t>
      </w:r>
      <w:r w:rsidR="00D23F71">
        <w:t xml:space="preserve"> </w:t>
      </w:r>
      <w:r w:rsidR="00246B08" w:rsidRPr="00246B08">
        <w:t xml:space="preserve">The system </w:t>
      </w:r>
      <w:r w:rsidR="001C30BA">
        <w:t>will display</w:t>
      </w:r>
      <w:r w:rsidR="00246B08" w:rsidRPr="00246B08">
        <w:t xml:space="preserve"> a screen that </w:t>
      </w:r>
      <w:r w:rsidR="00246B08">
        <w:t xml:space="preserve">contains the </w:t>
      </w:r>
      <w:r w:rsidR="00246B08" w:rsidRPr="001C30BA">
        <w:rPr>
          <w:b/>
        </w:rPr>
        <w:t>Page Layout</w:t>
      </w:r>
      <w:r w:rsidR="00246B08">
        <w:t xml:space="preserve"> form in the center</w:t>
      </w:r>
      <w:r w:rsidR="001C30BA">
        <w:t xml:space="preserve"> panel</w:t>
      </w:r>
      <w:r w:rsidR="00246B08" w:rsidRPr="00246B08">
        <w:t xml:space="preserve">, a </w:t>
      </w:r>
      <w:r w:rsidR="00246B08" w:rsidRPr="001C30BA">
        <w:rPr>
          <w:b/>
        </w:rPr>
        <w:t>Flow</w:t>
      </w:r>
      <w:r w:rsidR="00246B08" w:rsidRPr="00246B08">
        <w:t xml:space="preserve"> script</w:t>
      </w:r>
      <w:r w:rsidR="00246B08">
        <w:t xml:space="preserve"> in the left sidebar</w:t>
      </w:r>
      <w:r w:rsidR="00246B08" w:rsidRPr="00246B08">
        <w:t xml:space="preserve">, and </w:t>
      </w:r>
      <w:r w:rsidR="00246B08" w:rsidRPr="001C30BA">
        <w:rPr>
          <w:b/>
        </w:rPr>
        <w:t>Suggested Articles</w:t>
      </w:r>
      <w:r w:rsidR="00246B08" w:rsidRPr="00246B08">
        <w:t xml:space="preserve"> </w:t>
      </w:r>
      <w:r w:rsidR="00246B08">
        <w:t xml:space="preserve">in the right </w:t>
      </w:r>
      <w:r w:rsidR="00246B08" w:rsidRPr="00246B08">
        <w:t>sidebar</w:t>
      </w:r>
      <w:r w:rsidR="00246B08">
        <w:t>.</w:t>
      </w:r>
    </w:p>
    <w:p w14:paraId="14C95F15" w14:textId="5D1BFD4C" w:rsidR="00246B08" w:rsidRDefault="00246B08" w:rsidP="001C30BA">
      <w:pPr>
        <w:pStyle w:val="ListParagraph"/>
        <w:numPr>
          <w:ilvl w:val="1"/>
          <w:numId w:val="1"/>
        </w:numPr>
      </w:pPr>
      <w:r>
        <w:t xml:space="preserve">The </w:t>
      </w:r>
      <w:r>
        <w:rPr>
          <w:b/>
        </w:rPr>
        <w:t>Page Layout</w:t>
      </w:r>
      <w:r>
        <w:t xml:space="preserve"> contains the form where the agent will record the information obtained from the caller relating to the case.  The Page Layout will be specific to the type of case being created</w:t>
      </w:r>
      <w:r w:rsidR="00220255">
        <w:t xml:space="preserve"> and, based on the values entered into the fields on the layout, may trigger a different Case Type and Page Layout to be displayed.</w:t>
      </w:r>
      <w:r w:rsidR="0046730A">
        <w:t xml:space="preserve">  </w:t>
      </w:r>
    </w:p>
    <w:p w14:paraId="14C95F16" w14:textId="77777777" w:rsidR="00220255" w:rsidRDefault="00220255" w:rsidP="001C30BA">
      <w:pPr>
        <w:pStyle w:val="ListParagraph"/>
        <w:numPr>
          <w:ilvl w:val="1"/>
          <w:numId w:val="1"/>
        </w:numPr>
      </w:pPr>
      <w:r>
        <w:t xml:space="preserve">The </w:t>
      </w:r>
      <w:r>
        <w:rPr>
          <w:b/>
        </w:rPr>
        <w:t>Flow</w:t>
      </w:r>
      <w:r>
        <w:t xml:space="preserve"> in the left sidebar contains knowledge items associated with the Page Layout to assist the agent in completing the form and providing additional information to the caller.</w:t>
      </w:r>
    </w:p>
    <w:p w14:paraId="14C95F17" w14:textId="5C85D86E" w:rsidR="00220255" w:rsidRDefault="00220255" w:rsidP="001C30BA">
      <w:pPr>
        <w:pStyle w:val="ListParagraph"/>
        <w:numPr>
          <w:ilvl w:val="1"/>
          <w:numId w:val="1"/>
        </w:numPr>
      </w:pPr>
      <w:r>
        <w:rPr>
          <w:b/>
        </w:rPr>
        <w:t>Suggest</w:t>
      </w:r>
      <w:r w:rsidR="00163D20">
        <w:rPr>
          <w:b/>
        </w:rPr>
        <w:t>ed Articles</w:t>
      </w:r>
      <w:r w:rsidR="00163D20">
        <w:t xml:space="preserve"> provides links to Knowledgebase articles corresponding to the Case Type being created.  </w:t>
      </w:r>
      <w:r w:rsidR="0046730A">
        <w:t>T</w:t>
      </w:r>
      <w:r w:rsidR="00163D20">
        <w:t xml:space="preserve">he </w:t>
      </w:r>
      <w:r w:rsidR="001C30BA">
        <w:rPr>
          <w:i/>
        </w:rPr>
        <w:t>Subject</w:t>
      </w:r>
      <w:r w:rsidR="001C30BA">
        <w:t xml:space="preserve"> field in the Page Layout</w:t>
      </w:r>
      <w:r w:rsidR="0046730A">
        <w:t>, which is auto-populated when the Page Layout is displayed,</w:t>
      </w:r>
      <w:r w:rsidR="001C30BA">
        <w:t xml:space="preserve"> will focus the search to more specific topics.</w:t>
      </w:r>
    </w:p>
    <w:p w14:paraId="14C95F18" w14:textId="6CAF86C3" w:rsidR="001C30BA" w:rsidRDefault="001C30BA" w:rsidP="001C30BA">
      <w:pPr>
        <w:pStyle w:val="ListParagraph"/>
        <w:numPr>
          <w:ilvl w:val="0"/>
          <w:numId w:val="1"/>
        </w:numPr>
      </w:pPr>
      <w:r>
        <w:t xml:space="preserve">As the agent populates the Page Layout, fields within the layout will dynamically become active or disabled based on the responses entered into prior fields.  The Page Layout is structured to match the order in which the agent will </w:t>
      </w:r>
      <w:r w:rsidR="0046730A">
        <w:t>question</w:t>
      </w:r>
      <w:r>
        <w:t xml:space="preserve"> the caller to obtain the information required to complete the request.  Generally, the layout should adhere to the </w:t>
      </w:r>
      <w:r w:rsidR="007D24D6">
        <w:t>standard format specified in this document</w:t>
      </w:r>
      <w:r>
        <w:t>, with some variation to accommodate specific Service Request requirements.</w:t>
      </w:r>
    </w:p>
    <w:p w14:paraId="14C95F19" w14:textId="24D1E6E5" w:rsidR="001C30BA" w:rsidRDefault="007D24D6" w:rsidP="001C30BA">
      <w:pPr>
        <w:pStyle w:val="ListParagraph"/>
        <w:numPr>
          <w:ilvl w:val="0"/>
          <w:numId w:val="1"/>
        </w:numPr>
      </w:pPr>
      <w:r>
        <w:t xml:space="preserve">When obtaining the contact information, the caller will attempt to create or locate a Contact record to associate with the customer.  If the caller will not give enough information to make this possible, the agent will attempt to obtain a zip code.  The zip code field will be populated automatically by the contact assignment, if one is made, otherwise it will be manually entered by the agent.  </w:t>
      </w:r>
    </w:p>
    <w:p w14:paraId="14C95F1A" w14:textId="77777777" w:rsidR="007D24D6" w:rsidRDefault="007D24D6" w:rsidP="001C30BA">
      <w:pPr>
        <w:pStyle w:val="ListParagraph"/>
        <w:numPr>
          <w:ilvl w:val="0"/>
          <w:numId w:val="1"/>
        </w:numPr>
      </w:pPr>
      <w:r>
        <w:lastRenderedPageBreak/>
        <w:t xml:space="preserve">When the agent reaches the Service Request Location section of the Page Layout, the agent will enter an address which will then be verified against the GIS database.  </w:t>
      </w:r>
    </w:p>
    <w:p w14:paraId="14C95F1B" w14:textId="0B8F3CCE" w:rsidR="001C30BA" w:rsidRDefault="0046730A" w:rsidP="007D24D6">
      <w:pPr>
        <w:pStyle w:val="ListParagraph"/>
        <w:numPr>
          <w:ilvl w:val="1"/>
          <w:numId w:val="1"/>
        </w:numPr>
      </w:pPr>
      <w:r>
        <w:t xml:space="preserve">The agent will enter an address into the </w:t>
      </w:r>
      <w:r>
        <w:rPr>
          <w:i/>
        </w:rPr>
        <w:t>Street</w:t>
      </w:r>
      <w:r>
        <w:t xml:space="preserve"> field in the Service Request Location section</w:t>
      </w:r>
      <w:r w:rsidR="007D24D6">
        <w:t>.</w:t>
      </w:r>
    </w:p>
    <w:p w14:paraId="14C95F1C" w14:textId="6155EA10" w:rsidR="007D24D6" w:rsidRDefault="001C07B4" w:rsidP="007D24D6">
      <w:pPr>
        <w:pStyle w:val="ListParagraph"/>
        <w:numPr>
          <w:ilvl w:val="1"/>
          <w:numId w:val="1"/>
        </w:numPr>
      </w:pPr>
      <w:r>
        <w:t>After entering the address, the agent will press the ellipse button (…) to render a lookup map</w:t>
      </w:r>
      <w:r w:rsidR="00D87D50">
        <w:t>.</w:t>
      </w:r>
    </w:p>
    <w:p w14:paraId="14C95F1D" w14:textId="20CACCC1" w:rsidR="00D87D50" w:rsidRDefault="001C07B4" w:rsidP="007D24D6">
      <w:pPr>
        <w:pStyle w:val="ListParagraph"/>
        <w:numPr>
          <w:ilvl w:val="1"/>
          <w:numId w:val="1"/>
        </w:numPr>
      </w:pPr>
      <w:r>
        <w:t xml:space="preserve">When the map renders, the agent will press the </w:t>
      </w:r>
      <w:r>
        <w:rPr>
          <w:b/>
        </w:rPr>
        <w:t>locate</w:t>
      </w:r>
      <w:r>
        <w:t xml:space="preserve"> button to verify the address.</w:t>
      </w:r>
    </w:p>
    <w:p w14:paraId="742C3F1F" w14:textId="77777777" w:rsidR="001C07B4" w:rsidRDefault="001C07B4" w:rsidP="007D24D6">
      <w:pPr>
        <w:pStyle w:val="ListParagraph"/>
        <w:numPr>
          <w:ilvl w:val="1"/>
          <w:numId w:val="1"/>
        </w:numPr>
      </w:pPr>
      <w:r>
        <w:t>If the address is verified, the map will center on the</w:t>
      </w:r>
      <w:r w:rsidRPr="001C07B4">
        <w:t xml:space="preserve"> </w:t>
      </w:r>
      <w:r>
        <w:t>selected location, and the Service Request form will be populated with the validated address</w:t>
      </w:r>
    </w:p>
    <w:p w14:paraId="14C95F1E" w14:textId="023D20D2" w:rsidR="00D87D50" w:rsidRDefault="001C07B4" w:rsidP="001C07B4">
      <w:pPr>
        <w:pStyle w:val="ListParagraph"/>
        <w:numPr>
          <w:ilvl w:val="2"/>
          <w:numId w:val="1"/>
        </w:numPr>
      </w:pPr>
      <w:r>
        <w:t>If the address cannot be located, a popup will notify the agent of this, and give the agent the opportunity to attempt another address</w:t>
      </w:r>
      <w:r w:rsidR="00D87D50">
        <w:t>.</w:t>
      </w:r>
    </w:p>
    <w:p w14:paraId="14C95F1F" w14:textId="29400E13" w:rsidR="00D87D50" w:rsidRDefault="00D87D50" w:rsidP="007D24D6">
      <w:pPr>
        <w:pStyle w:val="ListParagraph"/>
        <w:numPr>
          <w:ilvl w:val="1"/>
          <w:numId w:val="1"/>
        </w:numPr>
      </w:pPr>
      <w:r>
        <w:t>Other fields may be populated in the Page Layout, utilizing ESRI layers based on the geolocation of the address.</w:t>
      </w:r>
      <w:r w:rsidR="001C07B4">
        <w:t xml:space="preserve">  To display these layers press the </w:t>
      </w:r>
      <w:r w:rsidR="001C07B4">
        <w:rPr>
          <w:b/>
        </w:rPr>
        <w:t>add layers</w:t>
      </w:r>
      <w:r w:rsidR="001C07B4">
        <w:t xml:space="preserve"> button at the top of the page.</w:t>
      </w:r>
    </w:p>
    <w:p w14:paraId="14C95F20" w14:textId="4E4BB5F9" w:rsidR="004E116B" w:rsidRDefault="004E116B" w:rsidP="004E116B">
      <w:pPr>
        <w:pStyle w:val="ListParagraph"/>
        <w:numPr>
          <w:ilvl w:val="1"/>
          <w:numId w:val="1"/>
        </w:numPr>
      </w:pPr>
      <w:r>
        <w:t xml:space="preserve">The map will also </w:t>
      </w:r>
      <w:r w:rsidR="008779D0">
        <w:t>display duplicates</w:t>
      </w:r>
      <w:r>
        <w:t xml:space="preserve"> of </w:t>
      </w:r>
      <w:r w:rsidR="00802E7E">
        <w:t>an</w:t>
      </w:r>
      <w:r>
        <w:t xml:space="preserve"> identical (or similar) Service Request Type.</w:t>
      </w:r>
    </w:p>
    <w:p w14:paraId="14C95F21" w14:textId="56B99EA0" w:rsidR="004E116B" w:rsidRDefault="00802E7E" w:rsidP="004E116B">
      <w:pPr>
        <w:pStyle w:val="ListParagraph"/>
        <w:numPr>
          <w:ilvl w:val="2"/>
          <w:numId w:val="1"/>
        </w:numPr>
      </w:pPr>
      <w:r>
        <w:t>Other service requests will be denoted as symbols on the map as well as in a list on the right side of the map, making overlapping duplicates easier to identify.</w:t>
      </w:r>
    </w:p>
    <w:p w14:paraId="14C95F22" w14:textId="60502078" w:rsidR="004E116B" w:rsidRDefault="004E116B" w:rsidP="004E116B">
      <w:pPr>
        <w:pStyle w:val="ListParagraph"/>
        <w:numPr>
          <w:ilvl w:val="2"/>
          <w:numId w:val="1"/>
        </w:numPr>
      </w:pPr>
      <w:r>
        <w:t xml:space="preserve">A case may be marked as a duplicate by either </w:t>
      </w:r>
      <w:r w:rsidR="008779D0">
        <w:t xml:space="preserve">by </w:t>
      </w:r>
      <w:r>
        <w:t xml:space="preserve">hovering over the duplicate case in the map and selecting </w:t>
      </w:r>
      <w:r w:rsidR="001C07B4">
        <w:rPr>
          <w:b/>
        </w:rPr>
        <w:t>Relate</w:t>
      </w:r>
      <w:r>
        <w:t xml:space="preserve"> from the popup box, or by selecting </w:t>
      </w:r>
      <w:r w:rsidR="001C07B4">
        <w:rPr>
          <w:b/>
        </w:rPr>
        <w:t>Relate</w:t>
      </w:r>
      <w:r>
        <w:t xml:space="preserve"> from the list on the right.</w:t>
      </w:r>
    </w:p>
    <w:p w14:paraId="14C95F23" w14:textId="183FAB21" w:rsidR="004E116B" w:rsidRDefault="004E116B" w:rsidP="004E116B">
      <w:pPr>
        <w:pStyle w:val="ListParagraph"/>
        <w:numPr>
          <w:ilvl w:val="2"/>
          <w:numId w:val="1"/>
        </w:numPr>
      </w:pPr>
      <w:r>
        <w:t xml:space="preserve">Marking a Case as a duplicate will </w:t>
      </w:r>
      <w:r w:rsidRPr="00104B40">
        <w:rPr>
          <w:b/>
        </w:rPr>
        <w:t>Close</w:t>
      </w:r>
      <w:r w:rsidR="008779D0">
        <w:t xml:space="preserve"> the current Case</w:t>
      </w:r>
      <w:r>
        <w:t xml:space="preserve"> and make it a child of the selected Case.</w:t>
      </w:r>
    </w:p>
    <w:p w14:paraId="14C95F24" w14:textId="77777777" w:rsidR="00D87D50" w:rsidRDefault="00D87D50" w:rsidP="00D87D50">
      <w:pPr>
        <w:pStyle w:val="ListParagraph"/>
        <w:numPr>
          <w:ilvl w:val="0"/>
          <w:numId w:val="1"/>
        </w:numPr>
      </w:pPr>
      <w:r>
        <w:t>Once the agent has determined the location</w:t>
      </w:r>
      <w:r w:rsidR="004E116B">
        <w:t xml:space="preserve"> and</w:t>
      </w:r>
      <w:r>
        <w:t xml:space="preserve"> complete</w:t>
      </w:r>
      <w:r w:rsidR="004E116B">
        <w:t>d</w:t>
      </w:r>
      <w:r>
        <w:t xml:space="preserve"> the additional fields required by the Servic</w:t>
      </w:r>
      <w:r w:rsidR="004E116B">
        <w:t xml:space="preserve">e Request Type they will </w:t>
      </w:r>
      <w:r>
        <w:t>Save the Case.</w:t>
      </w:r>
      <w:r w:rsidR="004E116B">
        <w:t xml:space="preserve">  Saving the Case will trigger the following actions:</w:t>
      </w:r>
    </w:p>
    <w:p w14:paraId="14C95F25" w14:textId="77777777" w:rsidR="00104B40" w:rsidRDefault="00104B40" w:rsidP="00104B40">
      <w:pPr>
        <w:pStyle w:val="ListParagraph"/>
        <w:numPr>
          <w:ilvl w:val="1"/>
          <w:numId w:val="1"/>
        </w:numPr>
      </w:pPr>
      <w:r>
        <w:t>Auto-generates the next sequential Case Number</w:t>
      </w:r>
    </w:p>
    <w:p w14:paraId="14C95F26" w14:textId="77777777" w:rsidR="00104B40" w:rsidRDefault="00104B40" w:rsidP="00104B40">
      <w:pPr>
        <w:pStyle w:val="ListParagraph"/>
        <w:numPr>
          <w:ilvl w:val="1"/>
          <w:numId w:val="1"/>
        </w:numPr>
      </w:pPr>
      <w:r>
        <w:t xml:space="preserve">Associates the </w:t>
      </w:r>
      <w:r w:rsidRPr="00420ADA">
        <w:rPr>
          <w:b/>
          <w:i/>
        </w:rPr>
        <w:t>Contact</w:t>
      </w:r>
      <w:r>
        <w:t xml:space="preserve"> record and related </w:t>
      </w:r>
      <w:r w:rsidRPr="00420ADA">
        <w:rPr>
          <w:b/>
          <w:i/>
        </w:rPr>
        <w:t>Account</w:t>
      </w:r>
      <w:r>
        <w:t xml:space="preserve"> record to the case</w:t>
      </w:r>
    </w:p>
    <w:p w14:paraId="14C95F27" w14:textId="77777777" w:rsidR="00104B40" w:rsidRDefault="00104B40" w:rsidP="00104B40">
      <w:pPr>
        <w:pStyle w:val="ListParagraph"/>
        <w:numPr>
          <w:ilvl w:val="1"/>
          <w:numId w:val="1"/>
        </w:numPr>
      </w:pPr>
      <w:r>
        <w:t xml:space="preserve">Assigns the “New” case to the proper assignment </w:t>
      </w:r>
      <w:r w:rsidRPr="00390039">
        <w:rPr>
          <w:b/>
          <w:i/>
        </w:rPr>
        <w:t>Queue</w:t>
      </w:r>
      <w:r>
        <w:t xml:space="preserve"> representing the group of users responsible for resolving this type of service request (see Standard Case Assignment Rule).</w:t>
      </w:r>
    </w:p>
    <w:p w14:paraId="14C95F28" w14:textId="77777777" w:rsidR="00104B40" w:rsidRDefault="00104B40" w:rsidP="00104B40">
      <w:pPr>
        <w:pStyle w:val="ListParagraph"/>
        <w:numPr>
          <w:ilvl w:val="1"/>
          <w:numId w:val="1"/>
        </w:numPr>
      </w:pPr>
      <w:r>
        <w:t xml:space="preserve">Creates an associated </w:t>
      </w:r>
      <w:r w:rsidRPr="00420ADA">
        <w:rPr>
          <w:b/>
          <w:i/>
        </w:rPr>
        <w:t>Case Comment</w:t>
      </w:r>
      <w:r>
        <w:t xml:space="preserve"> record if the “Internal Comments” field was populated.</w:t>
      </w:r>
    </w:p>
    <w:p w14:paraId="14C95F29" w14:textId="5B01E88E" w:rsidR="00104B40" w:rsidRDefault="00104B40" w:rsidP="00104B40">
      <w:pPr>
        <w:pStyle w:val="ListParagraph"/>
        <w:numPr>
          <w:ilvl w:val="1"/>
          <w:numId w:val="1"/>
        </w:numPr>
      </w:pPr>
      <w:r>
        <w:t>Sends an email to the contact indicating a new case has been created for their request if the “</w:t>
      </w:r>
      <w:r w:rsidRPr="00E541A4">
        <w:rPr>
          <w:b/>
        </w:rPr>
        <w:t>Send Email</w:t>
      </w:r>
      <w:r w:rsidR="00EB5611" w:rsidRPr="00E541A4">
        <w:rPr>
          <w:b/>
        </w:rPr>
        <w:t>s</w:t>
      </w:r>
      <w:r w:rsidRPr="00E541A4">
        <w:rPr>
          <w:b/>
        </w:rPr>
        <w:t xml:space="preserve"> to Contact</w:t>
      </w:r>
      <w:r>
        <w:t xml:space="preserve">” checkbox is selected.  </w:t>
      </w:r>
    </w:p>
    <w:p w14:paraId="14C95F2A" w14:textId="77777777" w:rsidR="00104B40" w:rsidRDefault="00104B40" w:rsidP="00104B40">
      <w:pPr>
        <w:pStyle w:val="ListParagraph"/>
        <w:numPr>
          <w:ilvl w:val="2"/>
          <w:numId w:val="1"/>
        </w:numPr>
      </w:pPr>
      <w:r>
        <w:t>The standard “Case Creation” template will be used for the email.</w:t>
      </w:r>
    </w:p>
    <w:p w14:paraId="14C95F2B" w14:textId="77777777" w:rsidR="00104B40" w:rsidRDefault="00104B40" w:rsidP="00104B40">
      <w:pPr>
        <w:pStyle w:val="Heading1"/>
      </w:pPr>
      <w:bookmarkStart w:id="2" w:name="_Toc417029268"/>
      <w:r>
        <w:t>Standard High-Level Steps for Processing a Service Requ</w:t>
      </w:r>
      <w:r w:rsidRPr="00104B40">
        <w:rPr>
          <w:rStyle w:val="Heading1Char"/>
        </w:rPr>
        <w:t>e</w:t>
      </w:r>
      <w:r>
        <w:t>st</w:t>
      </w:r>
      <w:bookmarkEnd w:id="2"/>
    </w:p>
    <w:p w14:paraId="14C95F2C" w14:textId="77777777" w:rsidR="00104B40" w:rsidRPr="00104B40" w:rsidRDefault="00104B40" w:rsidP="00104B40">
      <w:r>
        <w:t>These steps will be taken by Departments that are not using some other request management system to handle their service requests.</w:t>
      </w:r>
    </w:p>
    <w:p w14:paraId="14C95F2D" w14:textId="77777777" w:rsidR="003B2D92" w:rsidRDefault="00024C0E" w:rsidP="00104B40">
      <w:pPr>
        <w:pStyle w:val="ListParagraph"/>
        <w:numPr>
          <w:ilvl w:val="0"/>
          <w:numId w:val="11"/>
        </w:numPr>
      </w:pPr>
      <w:r>
        <w:t>A Queue member changes the case “Status” from “New” to “In-Progress” and takes the steps needed to complete the request for service</w:t>
      </w:r>
      <w:r w:rsidR="003B2D92">
        <w:t xml:space="preserve">.  </w:t>
      </w:r>
    </w:p>
    <w:p w14:paraId="14C95F2E" w14:textId="77777777" w:rsidR="003B2D92" w:rsidRDefault="003B2D92" w:rsidP="00104B40">
      <w:pPr>
        <w:pStyle w:val="ListParagraph"/>
        <w:numPr>
          <w:ilvl w:val="1"/>
          <w:numId w:val="11"/>
        </w:numPr>
      </w:pPr>
      <w:r>
        <w:lastRenderedPageBreak/>
        <w:t xml:space="preserve">If desired, the Queue member can </w:t>
      </w:r>
      <w:r w:rsidR="00F74267">
        <w:t xml:space="preserve">add Comments, Tasks, Events, Emails, and Attachments to the case or </w:t>
      </w:r>
      <w:r w:rsidR="00FD6F9A">
        <w:t>transfer the case to another queue or individual</w:t>
      </w:r>
      <w:r>
        <w:t xml:space="preserve">. </w:t>
      </w:r>
    </w:p>
    <w:p w14:paraId="14C95F2F" w14:textId="77777777" w:rsidR="00024C0E" w:rsidRDefault="00024C0E" w:rsidP="00104B40">
      <w:pPr>
        <w:pStyle w:val="ListParagraph"/>
        <w:numPr>
          <w:ilvl w:val="0"/>
          <w:numId w:val="11"/>
        </w:numPr>
      </w:pPr>
      <w:r>
        <w:t>A Queue member “closes” the case when all steps needed to resolve the case have been completed.</w:t>
      </w:r>
    </w:p>
    <w:p w14:paraId="14C95F30" w14:textId="77777777" w:rsidR="003B2D92" w:rsidRDefault="003B2D92" w:rsidP="00104B40">
      <w:pPr>
        <w:pStyle w:val="ListParagraph"/>
        <w:numPr>
          <w:ilvl w:val="1"/>
          <w:numId w:val="11"/>
        </w:numPr>
      </w:pPr>
      <w:r>
        <w:t>An email will be sent to the contact if the “</w:t>
      </w:r>
      <w:r w:rsidR="00683646">
        <w:t>Notify Contact on case close</w:t>
      </w:r>
      <w:r>
        <w:t>” checkbox is selected</w:t>
      </w:r>
      <w:r w:rsidR="00683646">
        <w:t xml:space="preserve"> when closing the case</w:t>
      </w:r>
      <w:r>
        <w:t xml:space="preserve">.  </w:t>
      </w:r>
    </w:p>
    <w:p w14:paraId="7A7A14D3" w14:textId="797368DF" w:rsidR="00782E4B" w:rsidRDefault="003B2D92" w:rsidP="00782E4B">
      <w:pPr>
        <w:pStyle w:val="ListParagraph"/>
        <w:numPr>
          <w:ilvl w:val="2"/>
          <w:numId w:val="11"/>
        </w:numPr>
      </w:pPr>
      <w:r>
        <w:t>The standard “Case Closed Email Response” template will be used for the email.</w:t>
      </w:r>
    </w:p>
    <w:p w14:paraId="4152E418" w14:textId="77777777" w:rsidR="00782E4B" w:rsidRDefault="00782E4B" w:rsidP="00782E4B">
      <w:pPr>
        <w:pStyle w:val="ListParagraph"/>
        <w:numPr>
          <w:ilvl w:val="0"/>
          <w:numId w:val="11"/>
        </w:numPr>
      </w:pPr>
      <w:r>
        <w:t xml:space="preserve">If a customer reports that a closed case has not been adequately addressed, and the case has been closed within the last 30 days, a </w:t>
      </w:r>
      <w:r w:rsidRPr="00AE1B9D">
        <w:rPr>
          <w:b/>
        </w:rPr>
        <w:t>Redress</w:t>
      </w:r>
      <w:r>
        <w:t xml:space="preserve"> may be created.</w:t>
      </w:r>
    </w:p>
    <w:p w14:paraId="240545BC" w14:textId="77777777" w:rsidR="00782E4B" w:rsidRDefault="00782E4B" w:rsidP="00782E4B">
      <w:pPr>
        <w:pStyle w:val="ListParagraph"/>
        <w:numPr>
          <w:ilvl w:val="1"/>
          <w:numId w:val="11"/>
        </w:numPr>
      </w:pPr>
      <w:r>
        <w:t xml:space="preserve">The agent selects the </w:t>
      </w:r>
      <w:r>
        <w:rPr>
          <w:b/>
          <w:i/>
        </w:rPr>
        <w:t>Redress</w:t>
      </w:r>
      <w:r>
        <w:t xml:space="preserve"> button</w:t>
      </w:r>
    </w:p>
    <w:p w14:paraId="79510F0A" w14:textId="77777777" w:rsidR="00782E4B" w:rsidRDefault="00782E4B" w:rsidP="00782E4B">
      <w:pPr>
        <w:pStyle w:val="ListParagraph"/>
        <w:numPr>
          <w:ilvl w:val="1"/>
          <w:numId w:val="11"/>
        </w:numPr>
      </w:pPr>
      <w:r>
        <w:t>Verify that the case is within 30 days of close</w:t>
      </w:r>
    </w:p>
    <w:p w14:paraId="35BAF95B" w14:textId="77777777" w:rsidR="00782E4B" w:rsidRDefault="00782E4B" w:rsidP="00782E4B">
      <w:pPr>
        <w:pStyle w:val="ListParagraph"/>
        <w:numPr>
          <w:ilvl w:val="1"/>
          <w:numId w:val="11"/>
        </w:numPr>
      </w:pPr>
      <w:r>
        <w:t>Create a new case with the same information</w:t>
      </w:r>
    </w:p>
    <w:p w14:paraId="60FCE229" w14:textId="77777777" w:rsidR="00782E4B" w:rsidRDefault="00782E4B" w:rsidP="00782E4B">
      <w:pPr>
        <w:pStyle w:val="ListParagraph"/>
        <w:numPr>
          <w:ilvl w:val="1"/>
          <w:numId w:val="11"/>
        </w:numPr>
      </w:pPr>
      <w:r>
        <w:t>Make the closed case the Parent of the new case</w:t>
      </w:r>
    </w:p>
    <w:p w14:paraId="5B8B2CFE" w14:textId="77777777" w:rsidR="00782E4B" w:rsidRDefault="00782E4B" w:rsidP="00E541A4"/>
    <w:p w14:paraId="14C95F32" w14:textId="77777777" w:rsidR="00B4789A" w:rsidRDefault="00B4789A" w:rsidP="00B4789A">
      <w:pPr>
        <w:pStyle w:val="Heading1"/>
      </w:pPr>
      <w:bookmarkStart w:id="3" w:name="_Toc417029269"/>
      <w:r>
        <w:t xml:space="preserve">Standard Case </w:t>
      </w:r>
      <w:r w:rsidR="00B10B5F">
        <w:t>Fields</w:t>
      </w:r>
      <w:r w:rsidR="00070A8D">
        <w:t xml:space="preserve"> Contained in the Standard Page Layout</w:t>
      </w:r>
      <w:bookmarkEnd w:id="3"/>
    </w:p>
    <w:p w14:paraId="14C95F33" w14:textId="77777777" w:rsidR="00B10B5F" w:rsidRDefault="00B4789A" w:rsidP="003C7EE5">
      <w:pPr>
        <w:rPr>
          <w:rFonts w:cs="Arial"/>
        </w:rPr>
      </w:pPr>
      <w:r>
        <w:t xml:space="preserve">The following </w:t>
      </w:r>
      <w:r w:rsidR="009475C9">
        <w:t xml:space="preserve">describes the </w:t>
      </w:r>
      <w:r>
        <w:t>standard</w:t>
      </w:r>
      <w:r w:rsidR="00E26239">
        <w:t xml:space="preserve"> Salesforce fields</w:t>
      </w:r>
      <w:r w:rsidR="009475C9">
        <w:t xml:space="preserve"> </w:t>
      </w:r>
      <w:r w:rsidR="00B10B5F">
        <w:t xml:space="preserve">and custom fields </w:t>
      </w:r>
      <w:r w:rsidR="00E26239">
        <w:t xml:space="preserve">created for the City </w:t>
      </w:r>
      <w:r w:rsidR="00B10B5F">
        <w:t>that</w:t>
      </w:r>
      <w:r w:rsidR="009475C9">
        <w:t xml:space="preserve"> will be </w:t>
      </w:r>
      <w:r w:rsidR="009F4EB8">
        <w:t xml:space="preserve">contained in </w:t>
      </w:r>
      <w:r w:rsidR="009475C9">
        <w:t xml:space="preserve">all </w:t>
      </w:r>
      <w:r w:rsidR="009F4EB8">
        <w:t xml:space="preserve">Page Layouts associated with </w:t>
      </w:r>
      <w:r w:rsidR="009475C9">
        <w:t>service request case Record Types</w:t>
      </w:r>
      <w:r w:rsidR="00856286">
        <w:t xml:space="preserve"> (fields shown in the </w:t>
      </w:r>
      <w:r w:rsidR="0065055C">
        <w:t xml:space="preserve">top-down </w:t>
      </w:r>
      <w:r w:rsidR="00856286">
        <w:t>order they appear)</w:t>
      </w:r>
      <w:r>
        <w:rPr>
          <w:rFonts w:cs="Arial"/>
        </w:rPr>
        <w:t>:</w:t>
      </w:r>
    </w:p>
    <w:p w14:paraId="06A6A64D" w14:textId="77777777" w:rsidR="00DD3ADF" w:rsidRDefault="00DD3ADF" w:rsidP="0065055C">
      <w:pPr>
        <w:pStyle w:val="Heading2"/>
      </w:pPr>
      <w:bookmarkStart w:id="4" w:name="_Toc417029270"/>
      <w:r>
        <w:t>Department Details</w:t>
      </w:r>
      <w:bookmarkEnd w:id="4"/>
    </w:p>
    <w:tbl>
      <w:tblPr>
        <w:tblStyle w:val="TableGrid"/>
        <w:tblW w:w="10188" w:type="dxa"/>
        <w:tblInd w:w="108" w:type="dxa"/>
        <w:tblLayout w:type="fixed"/>
        <w:tblLook w:val="04A0" w:firstRow="1" w:lastRow="0" w:firstColumn="1" w:lastColumn="0" w:noHBand="0" w:noVBand="1"/>
      </w:tblPr>
      <w:tblGrid>
        <w:gridCol w:w="1890"/>
        <w:gridCol w:w="2610"/>
        <w:gridCol w:w="360"/>
        <w:gridCol w:w="360"/>
        <w:gridCol w:w="360"/>
        <w:gridCol w:w="1080"/>
        <w:gridCol w:w="360"/>
        <w:gridCol w:w="3168"/>
      </w:tblGrid>
      <w:tr w:rsidR="00DD3ADF" w:rsidRPr="00CD2B34" w14:paraId="681A0B91" w14:textId="77777777" w:rsidTr="00DD3ADF">
        <w:trPr>
          <w:tblHeader/>
        </w:trPr>
        <w:tc>
          <w:tcPr>
            <w:tcW w:w="1890" w:type="dxa"/>
            <w:shd w:val="clear" w:color="auto" w:fill="D9D9D9" w:themeFill="background1" w:themeFillShade="D9"/>
          </w:tcPr>
          <w:p w14:paraId="1FA76F34" w14:textId="77777777" w:rsidR="00DD3ADF" w:rsidRPr="00CD2B34" w:rsidRDefault="00DD3ADF" w:rsidP="00DD3ADF">
            <w:pPr>
              <w:rPr>
                <w:b/>
                <w:sz w:val="20"/>
                <w:szCs w:val="20"/>
              </w:rPr>
            </w:pPr>
            <w:r w:rsidRPr="00CD2B34">
              <w:rPr>
                <w:b/>
                <w:sz w:val="20"/>
                <w:szCs w:val="20"/>
              </w:rPr>
              <w:t>Field Label</w:t>
            </w:r>
          </w:p>
        </w:tc>
        <w:tc>
          <w:tcPr>
            <w:tcW w:w="2610" w:type="dxa"/>
            <w:shd w:val="clear" w:color="auto" w:fill="D9D9D9" w:themeFill="background1" w:themeFillShade="D9"/>
          </w:tcPr>
          <w:p w14:paraId="7561D88E" w14:textId="77777777" w:rsidR="00DD3ADF" w:rsidRPr="00CD2B34" w:rsidRDefault="00DD3ADF" w:rsidP="00DD3ADF">
            <w:pPr>
              <w:rPr>
                <w:b/>
                <w:sz w:val="20"/>
                <w:szCs w:val="20"/>
              </w:rPr>
            </w:pPr>
            <w:r w:rsidRPr="00CD2B34">
              <w:rPr>
                <w:b/>
                <w:sz w:val="20"/>
                <w:szCs w:val="20"/>
              </w:rPr>
              <w:t>Field Type</w:t>
            </w:r>
          </w:p>
        </w:tc>
        <w:tc>
          <w:tcPr>
            <w:tcW w:w="360" w:type="dxa"/>
            <w:shd w:val="clear" w:color="auto" w:fill="D9D9D9" w:themeFill="background1" w:themeFillShade="D9"/>
          </w:tcPr>
          <w:p w14:paraId="45BDC868" w14:textId="77777777" w:rsidR="00DD3ADF" w:rsidRPr="00CD2B34" w:rsidRDefault="00DD3ADF" w:rsidP="00DD3ADF">
            <w:pPr>
              <w:jc w:val="center"/>
              <w:rPr>
                <w:b/>
                <w:sz w:val="20"/>
                <w:szCs w:val="20"/>
              </w:rPr>
            </w:pPr>
            <w:r w:rsidRPr="00CD2B34">
              <w:rPr>
                <w:b/>
                <w:sz w:val="20"/>
                <w:szCs w:val="20"/>
              </w:rPr>
              <w:t>Custom</w:t>
            </w:r>
          </w:p>
        </w:tc>
        <w:tc>
          <w:tcPr>
            <w:tcW w:w="360" w:type="dxa"/>
            <w:shd w:val="clear" w:color="auto" w:fill="D9D9D9" w:themeFill="background1" w:themeFillShade="D9"/>
          </w:tcPr>
          <w:p w14:paraId="1CBE0B2F" w14:textId="77777777" w:rsidR="00DD3ADF" w:rsidRPr="00CD2B34" w:rsidRDefault="00DD3ADF" w:rsidP="00DD3ADF">
            <w:pPr>
              <w:jc w:val="center"/>
              <w:rPr>
                <w:b/>
                <w:sz w:val="20"/>
                <w:szCs w:val="20"/>
              </w:rPr>
            </w:pPr>
            <w:r w:rsidRPr="00CD2B34">
              <w:rPr>
                <w:b/>
                <w:sz w:val="20"/>
                <w:szCs w:val="20"/>
              </w:rPr>
              <w:t>R</w:t>
            </w:r>
            <w:r w:rsidRPr="00CD2B34">
              <w:rPr>
                <w:b/>
                <w:sz w:val="20"/>
                <w:szCs w:val="20"/>
              </w:rPr>
              <w:br/>
              <w:t>e</w:t>
            </w:r>
            <w:r w:rsidRPr="00CD2B34">
              <w:rPr>
                <w:b/>
                <w:sz w:val="20"/>
                <w:szCs w:val="20"/>
              </w:rPr>
              <w:br/>
              <w:t>q</w:t>
            </w:r>
            <w:r w:rsidRPr="00CD2B34">
              <w:rPr>
                <w:b/>
                <w:sz w:val="20"/>
                <w:szCs w:val="20"/>
              </w:rPr>
              <w:br/>
              <w:t>u</w:t>
            </w:r>
          </w:p>
          <w:p w14:paraId="41BFD5E7" w14:textId="77777777" w:rsidR="00DD3ADF" w:rsidRPr="00CD2B34" w:rsidRDefault="00DD3ADF" w:rsidP="00DD3ADF">
            <w:pPr>
              <w:jc w:val="center"/>
              <w:rPr>
                <w:b/>
                <w:sz w:val="20"/>
                <w:szCs w:val="20"/>
              </w:rPr>
            </w:pPr>
            <w:r w:rsidRPr="00CD2B34">
              <w:rPr>
                <w:b/>
                <w:sz w:val="20"/>
                <w:szCs w:val="20"/>
              </w:rPr>
              <w:t>I</w:t>
            </w:r>
          </w:p>
          <w:p w14:paraId="777DD1DC" w14:textId="77777777" w:rsidR="00DD3ADF" w:rsidRPr="00CD2B34" w:rsidRDefault="00DD3ADF" w:rsidP="00DD3ADF">
            <w:pPr>
              <w:jc w:val="center"/>
              <w:rPr>
                <w:b/>
                <w:sz w:val="20"/>
                <w:szCs w:val="20"/>
              </w:rPr>
            </w:pPr>
            <w:r w:rsidRPr="00CD2B34">
              <w:rPr>
                <w:b/>
                <w:sz w:val="20"/>
                <w:szCs w:val="20"/>
              </w:rPr>
              <w:t>r</w:t>
            </w:r>
          </w:p>
          <w:p w14:paraId="30E8E80C" w14:textId="77777777" w:rsidR="00DD3ADF" w:rsidRPr="00CD2B34" w:rsidRDefault="00DD3ADF" w:rsidP="00DD3ADF">
            <w:pPr>
              <w:jc w:val="center"/>
              <w:rPr>
                <w:b/>
                <w:sz w:val="20"/>
                <w:szCs w:val="20"/>
              </w:rPr>
            </w:pPr>
            <w:r w:rsidRPr="00CD2B34">
              <w:rPr>
                <w:b/>
                <w:sz w:val="20"/>
                <w:szCs w:val="20"/>
              </w:rPr>
              <w:t>e</w:t>
            </w:r>
          </w:p>
          <w:p w14:paraId="721AE940" w14:textId="77777777" w:rsidR="00DD3ADF" w:rsidRPr="00CD2B34" w:rsidRDefault="00DD3ADF" w:rsidP="00DD3ADF">
            <w:pPr>
              <w:jc w:val="center"/>
              <w:rPr>
                <w:b/>
                <w:sz w:val="20"/>
                <w:szCs w:val="20"/>
              </w:rPr>
            </w:pPr>
            <w:r w:rsidRPr="00CD2B34">
              <w:rPr>
                <w:b/>
                <w:sz w:val="20"/>
                <w:szCs w:val="20"/>
              </w:rPr>
              <w:t>d</w:t>
            </w:r>
          </w:p>
        </w:tc>
        <w:tc>
          <w:tcPr>
            <w:tcW w:w="360" w:type="dxa"/>
            <w:shd w:val="clear" w:color="auto" w:fill="D9D9D9" w:themeFill="background1" w:themeFillShade="D9"/>
          </w:tcPr>
          <w:p w14:paraId="0D7334BD" w14:textId="77777777" w:rsidR="00DD3ADF" w:rsidRPr="00CD2B34" w:rsidRDefault="00DD3ADF" w:rsidP="00DD3ADF">
            <w:pPr>
              <w:jc w:val="center"/>
              <w:rPr>
                <w:b/>
                <w:sz w:val="20"/>
                <w:szCs w:val="20"/>
              </w:rPr>
            </w:pPr>
            <w:r w:rsidRPr="00CD2B34">
              <w:rPr>
                <w:b/>
                <w:sz w:val="20"/>
                <w:szCs w:val="20"/>
              </w:rPr>
              <w:t>R</w:t>
            </w:r>
            <w:r w:rsidRPr="00CD2B34">
              <w:rPr>
                <w:b/>
                <w:sz w:val="20"/>
                <w:szCs w:val="20"/>
              </w:rPr>
              <w:br/>
              <w:t>e</w:t>
            </w:r>
            <w:r w:rsidRPr="00CD2B34">
              <w:rPr>
                <w:b/>
                <w:sz w:val="20"/>
                <w:szCs w:val="20"/>
              </w:rPr>
              <w:br/>
              <w:t>a</w:t>
            </w:r>
            <w:r w:rsidRPr="00CD2B34">
              <w:rPr>
                <w:b/>
                <w:sz w:val="20"/>
                <w:szCs w:val="20"/>
              </w:rPr>
              <w:br/>
              <w:t>d</w:t>
            </w:r>
            <w:r w:rsidRPr="00CD2B34">
              <w:rPr>
                <w:b/>
                <w:sz w:val="20"/>
                <w:szCs w:val="20"/>
              </w:rPr>
              <w:br/>
            </w:r>
          </w:p>
          <w:p w14:paraId="17BAED23" w14:textId="77777777" w:rsidR="00DD3ADF" w:rsidRPr="00CD2B34" w:rsidRDefault="00DD3ADF" w:rsidP="00DD3ADF">
            <w:pPr>
              <w:jc w:val="center"/>
              <w:rPr>
                <w:b/>
                <w:sz w:val="20"/>
                <w:szCs w:val="20"/>
              </w:rPr>
            </w:pPr>
            <w:r w:rsidRPr="00CD2B34">
              <w:rPr>
                <w:b/>
                <w:sz w:val="20"/>
                <w:szCs w:val="20"/>
              </w:rPr>
              <w:t>O</w:t>
            </w:r>
            <w:r w:rsidRPr="00CD2B34">
              <w:rPr>
                <w:b/>
                <w:sz w:val="20"/>
                <w:szCs w:val="20"/>
              </w:rPr>
              <w:br/>
              <w:t>n</w:t>
            </w:r>
            <w:r w:rsidRPr="00CD2B34">
              <w:rPr>
                <w:b/>
                <w:sz w:val="20"/>
                <w:szCs w:val="20"/>
              </w:rPr>
              <w:br/>
              <w:t>l</w:t>
            </w:r>
            <w:r w:rsidRPr="00CD2B34">
              <w:rPr>
                <w:b/>
                <w:sz w:val="20"/>
                <w:szCs w:val="20"/>
              </w:rPr>
              <w:br/>
              <w:t>y</w:t>
            </w:r>
          </w:p>
        </w:tc>
        <w:tc>
          <w:tcPr>
            <w:tcW w:w="1080" w:type="dxa"/>
            <w:shd w:val="clear" w:color="auto" w:fill="D9D9D9" w:themeFill="background1" w:themeFillShade="D9"/>
          </w:tcPr>
          <w:p w14:paraId="79280D36" w14:textId="77777777" w:rsidR="00DD3ADF" w:rsidRPr="00CD2B34" w:rsidRDefault="00DD3ADF" w:rsidP="00DD3ADF">
            <w:pPr>
              <w:rPr>
                <w:b/>
                <w:sz w:val="20"/>
                <w:szCs w:val="20"/>
              </w:rPr>
            </w:pPr>
            <w:r w:rsidRPr="00CD2B34">
              <w:rPr>
                <w:b/>
                <w:sz w:val="20"/>
                <w:szCs w:val="20"/>
              </w:rPr>
              <w:t>Validation</w:t>
            </w:r>
          </w:p>
          <w:p w14:paraId="108FC4FC" w14:textId="77777777" w:rsidR="00DD3ADF" w:rsidRPr="00CD2B34" w:rsidRDefault="00DD3ADF" w:rsidP="00DD3ADF">
            <w:pPr>
              <w:rPr>
                <w:b/>
                <w:sz w:val="20"/>
                <w:szCs w:val="20"/>
              </w:rPr>
            </w:pPr>
            <w:r w:rsidRPr="00CD2B34">
              <w:rPr>
                <w:b/>
                <w:sz w:val="20"/>
                <w:szCs w:val="20"/>
              </w:rPr>
              <w:t xml:space="preserve"> Rule #</w:t>
            </w:r>
          </w:p>
        </w:tc>
        <w:tc>
          <w:tcPr>
            <w:tcW w:w="360" w:type="dxa"/>
            <w:shd w:val="clear" w:color="auto" w:fill="D9D9D9" w:themeFill="background1" w:themeFillShade="D9"/>
          </w:tcPr>
          <w:p w14:paraId="7684AE77" w14:textId="77777777" w:rsidR="00DD3ADF" w:rsidRPr="00CD2B34" w:rsidRDefault="00DD3ADF" w:rsidP="00DD3ADF">
            <w:pPr>
              <w:jc w:val="center"/>
              <w:rPr>
                <w:b/>
                <w:sz w:val="20"/>
                <w:szCs w:val="20"/>
              </w:rPr>
            </w:pPr>
            <w:r w:rsidRPr="00CD2B34">
              <w:rPr>
                <w:b/>
                <w:sz w:val="20"/>
                <w:szCs w:val="20"/>
              </w:rPr>
              <w:t>H</w:t>
            </w:r>
            <w:r w:rsidRPr="00CD2B34">
              <w:rPr>
                <w:b/>
                <w:sz w:val="20"/>
                <w:szCs w:val="20"/>
              </w:rPr>
              <w:br/>
            </w:r>
            <w:proofErr w:type="spellStart"/>
            <w:r w:rsidRPr="00CD2B34">
              <w:rPr>
                <w:b/>
                <w:sz w:val="20"/>
                <w:szCs w:val="20"/>
              </w:rPr>
              <w:t>i</w:t>
            </w:r>
            <w:proofErr w:type="spellEnd"/>
            <w:r w:rsidRPr="00CD2B34">
              <w:rPr>
                <w:b/>
                <w:sz w:val="20"/>
                <w:szCs w:val="20"/>
              </w:rPr>
              <w:br/>
              <w:t>s</w:t>
            </w:r>
            <w:r w:rsidRPr="00CD2B34">
              <w:rPr>
                <w:b/>
                <w:sz w:val="20"/>
                <w:szCs w:val="20"/>
              </w:rPr>
              <w:br/>
              <w:t>t</w:t>
            </w:r>
            <w:r w:rsidRPr="00CD2B34">
              <w:rPr>
                <w:b/>
                <w:sz w:val="20"/>
                <w:szCs w:val="20"/>
              </w:rPr>
              <w:br/>
              <w:t>o</w:t>
            </w:r>
            <w:r w:rsidRPr="00CD2B34">
              <w:rPr>
                <w:b/>
                <w:sz w:val="20"/>
                <w:szCs w:val="20"/>
              </w:rPr>
              <w:br/>
              <w:t>r</w:t>
            </w:r>
            <w:r w:rsidRPr="00CD2B34">
              <w:rPr>
                <w:b/>
                <w:sz w:val="20"/>
                <w:szCs w:val="20"/>
              </w:rPr>
              <w:br/>
              <w:t>y</w:t>
            </w:r>
          </w:p>
          <w:p w14:paraId="5B2610E7" w14:textId="77777777" w:rsidR="00DD3ADF" w:rsidRPr="00CD2B34" w:rsidRDefault="00DD3ADF" w:rsidP="00DD3ADF">
            <w:pPr>
              <w:jc w:val="center"/>
              <w:rPr>
                <w:b/>
                <w:sz w:val="20"/>
                <w:szCs w:val="20"/>
              </w:rPr>
            </w:pPr>
          </w:p>
          <w:p w14:paraId="5E63498E" w14:textId="77777777" w:rsidR="00DD3ADF" w:rsidRPr="00CD2B34" w:rsidRDefault="00DD3ADF" w:rsidP="00DD3ADF">
            <w:pPr>
              <w:jc w:val="center"/>
              <w:rPr>
                <w:b/>
                <w:sz w:val="20"/>
                <w:szCs w:val="20"/>
              </w:rPr>
            </w:pPr>
          </w:p>
        </w:tc>
        <w:tc>
          <w:tcPr>
            <w:tcW w:w="3168" w:type="dxa"/>
            <w:shd w:val="clear" w:color="auto" w:fill="D9D9D9" w:themeFill="background1" w:themeFillShade="D9"/>
          </w:tcPr>
          <w:p w14:paraId="2209AC0C" w14:textId="77777777" w:rsidR="00DD3ADF" w:rsidRPr="00CD2B34" w:rsidRDefault="00DD3ADF" w:rsidP="00DD3ADF">
            <w:pPr>
              <w:rPr>
                <w:b/>
                <w:sz w:val="20"/>
                <w:szCs w:val="20"/>
              </w:rPr>
            </w:pPr>
            <w:r w:rsidRPr="00CD2B34">
              <w:rPr>
                <w:b/>
                <w:sz w:val="20"/>
                <w:szCs w:val="20"/>
              </w:rPr>
              <w:t>Comments</w:t>
            </w:r>
          </w:p>
        </w:tc>
      </w:tr>
      <w:tr w:rsidR="00DD3ADF" w:rsidRPr="001457F3" w14:paraId="3D423F94" w14:textId="77777777" w:rsidTr="00DF430A">
        <w:trPr>
          <w:cantSplit/>
        </w:trPr>
        <w:tc>
          <w:tcPr>
            <w:tcW w:w="1890" w:type="dxa"/>
          </w:tcPr>
          <w:p w14:paraId="4A3AB741" w14:textId="2F60681F" w:rsidR="00DD3ADF" w:rsidRPr="00017ABE" w:rsidRDefault="00DD3ADF" w:rsidP="00DD3ADF">
            <w:pPr>
              <w:rPr>
                <w:b/>
                <w:sz w:val="20"/>
                <w:szCs w:val="20"/>
              </w:rPr>
            </w:pPr>
            <w:r w:rsidRPr="00017ABE">
              <w:rPr>
                <w:b/>
                <w:sz w:val="20"/>
                <w:szCs w:val="20"/>
              </w:rPr>
              <w:t>Type</w:t>
            </w:r>
          </w:p>
        </w:tc>
        <w:tc>
          <w:tcPr>
            <w:tcW w:w="2610" w:type="dxa"/>
          </w:tcPr>
          <w:p w14:paraId="0CF749C8" w14:textId="77777777" w:rsidR="00DD3ADF" w:rsidRDefault="00375D9C" w:rsidP="00DD3ADF">
            <w:pPr>
              <w:rPr>
                <w:sz w:val="20"/>
                <w:szCs w:val="20"/>
              </w:rPr>
            </w:pPr>
            <w:proofErr w:type="spellStart"/>
            <w:r>
              <w:rPr>
                <w:sz w:val="20"/>
                <w:szCs w:val="20"/>
              </w:rPr>
              <w:t>Picklist</w:t>
            </w:r>
            <w:proofErr w:type="spellEnd"/>
          </w:p>
          <w:p w14:paraId="62BAECB9" w14:textId="383F9585" w:rsidR="00375D9C" w:rsidRDefault="00375D9C" w:rsidP="00DD3ADF">
            <w:pPr>
              <w:rPr>
                <w:sz w:val="20"/>
                <w:szCs w:val="20"/>
              </w:rPr>
            </w:pPr>
            <w:r w:rsidRPr="00CD2B34">
              <w:rPr>
                <w:b/>
                <w:sz w:val="20"/>
                <w:szCs w:val="20"/>
              </w:rPr>
              <w:t>Values:</w:t>
            </w:r>
            <w:r>
              <w:rPr>
                <w:sz w:val="20"/>
                <w:szCs w:val="20"/>
              </w:rPr>
              <w:t xml:space="preserve">  </w:t>
            </w:r>
            <w:r w:rsidR="00782E4B">
              <w:rPr>
                <w:sz w:val="20"/>
                <w:szCs w:val="20"/>
              </w:rPr>
              <w:t>&lt;Blank&gt;,</w:t>
            </w:r>
            <w:r>
              <w:rPr>
                <w:sz w:val="20"/>
                <w:szCs w:val="20"/>
              </w:rPr>
              <w:t xml:space="preserve">Service Request Type, Information Request Type, Directory </w:t>
            </w:r>
            <w:r w:rsidR="00353DAB">
              <w:rPr>
                <w:sz w:val="20"/>
                <w:szCs w:val="20"/>
              </w:rPr>
              <w:t>Assistance</w:t>
            </w:r>
          </w:p>
          <w:p w14:paraId="499522F0" w14:textId="17F0AD49" w:rsidR="00375D9C" w:rsidRPr="00375D9C" w:rsidRDefault="00375D9C" w:rsidP="00DD3ADF">
            <w:pPr>
              <w:rPr>
                <w:sz w:val="20"/>
                <w:szCs w:val="20"/>
              </w:rPr>
            </w:pPr>
            <w:r>
              <w:rPr>
                <w:b/>
                <w:sz w:val="20"/>
                <w:szCs w:val="20"/>
              </w:rPr>
              <w:t>Default:</w:t>
            </w:r>
            <w:r>
              <w:rPr>
                <w:sz w:val="20"/>
                <w:szCs w:val="20"/>
              </w:rPr>
              <w:t xml:space="preserve">  Service Request Type</w:t>
            </w:r>
          </w:p>
        </w:tc>
        <w:tc>
          <w:tcPr>
            <w:tcW w:w="360" w:type="dxa"/>
          </w:tcPr>
          <w:p w14:paraId="796A215C" w14:textId="397F8325" w:rsidR="00DD3ADF" w:rsidRPr="00CD2B34" w:rsidRDefault="00375D9C" w:rsidP="00DD3ADF">
            <w:pPr>
              <w:rPr>
                <w:sz w:val="20"/>
                <w:szCs w:val="20"/>
              </w:rPr>
            </w:pPr>
            <w:r>
              <w:rPr>
                <w:sz w:val="20"/>
                <w:szCs w:val="20"/>
              </w:rPr>
              <w:t>N</w:t>
            </w:r>
          </w:p>
        </w:tc>
        <w:tc>
          <w:tcPr>
            <w:tcW w:w="360" w:type="dxa"/>
          </w:tcPr>
          <w:p w14:paraId="778EADE5" w14:textId="6BD7068C" w:rsidR="00DD3ADF" w:rsidRPr="00CD2B34" w:rsidRDefault="00375D9C" w:rsidP="00DD3ADF">
            <w:pPr>
              <w:jc w:val="center"/>
              <w:rPr>
                <w:sz w:val="20"/>
                <w:szCs w:val="20"/>
              </w:rPr>
            </w:pPr>
            <w:r>
              <w:rPr>
                <w:sz w:val="20"/>
                <w:szCs w:val="20"/>
              </w:rPr>
              <w:t>Y</w:t>
            </w:r>
          </w:p>
        </w:tc>
        <w:tc>
          <w:tcPr>
            <w:tcW w:w="360" w:type="dxa"/>
          </w:tcPr>
          <w:p w14:paraId="37B2248D" w14:textId="33230D1D" w:rsidR="00DD3ADF" w:rsidRPr="00CD2B34" w:rsidRDefault="00375D9C" w:rsidP="00DD3ADF">
            <w:pPr>
              <w:jc w:val="center"/>
              <w:rPr>
                <w:sz w:val="20"/>
                <w:szCs w:val="20"/>
              </w:rPr>
            </w:pPr>
            <w:r>
              <w:rPr>
                <w:sz w:val="20"/>
                <w:szCs w:val="20"/>
              </w:rPr>
              <w:t>N</w:t>
            </w:r>
          </w:p>
        </w:tc>
        <w:tc>
          <w:tcPr>
            <w:tcW w:w="1080" w:type="dxa"/>
          </w:tcPr>
          <w:p w14:paraId="48310087" w14:textId="77777777" w:rsidR="00DD3ADF" w:rsidRPr="00CD2B34" w:rsidRDefault="00DD3ADF" w:rsidP="00DD3ADF">
            <w:pPr>
              <w:rPr>
                <w:sz w:val="20"/>
                <w:szCs w:val="20"/>
              </w:rPr>
            </w:pPr>
            <w:r w:rsidRPr="00CD2B34">
              <w:rPr>
                <w:sz w:val="20"/>
                <w:szCs w:val="20"/>
              </w:rPr>
              <w:t>None</w:t>
            </w:r>
          </w:p>
        </w:tc>
        <w:tc>
          <w:tcPr>
            <w:tcW w:w="360" w:type="dxa"/>
          </w:tcPr>
          <w:p w14:paraId="1AEE0393" w14:textId="77777777" w:rsidR="00DD3ADF" w:rsidRPr="00CD2B34" w:rsidRDefault="00DD3ADF" w:rsidP="00DD3ADF">
            <w:pPr>
              <w:jc w:val="center"/>
              <w:rPr>
                <w:sz w:val="20"/>
                <w:szCs w:val="20"/>
              </w:rPr>
            </w:pPr>
            <w:r w:rsidRPr="00CD2B34">
              <w:rPr>
                <w:sz w:val="20"/>
                <w:szCs w:val="20"/>
              </w:rPr>
              <w:t>Y</w:t>
            </w:r>
          </w:p>
        </w:tc>
        <w:tc>
          <w:tcPr>
            <w:tcW w:w="3168" w:type="dxa"/>
          </w:tcPr>
          <w:p w14:paraId="380BF1A6" w14:textId="0985D84A" w:rsidR="00DD3ADF" w:rsidRPr="001457F3" w:rsidRDefault="00DF430A" w:rsidP="00941234">
            <w:pPr>
              <w:rPr>
                <w:sz w:val="20"/>
                <w:szCs w:val="20"/>
              </w:rPr>
            </w:pPr>
            <w:r>
              <w:rPr>
                <w:sz w:val="20"/>
                <w:szCs w:val="20"/>
              </w:rPr>
              <w:t>Field is initially auto-populated based on the Case Record Type being created.  If this value is manually changed, it will result in a new Field Layout based on the new Case Record Type.</w:t>
            </w:r>
          </w:p>
        </w:tc>
      </w:tr>
      <w:tr w:rsidR="00375D9C" w:rsidRPr="00CD2B34" w14:paraId="73585DB9" w14:textId="77777777" w:rsidTr="00DF430A">
        <w:trPr>
          <w:cantSplit/>
        </w:trPr>
        <w:tc>
          <w:tcPr>
            <w:tcW w:w="1890" w:type="dxa"/>
          </w:tcPr>
          <w:p w14:paraId="318DD52D" w14:textId="79F842E2" w:rsidR="00375D9C" w:rsidRPr="00017ABE" w:rsidRDefault="00375D9C" w:rsidP="00DD3ADF">
            <w:pPr>
              <w:rPr>
                <w:b/>
                <w:sz w:val="20"/>
                <w:szCs w:val="20"/>
              </w:rPr>
            </w:pPr>
            <w:r w:rsidRPr="00017ABE">
              <w:rPr>
                <w:b/>
                <w:sz w:val="20"/>
                <w:szCs w:val="20"/>
              </w:rPr>
              <w:lastRenderedPageBreak/>
              <w:t>Department</w:t>
            </w:r>
          </w:p>
        </w:tc>
        <w:tc>
          <w:tcPr>
            <w:tcW w:w="2610" w:type="dxa"/>
          </w:tcPr>
          <w:p w14:paraId="4A117272" w14:textId="77777777" w:rsidR="00375D9C" w:rsidRDefault="00375D9C" w:rsidP="008779D0">
            <w:pPr>
              <w:rPr>
                <w:sz w:val="20"/>
                <w:szCs w:val="20"/>
              </w:rPr>
            </w:pPr>
            <w:proofErr w:type="spellStart"/>
            <w:r>
              <w:rPr>
                <w:sz w:val="20"/>
                <w:szCs w:val="20"/>
              </w:rPr>
              <w:t>Picklist</w:t>
            </w:r>
            <w:proofErr w:type="spellEnd"/>
          </w:p>
          <w:p w14:paraId="1A605B0E" w14:textId="007CC963" w:rsidR="00375D9C" w:rsidRDefault="00375D9C" w:rsidP="008779D0">
            <w:pPr>
              <w:rPr>
                <w:sz w:val="20"/>
                <w:szCs w:val="20"/>
              </w:rPr>
            </w:pPr>
            <w:r w:rsidRPr="00CD2B34">
              <w:rPr>
                <w:b/>
                <w:sz w:val="20"/>
                <w:szCs w:val="20"/>
              </w:rPr>
              <w:t>Values:</w:t>
            </w:r>
            <w:r>
              <w:rPr>
                <w:sz w:val="20"/>
                <w:szCs w:val="20"/>
              </w:rPr>
              <w:t xml:space="preserve">  License &amp; Inspections, Fire Department, , Police Department, Streets Department, </w:t>
            </w:r>
            <w:r w:rsidR="00353DAB">
              <w:rPr>
                <w:sz w:val="20"/>
                <w:szCs w:val="20"/>
              </w:rPr>
              <w:t xml:space="preserve"> Philly 311 Contact Center, Community Life Improvement Program, Water Department (PWD)</w:t>
            </w:r>
          </w:p>
          <w:p w14:paraId="2937F2F8" w14:textId="5DD9AAEC" w:rsidR="00375D9C" w:rsidRPr="00CD2B34" w:rsidRDefault="00375D9C" w:rsidP="00B65DCF">
            <w:pPr>
              <w:rPr>
                <w:sz w:val="20"/>
                <w:szCs w:val="20"/>
              </w:rPr>
            </w:pPr>
            <w:r>
              <w:rPr>
                <w:b/>
                <w:sz w:val="20"/>
                <w:szCs w:val="20"/>
              </w:rPr>
              <w:t>Default:</w:t>
            </w:r>
            <w:r>
              <w:rPr>
                <w:sz w:val="20"/>
                <w:szCs w:val="20"/>
              </w:rPr>
              <w:t xml:space="preserve">  </w:t>
            </w:r>
            <w:r w:rsidR="00B65DCF">
              <w:rPr>
                <w:sz w:val="20"/>
                <w:szCs w:val="20"/>
              </w:rPr>
              <w:t>Determined by Case Record Type</w:t>
            </w:r>
          </w:p>
        </w:tc>
        <w:tc>
          <w:tcPr>
            <w:tcW w:w="360" w:type="dxa"/>
          </w:tcPr>
          <w:p w14:paraId="6270E2D7" w14:textId="22664C3E" w:rsidR="00375D9C" w:rsidRPr="00CD2B34" w:rsidRDefault="00802E7E" w:rsidP="00DD3ADF">
            <w:pPr>
              <w:rPr>
                <w:sz w:val="20"/>
                <w:szCs w:val="20"/>
              </w:rPr>
            </w:pPr>
            <w:r>
              <w:rPr>
                <w:sz w:val="20"/>
                <w:szCs w:val="20"/>
              </w:rPr>
              <w:t>Y</w:t>
            </w:r>
          </w:p>
        </w:tc>
        <w:tc>
          <w:tcPr>
            <w:tcW w:w="360" w:type="dxa"/>
          </w:tcPr>
          <w:p w14:paraId="1FBB4EA3" w14:textId="7664930B" w:rsidR="00375D9C" w:rsidRPr="00CD2B34" w:rsidRDefault="00802E7E" w:rsidP="00DD3ADF">
            <w:pPr>
              <w:jc w:val="center"/>
              <w:rPr>
                <w:sz w:val="20"/>
                <w:szCs w:val="20"/>
              </w:rPr>
            </w:pPr>
            <w:r>
              <w:rPr>
                <w:sz w:val="20"/>
                <w:szCs w:val="20"/>
              </w:rPr>
              <w:t>Y</w:t>
            </w:r>
          </w:p>
        </w:tc>
        <w:tc>
          <w:tcPr>
            <w:tcW w:w="360" w:type="dxa"/>
          </w:tcPr>
          <w:p w14:paraId="6FC498B5" w14:textId="7C3909E9" w:rsidR="00375D9C" w:rsidRPr="00CD2B34" w:rsidRDefault="00802E7E" w:rsidP="00DD3ADF">
            <w:pPr>
              <w:jc w:val="center"/>
              <w:rPr>
                <w:sz w:val="20"/>
                <w:szCs w:val="20"/>
              </w:rPr>
            </w:pPr>
            <w:r>
              <w:rPr>
                <w:sz w:val="20"/>
                <w:szCs w:val="20"/>
              </w:rPr>
              <w:t>N</w:t>
            </w:r>
          </w:p>
        </w:tc>
        <w:tc>
          <w:tcPr>
            <w:tcW w:w="1080" w:type="dxa"/>
          </w:tcPr>
          <w:p w14:paraId="64233B42" w14:textId="77777777" w:rsidR="00375D9C" w:rsidRPr="00CD2B34" w:rsidRDefault="00375D9C" w:rsidP="00DD3ADF">
            <w:pPr>
              <w:rPr>
                <w:sz w:val="20"/>
                <w:szCs w:val="20"/>
              </w:rPr>
            </w:pPr>
            <w:r w:rsidRPr="00CD2B34">
              <w:rPr>
                <w:sz w:val="20"/>
                <w:szCs w:val="20"/>
              </w:rPr>
              <w:t>None</w:t>
            </w:r>
          </w:p>
        </w:tc>
        <w:tc>
          <w:tcPr>
            <w:tcW w:w="360" w:type="dxa"/>
          </w:tcPr>
          <w:p w14:paraId="36A53535" w14:textId="77777777" w:rsidR="00375D9C" w:rsidRPr="00CD2B34" w:rsidRDefault="00375D9C" w:rsidP="00DD3ADF">
            <w:pPr>
              <w:jc w:val="center"/>
              <w:rPr>
                <w:sz w:val="20"/>
                <w:szCs w:val="20"/>
              </w:rPr>
            </w:pPr>
            <w:r w:rsidRPr="00CD2B34">
              <w:rPr>
                <w:sz w:val="20"/>
                <w:szCs w:val="20"/>
              </w:rPr>
              <w:t>N</w:t>
            </w:r>
          </w:p>
        </w:tc>
        <w:tc>
          <w:tcPr>
            <w:tcW w:w="3168" w:type="dxa"/>
          </w:tcPr>
          <w:p w14:paraId="7AF7111C" w14:textId="1B09BC00" w:rsidR="00375D9C" w:rsidRPr="00CD2B34" w:rsidRDefault="000823B8" w:rsidP="00DD3ADF">
            <w:pPr>
              <w:rPr>
                <w:sz w:val="20"/>
                <w:szCs w:val="20"/>
              </w:rPr>
            </w:pPr>
            <w:r>
              <w:rPr>
                <w:sz w:val="20"/>
                <w:szCs w:val="20"/>
              </w:rPr>
              <w:t>Department will be automatically set based on Service Request Type.  For an Information Request, this field will be automatically populated by the article.  For Directory Services the field will default to 311 Services.</w:t>
            </w:r>
          </w:p>
        </w:tc>
      </w:tr>
      <w:tr w:rsidR="001C07B4" w:rsidRPr="00CD2B34" w14:paraId="4C76101D" w14:textId="77777777" w:rsidTr="00DF430A">
        <w:trPr>
          <w:cantSplit/>
        </w:trPr>
        <w:tc>
          <w:tcPr>
            <w:tcW w:w="1890" w:type="dxa"/>
          </w:tcPr>
          <w:p w14:paraId="36B7D888" w14:textId="68550E10" w:rsidR="001C07B4" w:rsidRPr="00017ABE" w:rsidRDefault="001C07B4" w:rsidP="00DD3ADF">
            <w:pPr>
              <w:rPr>
                <w:b/>
                <w:sz w:val="20"/>
                <w:szCs w:val="20"/>
              </w:rPr>
            </w:pPr>
            <w:r w:rsidRPr="00017ABE">
              <w:rPr>
                <w:b/>
                <w:sz w:val="20"/>
                <w:szCs w:val="20"/>
              </w:rPr>
              <w:t>Case Record Type</w:t>
            </w:r>
          </w:p>
        </w:tc>
        <w:tc>
          <w:tcPr>
            <w:tcW w:w="2610" w:type="dxa"/>
          </w:tcPr>
          <w:p w14:paraId="41E02F62" w14:textId="77777777" w:rsidR="001C07B4" w:rsidRPr="00CD2B34" w:rsidRDefault="001C07B4" w:rsidP="00017ABE">
            <w:pPr>
              <w:rPr>
                <w:sz w:val="20"/>
                <w:szCs w:val="20"/>
              </w:rPr>
            </w:pPr>
            <w:proofErr w:type="spellStart"/>
            <w:r w:rsidRPr="00CD2B34">
              <w:rPr>
                <w:sz w:val="20"/>
                <w:szCs w:val="20"/>
              </w:rPr>
              <w:t>Picklist</w:t>
            </w:r>
            <w:proofErr w:type="spellEnd"/>
          </w:p>
          <w:p w14:paraId="508691F3" w14:textId="54A546C4" w:rsidR="001C07B4" w:rsidRPr="00CD2B34" w:rsidRDefault="001C07B4" w:rsidP="00017ABE">
            <w:pPr>
              <w:rPr>
                <w:sz w:val="20"/>
                <w:szCs w:val="20"/>
              </w:rPr>
            </w:pPr>
            <w:r w:rsidRPr="00CD2B34">
              <w:rPr>
                <w:b/>
                <w:sz w:val="20"/>
                <w:szCs w:val="20"/>
              </w:rPr>
              <w:t>Values:</w:t>
            </w:r>
            <w:r w:rsidRPr="00CD2B34">
              <w:rPr>
                <w:sz w:val="20"/>
                <w:szCs w:val="20"/>
              </w:rPr>
              <w:t xml:space="preserve">  </w:t>
            </w:r>
            <w:r w:rsidR="00B65DCF">
              <w:rPr>
                <w:sz w:val="20"/>
                <w:szCs w:val="20"/>
              </w:rPr>
              <w:t>The values available will be determined by the Department selected above.</w:t>
            </w:r>
            <w:r>
              <w:rPr>
                <w:sz w:val="20"/>
                <w:szCs w:val="20"/>
              </w:rPr>
              <w:t xml:space="preserve">  </w:t>
            </w:r>
          </w:p>
          <w:p w14:paraId="45FAB98A" w14:textId="4C492655" w:rsidR="001C07B4" w:rsidRPr="00B65DCF" w:rsidRDefault="001C07B4" w:rsidP="00B65DCF">
            <w:pPr>
              <w:rPr>
                <w:sz w:val="20"/>
                <w:szCs w:val="20"/>
              </w:rPr>
            </w:pPr>
            <w:r w:rsidRPr="00CD2B34">
              <w:rPr>
                <w:b/>
                <w:sz w:val="20"/>
                <w:szCs w:val="20"/>
              </w:rPr>
              <w:t xml:space="preserve">Default </w:t>
            </w:r>
            <w:r w:rsidRPr="00CD2B34">
              <w:rPr>
                <w:sz w:val="20"/>
                <w:szCs w:val="20"/>
              </w:rPr>
              <w:t xml:space="preserve">= </w:t>
            </w:r>
            <w:r w:rsidR="00B65DCF">
              <w:rPr>
                <w:sz w:val="20"/>
                <w:szCs w:val="20"/>
              </w:rPr>
              <w:t xml:space="preserve">The type of Service Request created when the </w:t>
            </w:r>
            <w:r w:rsidR="00B65DCF">
              <w:rPr>
                <w:i/>
                <w:sz w:val="20"/>
                <w:szCs w:val="20"/>
              </w:rPr>
              <w:t>Create Case</w:t>
            </w:r>
            <w:r w:rsidR="00B65DCF">
              <w:rPr>
                <w:sz w:val="20"/>
                <w:szCs w:val="20"/>
              </w:rPr>
              <w:t xml:space="preserve"> link was selected.</w:t>
            </w:r>
          </w:p>
        </w:tc>
        <w:tc>
          <w:tcPr>
            <w:tcW w:w="360" w:type="dxa"/>
          </w:tcPr>
          <w:p w14:paraId="3EACBEB2" w14:textId="2D5078A6" w:rsidR="001C07B4" w:rsidRDefault="00B65DCF" w:rsidP="00DD3ADF">
            <w:pPr>
              <w:rPr>
                <w:sz w:val="20"/>
                <w:szCs w:val="20"/>
              </w:rPr>
            </w:pPr>
            <w:r>
              <w:rPr>
                <w:sz w:val="20"/>
                <w:szCs w:val="20"/>
              </w:rPr>
              <w:t>Y</w:t>
            </w:r>
          </w:p>
        </w:tc>
        <w:tc>
          <w:tcPr>
            <w:tcW w:w="360" w:type="dxa"/>
          </w:tcPr>
          <w:p w14:paraId="041C8B29" w14:textId="0331561E" w:rsidR="001C07B4" w:rsidRDefault="00B65DCF" w:rsidP="00DD3ADF">
            <w:pPr>
              <w:jc w:val="center"/>
              <w:rPr>
                <w:sz w:val="20"/>
                <w:szCs w:val="20"/>
              </w:rPr>
            </w:pPr>
            <w:r>
              <w:rPr>
                <w:sz w:val="20"/>
                <w:szCs w:val="20"/>
              </w:rPr>
              <w:t>Y</w:t>
            </w:r>
          </w:p>
        </w:tc>
        <w:tc>
          <w:tcPr>
            <w:tcW w:w="360" w:type="dxa"/>
          </w:tcPr>
          <w:p w14:paraId="561344DD" w14:textId="16C18043" w:rsidR="001C07B4" w:rsidRDefault="00B65DCF" w:rsidP="00DD3ADF">
            <w:pPr>
              <w:jc w:val="center"/>
              <w:rPr>
                <w:sz w:val="20"/>
                <w:szCs w:val="20"/>
              </w:rPr>
            </w:pPr>
            <w:r>
              <w:rPr>
                <w:sz w:val="20"/>
                <w:szCs w:val="20"/>
              </w:rPr>
              <w:t>N</w:t>
            </w:r>
          </w:p>
        </w:tc>
        <w:tc>
          <w:tcPr>
            <w:tcW w:w="1080" w:type="dxa"/>
          </w:tcPr>
          <w:p w14:paraId="3C45A921" w14:textId="0D9C7013" w:rsidR="001C07B4" w:rsidRPr="00CD2B34" w:rsidRDefault="00B65DCF" w:rsidP="00DD3ADF">
            <w:pPr>
              <w:rPr>
                <w:sz w:val="20"/>
                <w:szCs w:val="20"/>
              </w:rPr>
            </w:pPr>
            <w:r>
              <w:rPr>
                <w:sz w:val="20"/>
                <w:szCs w:val="20"/>
              </w:rPr>
              <w:t>None</w:t>
            </w:r>
          </w:p>
        </w:tc>
        <w:tc>
          <w:tcPr>
            <w:tcW w:w="360" w:type="dxa"/>
          </w:tcPr>
          <w:p w14:paraId="57761E78" w14:textId="458450C2" w:rsidR="001C07B4" w:rsidRPr="00CD2B34" w:rsidRDefault="00B65DCF" w:rsidP="00DD3ADF">
            <w:pPr>
              <w:jc w:val="center"/>
              <w:rPr>
                <w:sz w:val="20"/>
                <w:szCs w:val="20"/>
              </w:rPr>
            </w:pPr>
            <w:r>
              <w:rPr>
                <w:sz w:val="20"/>
                <w:szCs w:val="20"/>
              </w:rPr>
              <w:t>Y</w:t>
            </w:r>
          </w:p>
        </w:tc>
        <w:tc>
          <w:tcPr>
            <w:tcW w:w="3168" w:type="dxa"/>
          </w:tcPr>
          <w:p w14:paraId="697BC65F" w14:textId="34E4AF65" w:rsidR="001C07B4" w:rsidRDefault="00B65DCF" w:rsidP="00B65DCF">
            <w:pPr>
              <w:rPr>
                <w:sz w:val="20"/>
                <w:szCs w:val="20"/>
              </w:rPr>
            </w:pPr>
            <w:r>
              <w:rPr>
                <w:sz w:val="20"/>
                <w:szCs w:val="20"/>
              </w:rPr>
              <w:t xml:space="preserve">Changing this field will determine the Page Layout </w:t>
            </w:r>
            <w:r w:rsidR="00017ABE">
              <w:rPr>
                <w:sz w:val="20"/>
                <w:szCs w:val="20"/>
              </w:rPr>
              <w:t xml:space="preserve">to be </w:t>
            </w:r>
            <w:r>
              <w:rPr>
                <w:sz w:val="20"/>
                <w:szCs w:val="20"/>
              </w:rPr>
              <w:t xml:space="preserve">displayed. </w:t>
            </w:r>
          </w:p>
        </w:tc>
      </w:tr>
      <w:tr w:rsidR="001C07B4" w14:paraId="488EE6E3" w14:textId="77777777" w:rsidTr="00DF430A">
        <w:trPr>
          <w:cantSplit/>
        </w:trPr>
        <w:tc>
          <w:tcPr>
            <w:tcW w:w="1890" w:type="dxa"/>
          </w:tcPr>
          <w:p w14:paraId="20107A78" w14:textId="75B1915C" w:rsidR="001C07B4" w:rsidRPr="00017ABE" w:rsidRDefault="001C07B4" w:rsidP="00DD3ADF">
            <w:pPr>
              <w:rPr>
                <w:b/>
                <w:sz w:val="20"/>
                <w:szCs w:val="20"/>
              </w:rPr>
            </w:pPr>
            <w:r w:rsidRPr="00017ABE">
              <w:rPr>
                <w:b/>
                <w:sz w:val="20"/>
                <w:szCs w:val="20"/>
              </w:rPr>
              <w:t>Service Request Type</w:t>
            </w:r>
          </w:p>
        </w:tc>
        <w:tc>
          <w:tcPr>
            <w:tcW w:w="2610" w:type="dxa"/>
          </w:tcPr>
          <w:p w14:paraId="58FCB2C5" w14:textId="77777777" w:rsidR="001C07B4" w:rsidRPr="00CD2B34" w:rsidRDefault="001C07B4" w:rsidP="0046730A">
            <w:pPr>
              <w:rPr>
                <w:sz w:val="20"/>
                <w:szCs w:val="20"/>
              </w:rPr>
            </w:pPr>
            <w:proofErr w:type="spellStart"/>
            <w:r w:rsidRPr="00CD2B34">
              <w:rPr>
                <w:sz w:val="20"/>
                <w:szCs w:val="20"/>
              </w:rPr>
              <w:t>Picklist</w:t>
            </w:r>
            <w:proofErr w:type="spellEnd"/>
          </w:p>
          <w:p w14:paraId="71632713" w14:textId="77777777" w:rsidR="001C07B4" w:rsidRPr="00CD2B34" w:rsidRDefault="001C07B4" w:rsidP="0046730A">
            <w:pPr>
              <w:rPr>
                <w:sz w:val="20"/>
                <w:szCs w:val="20"/>
              </w:rPr>
            </w:pPr>
            <w:r w:rsidRPr="00CD2B34">
              <w:rPr>
                <w:b/>
                <w:sz w:val="20"/>
                <w:szCs w:val="20"/>
              </w:rPr>
              <w:t>Values:</w:t>
            </w:r>
            <w:r w:rsidRPr="00CD2B34">
              <w:rPr>
                <w:sz w:val="20"/>
                <w:szCs w:val="20"/>
              </w:rPr>
              <w:t xml:space="preserve">  </w:t>
            </w:r>
            <w:r w:rsidRPr="008B32FB">
              <w:rPr>
                <w:sz w:val="20"/>
                <w:szCs w:val="20"/>
              </w:rPr>
              <w:t xml:space="preserve">Each Case Record Type will define one or more Service Request Type </w:t>
            </w:r>
            <w:proofErr w:type="spellStart"/>
            <w:r w:rsidRPr="008B32FB">
              <w:rPr>
                <w:sz w:val="20"/>
                <w:szCs w:val="20"/>
              </w:rPr>
              <w:t>picklist</w:t>
            </w:r>
            <w:proofErr w:type="spellEnd"/>
            <w:r w:rsidRPr="008B32FB">
              <w:rPr>
                <w:sz w:val="20"/>
                <w:szCs w:val="20"/>
              </w:rPr>
              <w:t xml:space="preserve"> values that are unique for that specific Case Record Type.</w:t>
            </w:r>
            <w:r w:rsidRPr="00DD14BE">
              <w:rPr>
                <w:sz w:val="20"/>
                <w:szCs w:val="20"/>
              </w:rPr>
              <w:t xml:space="preserve"> </w:t>
            </w:r>
          </w:p>
          <w:p w14:paraId="3337159A" w14:textId="03DEF93E" w:rsidR="001C07B4" w:rsidRPr="00802E7E" w:rsidRDefault="001C07B4" w:rsidP="00DD3ADF">
            <w:pPr>
              <w:rPr>
                <w:sz w:val="20"/>
                <w:szCs w:val="20"/>
              </w:rPr>
            </w:pPr>
            <w:r w:rsidRPr="00CD2B34">
              <w:rPr>
                <w:b/>
                <w:sz w:val="20"/>
                <w:szCs w:val="20"/>
              </w:rPr>
              <w:t xml:space="preserve">Default </w:t>
            </w:r>
            <w:r w:rsidRPr="00CD2B34">
              <w:rPr>
                <w:sz w:val="20"/>
                <w:szCs w:val="20"/>
              </w:rPr>
              <w:t xml:space="preserve">= </w:t>
            </w:r>
            <w:r>
              <w:rPr>
                <w:sz w:val="20"/>
                <w:szCs w:val="20"/>
              </w:rPr>
              <w:t>If there is only one service request for a specific Case Record Type, it will be selected as the default.</w:t>
            </w:r>
          </w:p>
        </w:tc>
        <w:tc>
          <w:tcPr>
            <w:tcW w:w="360" w:type="dxa"/>
          </w:tcPr>
          <w:p w14:paraId="63447DC6" w14:textId="2739BAEE" w:rsidR="001C07B4" w:rsidRPr="00CD2B34" w:rsidRDefault="001C07B4" w:rsidP="00DD3ADF">
            <w:pPr>
              <w:rPr>
                <w:sz w:val="20"/>
                <w:szCs w:val="20"/>
              </w:rPr>
            </w:pPr>
            <w:r>
              <w:rPr>
                <w:sz w:val="20"/>
                <w:szCs w:val="20"/>
              </w:rPr>
              <w:t>Y</w:t>
            </w:r>
          </w:p>
        </w:tc>
        <w:tc>
          <w:tcPr>
            <w:tcW w:w="360" w:type="dxa"/>
          </w:tcPr>
          <w:p w14:paraId="559A040C" w14:textId="5BD3893C" w:rsidR="001C07B4" w:rsidRDefault="001C07B4" w:rsidP="00DD3ADF">
            <w:pPr>
              <w:jc w:val="center"/>
              <w:rPr>
                <w:sz w:val="20"/>
                <w:szCs w:val="20"/>
              </w:rPr>
            </w:pPr>
            <w:r>
              <w:rPr>
                <w:sz w:val="20"/>
                <w:szCs w:val="20"/>
              </w:rPr>
              <w:t>Y</w:t>
            </w:r>
          </w:p>
        </w:tc>
        <w:tc>
          <w:tcPr>
            <w:tcW w:w="360" w:type="dxa"/>
          </w:tcPr>
          <w:p w14:paraId="109A2883" w14:textId="2F36887D" w:rsidR="001C07B4" w:rsidRPr="00CD2B34" w:rsidRDefault="001C07B4" w:rsidP="00DD3ADF">
            <w:pPr>
              <w:jc w:val="center"/>
              <w:rPr>
                <w:sz w:val="20"/>
                <w:szCs w:val="20"/>
              </w:rPr>
            </w:pPr>
            <w:r>
              <w:rPr>
                <w:sz w:val="20"/>
                <w:szCs w:val="20"/>
              </w:rPr>
              <w:t>N</w:t>
            </w:r>
          </w:p>
        </w:tc>
        <w:tc>
          <w:tcPr>
            <w:tcW w:w="1080" w:type="dxa"/>
          </w:tcPr>
          <w:p w14:paraId="0510EF80" w14:textId="6E87F8B8" w:rsidR="001C07B4" w:rsidRPr="00CD2B34" w:rsidRDefault="001C07B4" w:rsidP="00DD3ADF">
            <w:pPr>
              <w:rPr>
                <w:sz w:val="20"/>
                <w:szCs w:val="20"/>
              </w:rPr>
            </w:pPr>
            <w:r>
              <w:rPr>
                <w:sz w:val="20"/>
                <w:szCs w:val="20"/>
              </w:rPr>
              <w:t>None</w:t>
            </w:r>
          </w:p>
        </w:tc>
        <w:tc>
          <w:tcPr>
            <w:tcW w:w="360" w:type="dxa"/>
          </w:tcPr>
          <w:p w14:paraId="75C0C708" w14:textId="2CF43119" w:rsidR="001C07B4" w:rsidRPr="00CD2B34" w:rsidRDefault="001C07B4" w:rsidP="00DD3ADF">
            <w:pPr>
              <w:jc w:val="center"/>
              <w:rPr>
                <w:sz w:val="20"/>
                <w:szCs w:val="20"/>
              </w:rPr>
            </w:pPr>
            <w:r>
              <w:rPr>
                <w:sz w:val="20"/>
                <w:szCs w:val="20"/>
              </w:rPr>
              <w:t>Y</w:t>
            </w:r>
          </w:p>
        </w:tc>
        <w:tc>
          <w:tcPr>
            <w:tcW w:w="3168" w:type="dxa"/>
          </w:tcPr>
          <w:p w14:paraId="6EC73DA3" w14:textId="5DF88A91" w:rsidR="001C07B4" w:rsidRDefault="001C07B4" w:rsidP="00DD3ADF">
            <w:pPr>
              <w:rPr>
                <w:sz w:val="20"/>
                <w:szCs w:val="20"/>
              </w:rPr>
            </w:pPr>
            <w:r>
              <w:rPr>
                <w:sz w:val="20"/>
                <w:szCs w:val="20"/>
              </w:rPr>
              <w:t>This field is initially auto-populated based on the Case Record Type chosen when creating the case.  If this value is changed, it could result in a new Field Layout based on the new Case Record Type chosen.</w:t>
            </w:r>
          </w:p>
          <w:p w14:paraId="7FA06D52" w14:textId="05FA4B16" w:rsidR="001C07B4" w:rsidRDefault="001C07B4" w:rsidP="00DD3ADF">
            <w:pPr>
              <w:rPr>
                <w:sz w:val="20"/>
                <w:szCs w:val="20"/>
              </w:rPr>
            </w:pPr>
            <w:r>
              <w:rPr>
                <w:sz w:val="20"/>
                <w:szCs w:val="20"/>
              </w:rPr>
              <w:t>If any value in the Other Case Information systems indicates that this should not be forwarded to another department as a Service Request, a value of “Request Not Required” will be assigned to this field, which will indicate that the Case should be closed upon save without being assigned to a queue.</w:t>
            </w:r>
          </w:p>
        </w:tc>
      </w:tr>
    </w:tbl>
    <w:p w14:paraId="0EB31AFA" w14:textId="77777777" w:rsidR="00076BE7" w:rsidRPr="0087761B" w:rsidRDefault="00076BE7" w:rsidP="00076BE7">
      <w:pPr>
        <w:pStyle w:val="Heading2"/>
      </w:pPr>
      <w:bookmarkStart w:id="5" w:name="_Toc417029271"/>
      <w:r w:rsidRPr="00685DF5">
        <w:lastRenderedPageBreak/>
        <w:t>Service</w:t>
      </w:r>
      <w:r>
        <w:t xml:space="preserve"> Request Location</w:t>
      </w:r>
      <w:r w:rsidRPr="0087761B">
        <w:t xml:space="preserve"> Section</w:t>
      </w:r>
      <w:bookmarkEnd w:id="5"/>
    </w:p>
    <w:tbl>
      <w:tblPr>
        <w:tblStyle w:val="TableGrid"/>
        <w:tblW w:w="10188" w:type="dxa"/>
        <w:tblInd w:w="108" w:type="dxa"/>
        <w:tblLayout w:type="fixed"/>
        <w:tblLook w:val="04A0" w:firstRow="1" w:lastRow="0" w:firstColumn="1" w:lastColumn="0" w:noHBand="0" w:noVBand="1"/>
      </w:tblPr>
      <w:tblGrid>
        <w:gridCol w:w="1890"/>
        <w:gridCol w:w="2610"/>
        <w:gridCol w:w="360"/>
        <w:gridCol w:w="360"/>
        <w:gridCol w:w="360"/>
        <w:gridCol w:w="1080"/>
        <w:gridCol w:w="360"/>
        <w:gridCol w:w="3168"/>
      </w:tblGrid>
      <w:tr w:rsidR="00076BE7" w:rsidRPr="00CD2B34" w14:paraId="079A5E4C" w14:textId="77777777" w:rsidTr="00BA4CBF">
        <w:trPr>
          <w:tblHeader/>
        </w:trPr>
        <w:tc>
          <w:tcPr>
            <w:tcW w:w="1890" w:type="dxa"/>
            <w:shd w:val="clear" w:color="auto" w:fill="D9D9D9" w:themeFill="background1" w:themeFillShade="D9"/>
          </w:tcPr>
          <w:p w14:paraId="081EA225" w14:textId="77777777" w:rsidR="00076BE7" w:rsidRPr="00CD2B34" w:rsidRDefault="00076BE7" w:rsidP="00BA4CBF">
            <w:pPr>
              <w:rPr>
                <w:b/>
                <w:sz w:val="20"/>
                <w:szCs w:val="20"/>
              </w:rPr>
            </w:pPr>
            <w:r w:rsidRPr="00CD2B34">
              <w:rPr>
                <w:b/>
                <w:sz w:val="20"/>
                <w:szCs w:val="20"/>
              </w:rPr>
              <w:t>Field Label</w:t>
            </w:r>
          </w:p>
        </w:tc>
        <w:tc>
          <w:tcPr>
            <w:tcW w:w="2610" w:type="dxa"/>
            <w:shd w:val="clear" w:color="auto" w:fill="D9D9D9" w:themeFill="background1" w:themeFillShade="D9"/>
          </w:tcPr>
          <w:p w14:paraId="1A3F1732" w14:textId="77777777" w:rsidR="00076BE7" w:rsidRPr="00CD2B34" w:rsidRDefault="00076BE7" w:rsidP="00BA4CBF">
            <w:pPr>
              <w:rPr>
                <w:b/>
                <w:sz w:val="20"/>
                <w:szCs w:val="20"/>
              </w:rPr>
            </w:pPr>
            <w:r w:rsidRPr="00CD2B34">
              <w:rPr>
                <w:b/>
                <w:sz w:val="20"/>
                <w:szCs w:val="20"/>
              </w:rPr>
              <w:t>Field Type</w:t>
            </w:r>
          </w:p>
        </w:tc>
        <w:tc>
          <w:tcPr>
            <w:tcW w:w="360" w:type="dxa"/>
            <w:shd w:val="clear" w:color="auto" w:fill="D9D9D9" w:themeFill="background1" w:themeFillShade="D9"/>
          </w:tcPr>
          <w:p w14:paraId="0169A406" w14:textId="77777777" w:rsidR="00076BE7" w:rsidRPr="00CD2B34" w:rsidRDefault="00076BE7" w:rsidP="00BA4CBF">
            <w:pPr>
              <w:jc w:val="center"/>
              <w:rPr>
                <w:b/>
                <w:sz w:val="20"/>
                <w:szCs w:val="20"/>
              </w:rPr>
            </w:pPr>
            <w:r w:rsidRPr="00CD2B34">
              <w:rPr>
                <w:b/>
                <w:sz w:val="20"/>
                <w:szCs w:val="20"/>
              </w:rPr>
              <w:t>Custom</w:t>
            </w:r>
          </w:p>
        </w:tc>
        <w:tc>
          <w:tcPr>
            <w:tcW w:w="360" w:type="dxa"/>
            <w:shd w:val="clear" w:color="auto" w:fill="D9D9D9" w:themeFill="background1" w:themeFillShade="D9"/>
          </w:tcPr>
          <w:p w14:paraId="4CC618E6" w14:textId="77777777" w:rsidR="00076BE7" w:rsidRPr="00CD2B34" w:rsidRDefault="00076BE7" w:rsidP="00BA4CBF">
            <w:pPr>
              <w:jc w:val="center"/>
              <w:rPr>
                <w:b/>
                <w:sz w:val="20"/>
                <w:szCs w:val="20"/>
              </w:rPr>
            </w:pPr>
            <w:r w:rsidRPr="00CD2B34">
              <w:rPr>
                <w:b/>
                <w:sz w:val="20"/>
                <w:szCs w:val="20"/>
              </w:rPr>
              <w:t>R</w:t>
            </w:r>
            <w:r w:rsidRPr="00CD2B34">
              <w:rPr>
                <w:b/>
                <w:sz w:val="20"/>
                <w:szCs w:val="20"/>
              </w:rPr>
              <w:br/>
              <w:t>e</w:t>
            </w:r>
            <w:r w:rsidRPr="00CD2B34">
              <w:rPr>
                <w:b/>
                <w:sz w:val="20"/>
                <w:szCs w:val="20"/>
              </w:rPr>
              <w:br/>
              <w:t>q</w:t>
            </w:r>
            <w:r w:rsidRPr="00CD2B34">
              <w:rPr>
                <w:b/>
                <w:sz w:val="20"/>
                <w:szCs w:val="20"/>
              </w:rPr>
              <w:br/>
              <w:t>u</w:t>
            </w:r>
          </w:p>
          <w:p w14:paraId="66B61B87" w14:textId="77777777" w:rsidR="00076BE7" w:rsidRPr="00CD2B34" w:rsidRDefault="00076BE7" w:rsidP="00BA4CBF">
            <w:pPr>
              <w:jc w:val="center"/>
              <w:rPr>
                <w:b/>
                <w:sz w:val="20"/>
                <w:szCs w:val="20"/>
              </w:rPr>
            </w:pPr>
            <w:r w:rsidRPr="00CD2B34">
              <w:rPr>
                <w:b/>
                <w:sz w:val="20"/>
                <w:szCs w:val="20"/>
              </w:rPr>
              <w:t>I</w:t>
            </w:r>
          </w:p>
          <w:p w14:paraId="734AE587" w14:textId="77777777" w:rsidR="00076BE7" w:rsidRPr="00CD2B34" w:rsidRDefault="00076BE7" w:rsidP="00BA4CBF">
            <w:pPr>
              <w:jc w:val="center"/>
              <w:rPr>
                <w:b/>
                <w:sz w:val="20"/>
                <w:szCs w:val="20"/>
              </w:rPr>
            </w:pPr>
            <w:r w:rsidRPr="00CD2B34">
              <w:rPr>
                <w:b/>
                <w:sz w:val="20"/>
                <w:szCs w:val="20"/>
              </w:rPr>
              <w:t>r</w:t>
            </w:r>
          </w:p>
          <w:p w14:paraId="1B5463EE" w14:textId="77777777" w:rsidR="00076BE7" w:rsidRPr="00CD2B34" w:rsidRDefault="00076BE7" w:rsidP="00BA4CBF">
            <w:pPr>
              <w:jc w:val="center"/>
              <w:rPr>
                <w:b/>
                <w:sz w:val="20"/>
                <w:szCs w:val="20"/>
              </w:rPr>
            </w:pPr>
            <w:r w:rsidRPr="00CD2B34">
              <w:rPr>
                <w:b/>
                <w:sz w:val="20"/>
                <w:szCs w:val="20"/>
              </w:rPr>
              <w:t>e</w:t>
            </w:r>
          </w:p>
          <w:p w14:paraId="0F8A6CEB" w14:textId="77777777" w:rsidR="00076BE7" w:rsidRPr="00CD2B34" w:rsidRDefault="00076BE7" w:rsidP="00BA4CBF">
            <w:pPr>
              <w:jc w:val="center"/>
              <w:rPr>
                <w:b/>
                <w:sz w:val="20"/>
                <w:szCs w:val="20"/>
              </w:rPr>
            </w:pPr>
            <w:r w:rsidRPr="00CD2B34">
              <w:rPr>
                <w:b/>
                <w:sz w:val="20"/>
                <w:szCs w:val="20"/>
              </w:rPr>
              <w:t>d</w:t>
            </w:r>
          </w:p>
        </w:tc>
        <w:tc>
          <w:tcPr>
            <w:tcW w:w="360" w:type="dxa"/>
            <w:shd w:val="clear" w:color="auto" w:fill="D9D9D9" w:themeFill="background1" w:themeFillShade="D9"/>
          </w:tcPr>
          <w:p w14:paraId="4C81237A" w14:textId="77777777" w:rsidR="00076BE7" w:rsidRPr="00CD2B34" w:rsidRDefault="00076BE7" w:rsidP="00BA4CBF">
            <w:pPr>
              <w:jc w:val="center"/>
              <w:rPr>
                <w:b/>
                <w:sz w:val="20"/>
                <w:szCs w:val="20"/>
              </w:rPr>
            </w:pPr>
            <w:r w:rsidRPr="00CD2B34">
              <w:rPr>
                <w:b/>
                <w:sz w:val="20"/>
                <w:szCs w:val="20"/>
              </w:rPr>
              <w:t>R</w:t>
            </w:r>
            <w:r w:rsidRPr="00CD2B34">
              <w:rPr>
                <w:b/>
                <w:sz w:val="20"/>
                <w:szCs w:val="20"/>
              </w:rPr>
              <w:br/>
              <w:t>e</w:t>
            </w:r>
            <w:r w:rsidRPr="00CD2B34">
              <w:rPr>
                <w:b/>
                <w:sz w:val="20"/>
                <w:szCs w:val="20"/>
              </w:rPr>
              <w:br/>
              <w:t>a</w:t>
            </w:r>
            <w:r w:rsidRPr="00CD2B34">
              <w:rPr>
                <w:b/>
                <w:sz w:val="20"/>
                <w:szCs w:val="20"/>
              </w:rPr>
              <w:br/>
              <w:t>d</w:t>
            </w:r>
            <w:r w:rsidRPr="00CD2B34">
              <w:rPr>
                <w:b/>
                <w:sz w:val="20"/>
                <w:szCs w:val="20"/>
              </w:rPr>
              <w:br/>
            </w:r>
          </w:p>
          <w:p w14:paraId="113ACA54" w14:textId="77777777" w:rsidR="00076BE7" w:rsidRPr="00CD2B34" w:rsidRDefault="00076BE7" w:rsidP="00BA4CBF">
            <w:pPr>
              <w:jc w:val="center"/>
              <w:rPr>
                <w:b/>
                <w:sz w:val="20"/>
                <w:szCs w:val="20"/>
              </w:rPr>
            </w:pPr>
            <w:r w:rsidRPr="00CD2B34">
              <w:rPr>
                <w:b/>
                <w:sz w:val="20"/>
                <w:szCs w:val="20"/>
              </w:rPr>
              <w:t>O</w:t>
            </w:r>
            <w:r w:rsidRPr="00CD2B34">
              <w:rPr>
                <w:b/>
                <w:sz w:val="20"/>
                <w:szCs w:val="20"/>
              </w:rPr>
              <w:br/>
              <w:t>n</w:t>
            </w:r>
            <w:r w:rsidRPr="00CD2B34">
              <w:rPr>
                <w:b/>
                <w:sz w:val="20"/>
                <w:szCs w:val="20"/>
              </w:rPr>
              <w:br/>
              <w:t>l</w:t>
            </w:r>
            <w:r w:rsidRPr="00CD2B34">
              <w:rPr>
                <w:b/>
                <w:sz w:val="20"/>
                <w:szCs w:val="20"/>
              </w:rPr>
              <w:br/>
              <w:t>y</w:t>
            </w:r>
          </w:p>
        </w:tc>
        <w:tc>
          <w:tcPr>
            <w:tcW w:w="1080" w:type="dxa"/>
            <w:shd w:val="clear" w:color="auto" w:fill="D9D9D9" w:themeFill="background1" w:themeFillShade="D9"/>
          </w:tcPr>
          <w:p w14:paraId="1770A52D" w14:textId="77777777" w:rsidR="00076BE7" w:rsidRPr="00CD2B34" w:rsidRDefault="00076BE7" w:rsidP="00BA4CBF">
            <w:pPr>
              <w:rPr>
                <w:b/>
                <w:sz w:val="20"/>
                <w:szCs w:val="20"/>
              </w:rPr>
            </w:pPr>
            <w:r w:rsidRPr="00CD2B34">
              <w:rPr>
                <w:b/>
                <w:sz w:val="20"/>
                <w:szCs w:val="20"/>
              </w:rPr>
              <w:t>Validation</w:t>
            </w:r>
          </w:p>
          <w:p w14:paraId="577D6CB6" w14:textId="77777777" w:rsidR="00076BE7" w:rsidRPr="00CD2B34" w:rsidRDefault="00076BE7" w:rsidP="00BA4CBF">
            <w:pPr>
              <w:rPr>
                <w:b/>
                <w:sz w:val="20"/>
                <w:szCs w:val="20"/>
              </w:rPr>
            </w:pPr>
            <w:r w:rsidRPr="00CD2B34">
              <w:rPr>
                <w:b/>
                <w:sz w:val="20"/>
                <w:szCs w:val="20"/>
              </w:rPr>
              <w:t xml:space="preserve"> Rule #</w:t>
            </w:r>
          </w:p>
        </w:tc>
        <w:tc>
          <w:tcPr>
            <w:tcW w:w="360" w:type="dxa"/>
            <w:shd w:val="clear" w:color="auto" w:fill="D9D9D9" w:themeFill="background1" w:themeFillShade="D9"/>
          </w:tcPr>
          <w:p w14:paraId="01C07942" w14:textId="77777777" w:rsidR="00076BE7" w:rsidRPr="00CD2B34" w:rsidRDefault="00076BE7" w:rsidP="00BA4CBF">
            <w:pPr>
              <w:jc w:val="center"/>
              <w:rPr>
                <w:b/>
                <w:sz w:val="20"/>
                <w:szCs w:val="20"/>
              </w:rPr>
            </w:pPr>
            <w:r w:rsidRPr="00CD2B34">
              <w:rPr>
                <w:b/>
                <w:sz w:val="20"/>
                <w:szCs w:val="20"/>
              </w:rPr>
              <w:t>H</w:t>
            </w:r>
            <w:r w:rsidRPr="00CD2B34">
              <w:rPr>
                <w:b/>
                <w:sz w:val="20"/>
                <w:szCs w:val="20"/>
              </w:rPr>
              <w:br/>
            </w:r>
            <w:proofErr w:type="spellStart"/>
            <w:r w:rsidRPr="00CD2B34">
              <w:rPr>
                <w:b/>
                <w:sz w:val="20"/>
                <w:szCs w:val="20"/>
              </w:rPr>
              <w:t>i</w:t>
            </w:r>
            <w:proofErr w:type="spellEnd"/>
            <w:r w:rsidRPr="00CD2B34">
              <w:rPr>
                <w:b/>
                <w:sz w:val="20"/>
                <w:szCs w:val="20"/>
              </w:rPr>
              <w:br/>
              <w:t>s</w:t>
            </w:r>
            <w:r w:rsidRPr="00CD2B34">
              <w:rPr>
                <w:b/>
                <w:sz w:val="20"/>
                <w:szCs w:val="20"/>
              </w:rPr>
              <w:br/>
              <w:t>t</w:t>
            </w:r>
            <w:r w:rsidRPr="00CD2B34">
              <w:rPr>
                <w:b/>
                <w:sz w:val="20"/>
                <w:szCs w:val="20"/>
              </w:rPr>
              <w:br/>
              <w:t>o</w:t>
            </w:r>
            <w:r w:rsidRPr="00CD2B34">
              <w:rPr>
                <w:b/>
                <w:sz w:val="20"/>
                <w:szCs w:val="20"/>
              </w:rPr>
              <w:br/>
              <w:t>r</w:t>
            </w:r>
            <w:r w:rsidRPr="00CD2B34">
              <w:rPr>
                <w:b/>
                <w:sz w:val="20"/>
                <w:szCs w:val="20"/>
              </w:rPr>
              <w:br/>
              <w:t>y</w:t>
            </w:r>
          </w:p>
          <w:p w14:paraId="4FF8851C" w14:textId="77777777" w:rsidR="00076BE7" w:rsidRPr="00CD2B34" w:rsidRDefault="00076BE7" w:rsidP="00BA4CBF">
            <w:pPr>
              <w:jc w:val="center"/>
              <w:rPr>
                <w:b/>
                <w:sz w:val="20"/>
                <w:szCs w:val="20"/>
              </w:rPr>
            </w:pPr>
          </w:p>
          <w:p w14:paraId="0C175C7E" w14:textId="77777777" w:rsidR="00076BE7" w:rsidRPr="00CD2B34" w:rsidRDefault="00076BE7" w:rsidP="00BA4CBF">
            <w:pPr>
              <w:jc w:val="center"/>
              <w:rPr>
                <w:b/>
                <w:sz w:val="20"/>
                <w:szCs w:val="20"/>
              </w:rPr>
            </w:pPr>
          </w:p>
        </w:tc>
        <w:tc>
          <w:tcPr>
            <w:tcW w:w="3168" w:type="dxa"/>
            <w:shd w:val="clear" w:color="auto" w:fill="D9D9D9" w:themeFill="background1" w:themeFillShade="D9"/>
          </w:tcPr>
          <w:p w14:paraId="774405AB" w14:textId="77777777" w:rsidR="00076BE7" w:rsidRPr="00CD2B34" w:rsidRDefault="00076BE7" w:rsidP="00BA4CBF">
            <w:pPr>
              <w:rPr>
                <w:b/>
                <w:sz w:val="20"/>
                <w:szCs w:val="20"/>
              </w:rPr>
            </w:pPr>
            <w:r w:rsidRPr="00CD2B34">
              <w:rPr>
                <w:b/>
                <w:sz w:val="20"/>
                <w:szCs w:val="20"/>
              </w:rPr>
              <w:t>Comments</w:t>
            </w:r>
          </w:p>
        </w:tc>
      </w:tr>
      <w:tr w:rsidR="00076BE7" w:rsidRPr="00CD2B34" w14:paraId="73E9F73E" w14:textId="77777777" w:rsidTr="00BA4CBF">
        <w:tc>
          <w:tcPr>
            <w:tcW w:w="1890" w:type="dxa"/>
          </w:tcPr>
          <w:p w14:paraId="48202FBF" w14:textId="77777777" w:rsidR="00076BE7" w:rsidRPr="00CD2B34" w:rsidRDefault="00076BE7" w:rsidP="00BA4CBF">
            <w:pPr>
              <w:rPr>
                <w:sz w:val="20"/>
                <w:szCs w:val="20"/>
              </w:rPr>
            </w:pPr>
            <w:r>
              <w:rPr>
                <w:sz w:val="20"/>
                <w:szCs w:val="20"/>
              </w:rPr>
              <w:t>Address / Intersection</w:t>
            </w:r>
          </w:p>
        </w:tc>
        <w:tc>
          <w:tcPr>
            <w:tcW w:w="2610" w:type="dxa"/>
          </w:tcPr>
          <w:p w14:paraId="15D49DB0" w14:textId="77777777" w:rsidR="00076BE7" w:rsidRPr="00CD2B34" w:rsidRDefault="00076BE7" w:rsidP="00BA4CBF">
            <w:pPr>
              <w:rPr>
                <w:sz w:val="20"/>
                <w:szCs w:val="20"/>
              </w:rPr>
            </w:pPr>
            <w:r w:rsidRPr="00CD2B34">
              <w:rPr>
                <w:sz w:val="20"/>
                <w:szCs w:val="20"/>
              </w:rPr>
              <w:t>Text(255)</w:t>
            </w:r>
          </w:p>
        </w:tc>
        <w:tc>
          <w:tcPr>
            <w:tcW w:w="360" w:type="dxa"/>
          </w:tcPr>
          <w:p w14:paraId="18B2209D" w14:textId="77777777" w:rsidR="00076BE7" w:rsidRPr="00CD2B34" w:rsidRDefault="00076BE7" w:rsidP="00BA4CBF">
            <w:pPr>
              <w:rPr>
                <w:sz w:val="20"/>
                <w:szCs w:val="20"/>
              </w:rPr>
            </w:pPr>
            <w:r w:rsidRPr="00CD2B34">
              <w:rPr>
                <w:sz w:val="20"/>
                <w:szCs w:val="20"/>
              </w:rPr>
              <w:t>Y</w:t>
            </w:r>
          </w:p>
        </w:tc>
        <w:tc>
          <w:tcPr>
            <w:tcW w:w="360" w:type="dxa"/>
          </w:tcPr>
          <w:p w14:paraId="0499D8F1" w14:textId="77777777" w:rsidR="00076BE7" w:rsidRPr="00CD2B34" w:rsidRDefault="00076BE7" w:rsidP="00BA4CBF">
            <w:pPr>
              <w:jc w:val="center"/>
              <w:rPr>
                <w:sz w:val="20"/>
                <w:szCs w:val="20"/>
              </w:rPr>
            </w:pPr>
            <w:r>
              <w:rPr>
                <w:sz w:val="20"/>
                <w:szCs w:val="20"/>
              </w:rPr>
              <w:t>Y</w:t>
            </w:r>
          </w:p>
        </w:tc>
        <w:tc>
          <w:tcPr>
            <w:tcW w:w="360" w:type="dxa"/>
          </w:tcPr>
          <w:p w14:paraId="1D2447FB" w14:textId="77777777" w:rsidR="00076BE7" w:rsidRPr="00CD2B34" w:rsidRDefault="00076BE7" w:rsidP="00BA4CBF">
            <w:pPr>
              <w:jc w:val="center"/>
              <w:rPr>
                <w:sz w:val="20"/>
                <w:szCs w:val="20"/>
              </w:rPr>
            </w:pPr>
            <w:r w:rsidRPr="00CD2B34">
              <w:rPr>
                <w:sz w:val="20"/>
                <w:szCs w:val="20"/>
              </w:rPr>
              <w:t>N</w:t>
            </w:r>
          </w:p>
        </w:tc>
        <w:tc>
          <w:tcPr>
            <w:tcW w:w="1080" w:type="dxa"/>
          </w:tcPr>
          <w:p w14:paraId="13EA2507" w14:textId="77777777" w:rsidR="00076BE7" w:rsidRPr="00CD2B34" w:rsidRDefault="00076BE7" w:rsidP="00BA4CBF">
            <w:pPr>
              <w:rPr>
                <w:sz w:val="20"/>
                <w:szCs w:val="20"/>
              </w:rPr>
            </w:pPr>
          </w:p>
        </w:tc>
        <w:tc>
          <w:tcPr>
            <w:tcW w:w="360" w:type="dxa"/>
          </w:tcPr>
          <w:p w14:paraId="189B43E7" w14:textId="77777777" w:rsidR="00076BE7" w:rsidRPr="00CD2B34" w:rsidRDefault="00076BE7" w:rsidP="00BA4CBF">
            <w:pPr>
              <w:jc w:val="center"/>
              <w:rPr>
                <w:sz w:val="20"/>
                <w:szCs w:val="20"/>
              </w:rPr>
            </w:pPr>
          </w:p>
        </w:tc>
        <w:tc>
          <w:tcPr>
            <w:tcW w:w="3168" w:type="dxa"/>
          </w:tcPr>
          <w:p w14:paraId="1788BDE7" w14:textId="77777777" w:rsidR="00076BE7" w:rsidRPr="00CD2B34" w:rsidRDefault="00076BE7" w:rsidP="00BA4CBF">
            <w:pPr>
              <w:rPr>
                <w:sz w:val="20"/>
                <w:szCs w:val="20"/>
              </w:rPr>
            </w:pPr>
            <w:r w:rsidRPr="00CD2B34">
              <w:rPr>
                <w:sz w:val="20"/>
                <w:szCs w:val="20"/>
              </w:rPr>
              <w:t>Street of the Service Request Location</w:t>
            </w:r>
            <w:r>
              <w:rPr>
                <w:sz w:val="20"/>
                <w:szCs w:val="20"/>
              </w:rPr>
              <w:t xml:space="preserve">.  Also </w:t>
            </w:r>
            <w:r w:rsidRPr="00CD2B34">
              <w:rPr>
                <w:sz w:val="20"/>
                <w:szCs w:val="20"/>
              </w:rPr>
              <w:t>see Standard Workflow Rule</w:t>
            </w:r>
            <w:r>
              <w:rPr>
                <w:sz w:val="20"/>
                <w:szCs w:val="20"/>
              </w:rPr>
              <w:t>s</w:t>
            </w:r>
            <w:r w:rsidRPr="00CD2B34">
              <w:rPr>
                <w:sz w:val="20"/>
                <w:szCs w:val="20"/>
              </w:rPr>
              <w:t>.</w:t>
            </w:r>
          </w:p>
        </w:tc>
      </w:tr>
      <w:tr w:rsidR="00076BE7" w:rsidRPr="00CD2B34" w14:paraId="35C491A0" w14:textId="77777777" w:rsidTr="00BA4CBF">
        <w:tc>
          <w:tcPr>
            <w:tcW w:w="1890" w:type="dxa"/>
          </w:tcPr>
          <w:p w14:paraId="71BF0BCB" w14:textId="77777777" w:rsidR="00076BE7" w:rsidDel="00FE4971" w:rsidRDefault="00076BE7" w:rsidP="00BA4CBF">
            <w:pPr>
              <w:rPr>
                <w:sz w:val="20"/>
                <w:szCs w:val="20"/>
              </w:rPr>
            </w:pPr>
            <w:r>
              <w:rPr>
                <w:sz w:val="20"/>
                <w:szCs w:val="20"/>
              </w:rPr>
              <w:t>Zip Code</w:t>
            </w:r>
          </w:p>
        </w:tc>
        <w:tc>
          <w:tcPr>
            <w:tcW w:w="2610" w:type="dxa"/>
          </w:tcPr>
          <w:p w14:paraId="493457C4" w14:textId="77777777" w:rsidR="00076BE7" w:rsidRDefault="00076BE7" w:rsidP="00BA4CBF">
            <w:pPr>
              <w:rPr>
                <w:sz w:val="20"/>
                <w:szCs w:val="20"/>
              </w:rPr>
            </w:pPr>
            <w:r>
              <w:rPr>
                <w:sz w:val="20"/>
                <w:szCs w:val="20"/>
              </w:rPr>
              <w:t>Text(10)</w:t>
            </w:r>
          </w:p>
          <w:p w14:paraId="7817DF21" w14:textId="77777777" w:rsidR="00076BE7" w:rsidRDefault="00076BE7" w:rsidP="00BA4CBF">
            <w:pPr>
              <w:rPr>
                <w:sz w:val="20"/>
                <w:szCs w:val="20"/>
              </w:rPr>
            </w:pPr>
          </w:p>
          <w:p w14:paraId="46D7E887" w14:textId="77777777" w:rsidR="00076BE7" w:rsidRPr="00CD2B34" w:rsidRDefault="00076BE7" w:rsidP="00BA4CBF">
            <w:pPr>
              <w:rPr>
                <w:sz w:val="20"/>
                <w:szCs w:val="20"/>
              </w:rPr>
            </w:pPr>
            <w:proofErr w:type="spellStart"/>
            <w:r>
              <w:rPr>
                <w:sz w:val="20"/>
                <w:szCs w:val="20"/>
              </w:rPr>
              <w:t>Autopoulated</w:t>
            </w:r>
            <w:proofErr w:type="spellEnd"/>
            <w:r>
              <w:rPr>
                <w:sz w:val="20"/>
                <w:szCs w:val="20"/>
              </w:rPr>
              <w:t xml:space="preserve"> from GIS based on </w:t>
            </w:r>
            <w:r w:rsidRPr="00363F32">
              <w:rPr>
                <w:i/>
                <w:sz w:val="20"/>
                <w:szCs w:val="20"/>
              </w:rPr>
              <w:t>Address / Intersection</w:t>
            </w:r>
          </w:p>
        </w:tc>
        <w:tc>
          <w:tcPr>
            <w:tcW w:w="360" w:type="dxa"/>
          </w:tcPr>
          <w:p w14:paraId="64006054" w14:textId="77777777" w:rsidR="00076BE7" w:rsidRPr="00CD2B34" w:rsidRDefault="00076BE7" w:rsidP="00BA4CBF">
            <w:pPr>
              <w:rPr>
                <w:sz w:val="20"/>
                <w:szCs w:val="20"/>
              </w:rPr>
            </w:pPr>
            <w:r>
              <w:rPr>
                <w:sz w:val="20"/>
                <w:szCs w:val="20"/>
              </w:rPr>
              <w:t>Y</w:t>
            </w:r>
          </w:p>
        </w:tc>
        <w:tc>
          <w:tcPr>
            <w:tcW w:w="360" w:type="dxa"/>
          </w:tcPr>
          <w:p w14:paraId="7D7C55D2" w14:textId="77777777" w:rsidR="00076BE7" w:rsidRPr="00CD2B34" w:rsidRDefault="00076BE7" w:rsidP="00BA4CBF">
            <w:pPr>
              <w:jc w:val="center"/>
              <w:rPr>
                <w:sz w:val="20"/>
                <w:szCs w:val="20"/>
              </w:rPr>
            </w:pPr>
            <w:r>
              <w:rPr>
                <w:sz w:val="20"/>
                <w:szCs w:val="20"/>
              </w:rPr>
              <w:t>Y</w:t>
            </w:r>
          </w:p>
        </w:tc>
        <w:tc>
          <w:tcPr>
            <w:tcW w:w="360" w:type="dxa"/>
          </w:tcPr>
          <w:p w14:paraId="25F55B4B" w14:textId="77777777" w:rsidR="00076BE7" w:rsidRPr="00CD2B34" w:rsidRDefault="00076BE7" w:rsidP="00BA4CBF">
            <w:pPr>
              <w:jc w:val="center"/>
              <w:rPr>
                <w:sz w:val="20"/>
                <w:szCs w:val="20"/>
              </w:rPr>
            </w:pPr>
            <w:r>
              <w:rPr>
                <w:sz w:val="20"/>
                <w:szCs w:val="20"/>
              </w:rPr>
              <w:t>Y</w:t>
            </w:r>
          </w:p>
        </w:tc>
        <w:tc>
          <w:tcPr>
            <w:tcW w:w="1080" w:type="dxa"/>
          </w:tcPr>
          <w:p w14:paraId="50BC056A" w14:textId="77777777" w:rsidR="00076BE7" w:rsidRPr="00CD2B34" w:rsidRDefault="00076BE7" w:rsidP="00BA4CBF">
            <w:pPr>
              <w:rPr>
                <w:sz w:val="20"/>
                <w:szCs w:val="20"/>
              </w:rPr>
            </w:pPr>
          </w:p>
        </w:tc>
        <w:tc>
          <w:tcPr>
            <w:tcW w:w="360" w:type="dxa"/>
          </w:tcPr>
          <w:p w14:paraId="5828A40D" w14:textId="77777777" w:rsidR="00076BE7" w:rsidRPr="00CD2B34" w:rsidRDefault="00076BE7" w:rsidP="00BA4CBF">
            <w:pPr>
              <w:jc w:val="center"/>
              <w:rPr>
                <w:sz w:val="20"/>
                <w:szCs w:val="20"/>
              </w:rPr>
            </w:pPr>
          </w:p>
        </w:tc>
        <w:tc>
          <w:tcPr>
            <w:tcW w:w="3168" w:type="dxa"/>
          </w:tcPr>
          <w:p w14:paraId="2A2A59D2" w14:textId="77777777" w:rsidR="00076BE7" w:rsidRPr="00CD2B34" w:rsidRDefault="00076BE7" w:rsidP="00BA4CBF">
            <w:pPr>
              <w:rPr>
                <w:sz w:val="20"/>
                <w:szCs w:val="20"/>
              </w:rPr>
            </w:pPr>
            <w:r>
              <w:rPr>
                <w:sz w:val="20"/>
                <w:szCs w:val="20"/>
              </w:rPr>
              <w:t>Zip Code of Service Request (Auto-populated)</w:t>
            </w:r>
          </w:p>
        </w:tc>
      </w:tr>
      <w:tr w:rsidR="00621C82" w:rsidRPr="00CD2B34" w14:paraId="01839830" w14:textId="77777777" w:rsidTr="00BA4CBF">
        <w:tc>
          <w:tcPr>
            <w:tcW w:w="1890" w:type="dxa"/>
          </w:tcPr>
          <w:p w14:paraId="0EEE7DC3" w14:textId="30722169" w:rsidR="00621C82" w:rsidRDefault="00621C82" w:rsidP="00BA4CBF">
            <w:pPr>
              <w:rPr>
                <w:sz w:val="20"/>
                <w:szCs w:val="20"/>
              </w:rPr>
            </w:pPr>
            <w:r>
              <w:rPr>
                <w:sz w:val="20"/>
                <w:szCs w:val="20"/>
              </w:rPr>
              <w:t>L&amp;I Address</w:t>
            </w:r>
          </w:p>
        </w:tc>
        <w:tc>
          <w:tcPr>
            <w:tcW w:w="2610" w:type="dxa"/>
          </w:tcPr>
          <w:p w14:paraId="6E5B4B59" w14:textId="478C707D" w:rsidR="00621C82" w:rsidRDefault="00621C82" w:rsidP="00BA4CBF">
            <w:pPr>
              <w:rPr>
                <w:sz w:val="20"/>
                <w:szCs w:val="20"/>
              </w:rPr>
            </w:pPr>
            <w:r>
              <w:rPr>
                <w:sz w:val="20"/>
                <w:szCs w:val="20"/>
              </w:rPr>
              <w:t>Text(255)</w:t>
            </w:r>
          </w:p>
        </w:tc>
        <w:tc>
          <w:tcPr>
            <w:tcW w:w="360" w:type="dxa"/>
          </w:tcPr>
          <w:p w14:paraId="3F66874C" w14:textId="1BDCDF8B" w:rsidR="00621C82" w:rsidRDefault="00621C82" w:rsidP="00BA4CBF">
            <w:pPr>
              <w:rPr>
                <w:sz w:val="20"/>
                <w:szCs w:val="20"/>
              </w:rPr>
            </w:pPr>
            <w:r>
              <w:rPr>
                <w:sz w:val="20"/>
                <w:szCs w:val="20"/>
              </w:rPr>
              <w:t>Y</w:t>
            </w:r>
          </w:p>
        </w:tc>
        <w:tc>
          <w:tcPr>
            <w:tcW w:w="360" w:type="dxa"/>
          </w:tcPr>
          <w:p w14:paraId="5B615316" w14:textId="0378A47D" w:rsidR="00621C82" w:rsidRDefault="00621C82" w:rsidP="00BA4CBF">
            <w:pPr>
              <w:jc w:val="center"/>
              <w:rPr>
                <w:sz w:val="20"/>
                <w:szCs w:val="20"/>
              </w:rPr>
            </w:pPr>
            <w:r>
              <w:rPr>
                <w:sz w:val="20"/>
                <w:szCs w:val="20"/>
              </w:rPr>
              <w:t>Y</w:t>
            </w:r>
          </w:p>
        </w:tc>
        <w:tc>
          <w:tcPr>
            <w:tcW w:w="360" w:type="dxa"/>
          </w:tcPr>
          <w:p w14:paraId="3FBD6316" w14:textId="464B0818" w:rsidR="00621C82" w:rsidRDefault="00621C82" w:rsidP="00BA4CBF">
            <w:pPr>
              <w:jc w:val="center"/>
              <w:rPr>
                <w:sz w:val="20"/>
                <w:szCs w:val="20"/>
              </w:rPr>
            </w:pPr>
            <w:r>
              <w:rPr>
                <w:sz w:val="20"/>
                <w:szCs w:val="20"/>
              </w:rPr>
              <w:t>Y</w:t>
            </w:r>
          </w:p>
        </w:tc>
        <w:tc>
          <w:tcPr>
            <w:tcW w:w="1080" w:type="dxa"/>
          </w:tcPr>
          <w:p w14:paraId="5F8F12A4" w14:textId="77777777" w:rsidR="00621C82" w:rsidRPr="00CD2B34" w:rsidRDefault="00621C82" w:rsidP="00BA4CBF">
            <w:pPr>
              <w:rPr>
                <w:sz w:val="20"/>
                <w:szCs w:val="20"/>
              </w:rPr>
            </w:pPr>
          </w:p>
        </w:tc>
        <w:tc>
          <w:tcPr>
            <w:tcW w:w="360" w:type="dxa"/>
          </w:tcPr>
          <w:p w14:paraId="0ECAFAA4" w14:textId="77777777" w:rsidR="00621C82" w:rsidRPr="00CD2B34" w:rsidRDefault="00621C82" w:rsidP="00BA4CBF">
            <w:pPr>
              <w:jc w:val="center"/>
              <w:rPr>
                <w:sz w:val="20"/>
                <w:szCs w:val="20"/>
              </w:rPr>
            </w:pPr>
          </w:p>
        </w:tc>
        <w:tc>
          <w:tcPr>
            <w:tcW w:w="3168" w:type="dxa"/>
          </w:tcPr>
          <w:p w14:paraId="1BFE2FFC" w14:textId="47825726" w:rsidR="00621C82" w:rsidRDefault="00621C82" w:rsidP="00BA4CBF">
            <w:pPr>
              <w:rPr>
                <w:sz w:val="20"/>
                <w:szCs w:val="20"/>
              </w:rPr>
            </w:pPr>
            <w:r>
              <w:rPr>
                <w:sz w:val="20"/>
                <w:szCs w:val="20"/>
              </w:rPr>
              <w:t>Auto-populated by GIS</w:t>
            </w:r>
          </w:p>
        </w:tc>
      </w:tr>
      <w:tr w:rsidR="00621C82" w:rsidRPr="00CD2B34" w14:paraId="0895E3A4" w14:textId="77777777" w:rsidTr="00BA4CBF">
        <w:tc>
          <w:tcPr>
            <w:tcW w:w="1890" w:type="dxa"/>
          </w:tcPr>
          <w:p w14:paraId="5FE0B270" w14:textId="794AAF37" w:rsidR="00621C82" w:rsidRDefault="00621C82" w:rsidP="00BA4CBF">
            <w:pPr>
              <w:rPr>
                <w:sz w:val="20"/>
                <w:szCs w:val="20"/>
              </w:rPr>
            </w:pPr>
            <w:r>
              <w:rPr>
                <w:sz w:val="20"/>
                <w:szCs w:val="20"/>
              </w:rPr>
              <w:t>City Council District</w:t>
            </w:r>
          </w:p>
        </w:tc>
        <w:tc>
          <w:tcPr>
            <w:tcW w:w="2610" w:type="dxa"/>
          </w:tcPr>
          <w:p w14:paraId="4A2A5046" w14:textId="4130CA5D" w:rsidR="00621C82" w:rsidRDefault="00621C82" w:rsidP="00BA4CBF">
            <w:pPr>
              <w:rPr>
                <w:sz w:val="20"/>
                <w:szCs w:val="20"/>
              </w:rPr>
            </w:pPr>
            <w:r>
              <w:rPr>
                <w:sz w:val="20"/>
                <w:szCs w:val="20"/>
              </w:rPr>
              <w:t>Number</w:t>
            </w:r>
          </w:p>
        </w:tc>
        <w:tc>
          <w:tcPr>
            <w:tcW w:w="360" w:type="dxa"/>
          </w:tcPr>
          <w:p w14:paraId="5456623F" w14:textId="71C45907" w:rsidR="00621C82" w:rsidRDefault="00621C82" w:rsidP="00BA4CBF">
            <w:pPr>
              <w:rPr>
                <w:sz w:val="20"/>
                <w:szCs w:val="20"/>
              </w:rPr>
            </w:pPr>
            <w:r>
              <w:rPr>
                <w:sz w:val="20"/>
                <w:szCs w:val="20"/>
              </w:rPr>
              <w:t>Y</w:t>
            </w:r>
          </w:p>
        </w:tc>
        <w:tc>
          <w:tcPr>
            <w:tcW w:w="360" w:type="dxa"/>
          </w:tcPr>
          <w:p w14:paraId="1103FC68" w14:textId="149857C8" w:rsidR="00621C82" w:rsidRDefault="00621C82" w:rsidP="00BA4CBF">
            <w:pPr>
              <w:jc w:val="center"/>
              <w:rPr>
                <w:sz w:val="20"/>
                <w:szCs w:val="20"/>
              </w:rPr>
            </w:pPr>
            <w:r>
              <w:rPr>
                <w:sz w:val="20"/>
                <w:szCs w:val="20"/>
              </w:rPr>
              <w:t>Y</w:t>
            </w:r>
          </w:p>
        </w:tc>
        <w:tc>
          <w:tcPr>
            <w:tcW w:w="360" w:type="dxa"/>
          </w:tcPr>
          <w:p w14:paraId="60F6DC60" w14:textId="336C5F43" w:rsidR="00621C82" w:rsidRDefault="00621C82" w:rsidP="00BA4CBF">
            <w:pPr>
              <w:jc w:val="center"/>
              <w:rPr>
                <w:sz w:val="20"/>
                <w:szCs w:val="20"/>
              </w:rPr>
            </w:pPr>
            <w:r>
              <w:rPr>
                <w:sz w:val="20"/>
                <w:szCs w:val="20"/>
              </w:rPr>
              <w:t>Y</w:t>
            </w:r>
          </w:p>
        </w:tc>
        <w:tc>
          <w:tcPr>
            <w:tcW w:w="1080" w:type="dxa"/>
          </w:tcPr>
          <w:p w14:paraId="79712A5C" w14:textId="77777777" w:rsidR="00621C82" w:rsidRPr="00CD2B34" w:rsidRDefault="00621C82" w:rsidP="00BA4CBF">
            <w:pPr>
              <w:rPr>
                <w:sz w:val="20"/>
                <w:szCs w:val="20"/>
              </w:rPr>
            </w:pPr>
          </w:p>
        </w:tc>
        <w:tc>
          <w:tcPr>
            <w:tcW w:w="360" w:type="dxa"/>
          </w:tcPr>
          <w:p w14:paraId="05730350" w14:textId="77777777" w:rsidR="00621C82" w:rsidRPr="00CD2B34" w:rsidRDefault="00621C82" w:rsidP="00BA4CBF">
            <w:pPr>
              <w:jc w:val="center"/>
              <w:rPr>
                <w:sz w:val="20"/>
                <w:szCs w:val="20"/>
              </w:rPr>
            </w:pPr>
          </w:p>
        </w:tc>
        <w:tc>
          <w:tcPr>
            <w:tcW w:w="3168" w:type="dxa"/>
          </w:tcPr>
          <w:p w14:paraId="2852B927" w14:textId="7A4714B4" w:rsidR="00621C82" w:rsidRDefault="00621C82" w:rsidP="00621C82">
            <w:pPr>
              <w:rPr>
                <w:sz w:val="20"/>
                <w:szCs w:val="20"/>
              </w:rPr>
            </w:pPr>
            <w:r>
              <w:rPr>
                <w:sz w:val="20"/>
                <w:szCs w:val="20"/>
              </w:rPr>
              <w:t>Auto-populated by GIS</w:t>
            </w:r>
          </w:p>
        </w:tc>
      </w:tr>
    </w:tbl>
    <w:p w14:paraId="27B108D4" w14:textId="063CC4BB" w:rsidR="00DD3ADF" w:rsidRDefault="00DD3ADF" w:rsidP="00DD3ADF"/>
    <w:p w14:paraId="14C95F34" w14:textId="0DF6E7BC" w:rsidR="0065055C" w:rsidRDefault="00893C9A" w:rsidP="0065055C">
      <w:pPr>
        <w:pStyle w:val="Heading2"/>
      </w:pPr>
      <w:bookmarkStart w:id="6" w:name="_Toc417029272"/>
      <w:r>
        <w:t xml:space="preserve">Case </w:t>
      </w:r>
      <w:r w:rsidR="0065055C">
        <w:t>Information Section</w:t>
      </w:r>
      <w:bookmarkEnd w:id="6"/>
    </w:p>
    <w:tbl>
      <w:tblPr>
        <w:tblStyle w:val="TableGrid"/>
        <w:tblW w:w="10188" w:type="dxa"/>
        <w:tblInd w:w="108" w:type="dxa"/>
        <w:tblLayout w:type="fixed"/>
        <w:tblLook w:val="04A0" w:firstRow="1" w:lastRow="0" w:firstColumn="1" w:lastColumn="0" w:noHBand="0" w:noVBand="1"/>
      </w:tblPr>
      <w:tblGrid>
        <w:gridCol w:w="1890"/>
        <w:gridCol w:w="2610"/>
        <w:gridCol w:w="360"/>
        <w:gridCol w:w="360"/>
        <w:gridCol w:w="360"/>
        <w:gridCol w:w="1080"/>
        <w:gridCol w:w="360"/>
        <w:gridCol w:w="3168"/>
      </w:tblGrid>
      <w:tr w:rsidR="00F55B82" w:rsidRPr="00CD2B34" w14:paraId="14C95F46" w14:textId="77777777" w:rsidTr="0065055C">
        <w:trPr>
          <w:tblHeader/>
        </w:trPr>
        <w:tc>
          <w:tcPr>
            <w:tcW w:w="1890" w:type="dxa"/>
            <w:shd w:val="clear" w:color="auto" w:fill="D9D9D9" w:themeFill="background1" w:themeFillShade="D9"/>
          </w:tcPr>
          <w:p w14:paraId="14C95F36" w14:textId="77777777" w:rsidR="00F55B82" w:rsidRPr="00CD2B34" w:rsidRDefault="00CD2B34" w:rsidP="00A979DF">
            <w:pPr>
              <w:rPr>
                <w:b/>
                <w:sz w:val="20"/>
                <w:szCs w:val="20"/>
              </w:rPr>
            </w:pPr>
            <w:r w:rsidRPr="00CD2B34">
              <w:rPr>
                <w:b/>
                <w:sz w:val="20"/>
                <w:szCs w:val="20"/>
              </w:rPr>
              <w:t>Field Label</w:t>
            </w:r>
          </w:p>
        </w:tc>
        <w:tc>
          <w:tcPr>
            <w:tcW w:w="2610" w:type="dxa"/>
            <w:shd w:val="clear" w:color="auto" w:fill="D9D9D9" w:themeFill="background1" w:themeFillShade="D9"/>
          </w:tcPr>
          <w:p w14:paraId="14C95F37" w14:textId="77777777" w:rsidR="00F55B82" w:rsidRPr="00CD2B34" w:rsidRDefault="00F55B82" w:rsidP="00A979DF">
            <w:pPr>
              <w:rPr>
                <w:b/>
                <w:sz w:val="20"/>
                <w:szCs w:val="20"/>
              </w:rPr>
            </w:pPr>
            <w:r w:rsidRPr="00CD2B34">
              <w:rPr>
                <w:b/>
                <w:sz w:val="20"/>
                <w:szCs w:val="20"/>
              </w:rPr>
              <w:t>Field Type</w:t>
            </w:r>
          </w:p>
        </w:tc>
        <w:tc>
          <w:tcPr>
            <w:tcW w:w="360" w:type="dxa"/>
            <w:shd w:val="clear" w:color="auto" w:fill="D9D9D9" w:themeFill="background1" w:themeFillShade="D9"/>
          </w:tcPr>
          <w:p w14:paraId="14C95F38" w14:textId="77777777" w:rsidR="00F55B82" w:rsidRPr="00CD2B34" w:rsidRDefault="00F55B82" w:rsidP="00A979DF">
            <w:pPr>
              <w:jc w:val="center"/>
              <w:rPr>
                <w:b/>
                <w:sz w:val="20"/>
                <w:szCs w:val="20"/>
              </w:rPr>
            </w:pPr>
            <w:r w:rsidRPr="00CD2B34">
              <w:rPr>
                <w:b/>
                <w:sz w:val="20"/>
                <w:szCs w:val="20"/>
              </w:rPr>
              <w:t>Custom</w:t>
            </w:r>
          </w:p>
        </w:tc>
        <w:tc>
          <w:tcPr>
            <w:tcW w:w="360" w:type="dxa"/>
            <w:shd w:val="clear" w:color="auto" w:fill="D9D9D9" w:themeFill="background1" w:themeFillShade="D9"/>
          </w:tcPr>
          <w:p w14:paraId="14C95F39" w14:textId="77777777" w:rsidR="00F55B82" w:rsidRPr="00CD2B34" w:rsidRDefault="00F55B82" w:rsidP="00A979DF">
            <w:pPr>
              <w:jc w:val="center"/>
              <w:rPr>
                <w:b/>
                <w:sz w:val="20"/>
                <w:szCs w:val="20"/>
              </w:rPr>
            </w:pPr>
            <w:r w:rsidRPr="00CD2B34">
              <w:rPr>
                <w:b/>
                <w:sz w:val="20"/>
                <w:szCs w:val="20"/>
              </w:rPr>
              <w:t>R</w:t>
            </w:r>
            <w:r w:rsidRPr="00CD2B34">
              <w:rPr>
                <w:b/>
                <w:sz w:val="20"/>
                <w:szCs w:val="20"/>
              </w:rPr>
              <w:br/>
              <w:t>e</w:t>
            </w:r>
            <w:r w:rsidRPr="00CD2B34">
              <w:rPr>
                <w:b/>
                <w:sz w:val="20"/>
                <w:szCs w:val="20"/>
              </w:rPr>
              <w:br/>
              <w:t>q</w:t>
            </w:r>
            <w:r w:rsidRPr="00CD2B34">
              <w:rPr>
                <w:b/>
                <w:sz w:val="20"/>
                <w:szCs w:val="20"/>
              </w:rPr>
              <w:br/>
              <w:t>u</w:t>
            </w:r>
          </w:p>
          <w:p w14:paraId="14C95F3A" w14:textId="77777777" w:rsidR="00F55B82" w:rsidRPr="00CD2B34" w:rsidRDefault="00F55B82" w:rsidP="00A979DF">
            <w:pPr>
              <w:jc w:val="center"/>
              <w:rPr>
                <w:b/>
                <w:sz w:val="20"/>
                <w:szCs w:val="20"/>
              </w:rPr>
            </w:pPr>
            <w:r w:rsidRPr="00CD2B34">
              <w:rPr>
                <w:b/>
                <w:sz w:val="20"/>
                <w:szCs w:val="20"/>
              </w:rPr>
              <w:t>I</w:t>
            </w:r>
          </w:p>
          <w:p w14:paraId="14C95F3B" w14:textId="77777777" w:rsidR="00F55B82" w:rsidRPr="00CD2B34" w:rsidRDefault="00F55B82" w:rsidP="00A979DF">
            <w:pPr>
              <w:jc w:val="center"/>
              <w:rPr>
                <w:b/>
                <w:sz w:val="20"/>
                <w:szCs w:val="20"/>
              </w:rPr>
            </w:pPr>
            <w:r w:rsidRPr="00CD2B34">
              <w:rPr>
                <w:b/>
                <w:sz w:val="20"/>
                <w:szCs w:val="20"/>
              </w:rPr>
              <w:t>r</w:t>
            </w:r>
          </w:p>
          <w:p w14:paraId="14C95F3C" w14:textId="77777777" w:rsidR="00F55B82" w:rsidRPr="00CD2B34" w:rsidRDefault="00F55B82" w:rsidP="00A979DF">
            <w:pPr>
              <w:jc w:val="center"/>
              <w:rPr>
                <w:b/>
                <w:sz w:val="20"/>
                <w:szCs w:val="20"/>
              </w:rPr>
            </w:pPr>
            <w:r w:rsidRPr="00CD2B34">
              <w:rPr>
                <w:b/>
                <w:sz w:val="20"/>
                <w:szCs w:val="20"/>
              </w:rPr>
              <w:t>e</w:t>
            </w:r>
          </w:p>
          <w:p w14:paraId="14C95F3D" w14:textId="77777777" w:rsidR="00F55B82" w:rsidRPr="00CD2B34" w:rsidRDefault="00F55B82" w:rsidP="00A979DF">
            <w:pPr>
              <w:jc w:val="center"/>
              <w:rPr>
                <w:b/>
                <w:sz w:val="20"/>
                <w:szCs w:val="20"/>
              </w:rPr>
            </w:pPr>
            <w:r w:rsidRPr="00CD2B34">
              <w:rPr>
                <w:b/>
                <w:sz w:val="20"/>
                <w:szCs w:val="20"/>
              </w:rPr>
              <w:t>d</w:t>
            </w:r>
          </w:p>
        </w:tc>
        <w:tc>
          <w:tcPr>
            <w:tcW w:w="360" w:type="dxa"/>
            <w:shd w:val="clear" w:color="auto" w:fill="D9D9D9" w:themeFill="background1" w:themeFillShade="D9"/>
          </w:tcPr>
          <w:p w14:paraId="14C95F3E" w14:textId="77777777" w:rsidR="00F55B82" w:rsidRPr="00CD2B34" w:rsidRDefault="00F55B82" w:rsidP="00A979DF">
            <w:pPr>
              <w:jc w:val="center"/>
              <w:rPr>
                <w:b/>
                <w:sz w:val="20"/>
                <w:szCs w:val="20"/>
              </w:rPr>
            </w:pPr>
            <w:r w:rsidRPr="00CD2B34">
              <w:rPr>
                <w:b/>
                <w:sz w:val="20"/>
                <w:szCs w:val="20"/>
              </w:rPr>
              <w:t>R</w:t>
            </w:r>
            <w:r w:rsidRPr="00CD2B34">
              <w:rPr>
                <w:b/>
                <w:sz w:val="20"/>
                <w:szCs w:val="20"/>
              </w:rPr>
              <w:br/>
              <w:t>e</w:t>
            </w:r>
            <w:r w:rsidRPr="00CD2B34">
              <w:rPr>
                <w:b/>
                <w:sz w:val="20"/>
                <w:szCs w:val="20"/>
              </w:rPr>
              <w:br/>
              <w:t>a</w:t>
            </w:r>
            <w:r w:rsidRPr="00CD2B34">
              <w:rPr>
                <w:b/>
                <w:sz w:val="20"/>
                <w:szCs w:val="20"/>
              </w:rPr>
              <w:br/>
              <w:t>d</w:t>
            </w:r>
            <w:r w:rsidRPr="00CD2B34">
              <w:rPr>
                <w:b/>
                <w:sz w:val="20"/>
                <w:szCs w:val="20"/>
              </w:rPr>
              <w:br/>
            </w:r>
          </w:p>
          <w:p w14:paraId="14C95F3F" w14:textId="77777777" w:rsidR="00F55B82" w:rsidRPr="00CD2B34" w:rsidRDefault="00F55B82" w:rsidP="00A979DF">
            <w:pPr>
              <w:jc w:val="center"/>
              <w:rPr>
                <w:b/>
                <w:sz w:val="20"/>
                <w:szCs w:val="20"/>
              </w:rPr>
            </w:pPr>
            <w:r w:rsidRPr="00CD2B34">
              <w:rPr>
                <w:b/>
                <w:sz w:val="20"/>
                <w:szCs w:val="20"/>
              </w:rPr>
              <w:t>O</w:t>
            </w:r>
            <w:r w:rsidRPr="00CD2B34">
              <w:rPr>
                <w:b/>
                <w:sz w:val="20"/>
                <w:szCs w:val="20"/>
              </w:rPr>
              <w:br/>
              <w:t>n</w:t>
            </w:r>
            <w:r w:rsidRPr="00CD2B34">
              <w:rPr>
                <w:b/>
                <w:sz w:val="20"/>
                <w:szCs w:val="20"/>
              </w:rPr>
              <w:br/>
              <w:t>l</w:t>
            </w:r>
            <w:r w:rsidRPr="00CD2B34">
              <w:rPr>
                <w:b/>
                <w:sz w:val="20"/>
                <w:szCs w:val="20"/>
              </w:rPr>
              <w:br/>
              <w:t>y</w:t>
            </w:r>
          </w:p>
        </w:tc>
        <w:tc>
          <w:tcPr>
            <w:tcW w:w="1080" w:type="dxa"/>
            <w:shd w:val="clear" w:color="auto" w:fill="D9D9D9" w:themeFill="background1" w:themeFillShade="D9"/>
          </w:tcPr>
          <w:p w14:paraId="14C95F40" w14:textId="77777777" w:rsidR="00F55B82" w:rsidRPr="00CD2B34" w:rsidRDefault="00F55B82" w:rsidP="00A979DF">
            <w:pPr>
              <w:rPr>
                <w:b/>
                <w:sz w:val="20"/>
                <w:szCs w:val="20"/>
              </w:rPr>
            </w:pPr>
            <w:r w:rsidRPr="00CD2B34">
              <w:rPr>
                <w:b/>
                <w:sz w:val="20"/>
                <w:szCs w:val="20"/>
              </w:rPr>
              <w:t>Validation</w:t>
            </w:r>
          </w:p>
          <w:p w14:paraId="14C95F41" w14:textId="77777777" w:rsidR="00F55B82" w:rsidRPr="00CD2B34" w:rsidRDefault="00F55B82" w:rsidP="00A979DF">
            <w:pPr>
              <w:rPr>
                <w:b/>
                <w:sz w:val="20"/>
                <w:szCs w:val="20"/>
              </w:rPr>
            </w:pPr>
            <w:r w:rsidRPr="00CD2B34">
              <w:rPr>
                <w:b/>
                <w:sz w:val="20"/>
                <w:szCs w:val="20"/>
              </w:rPr>
              <w:t xml:space="preserve"> Rule #</w:t>
            </w:r>
          </w:p>
        </w:tc>
        <w:tc>
          <w:tcPr>
            <w:tcW w:w="360" w:type="dxa"/>
            <w:shd w:val="clear" w:color="auto" w:fill="D9D9D9" w:themeFill="background1" w:themeFillShade="D9"/>
          </w:tcPr>
          <w:p w14:paraId="14C95F42" w14:textId="77777777" w:rsidR="00F55B82" w:rsidRPr="00CD2B34" w:rsidRDefault="00F55B82" w:rsidP="00A979DF">
            <w:pPr>
              <w:jc w:val="center"/>
              <w:rPr>
                <w:b/>
                <w:sz w:val="20"/>
                <w:szCs w:val="20"/>
              </w:rPr>
            </w:pPr>
            <w:r w:rsidRPr="00CD2B34">
              <w:rPr>
                <w:b/>
                <w:sz w:val="20"/>
                <w:szCs w:val="20"/>
              </w:rPr>
              <w:t>H</w:t>
            </w:r>
            <w:r w:rsidRPr="00CD2B34">
              <w:rPr>
                <w:b/>
                <w:sz w:val="20"/>
                <w:szCs w:val="20"/>
              </w:rPr>
              <w:br/>
            </w:r>
            <w:proofErr w:type="spellStart"/>
            <w:r w:rsidRPr="00CD2B34">
              <w:rPr>
                <w:b/>
                <w:sz w:val="20"/>
                <w:szCs w:val="20"/>
              </w:rPr>
              <w:t>i</w:t>
            </w:r>
            <w:proofErr w:type="spellEnd"/>
            <w:r w:rsidRPr="00CD2B34">
              <w:rPr>
                <w:b/>
                <w:sz w:val="20"/>
                <w:szCs w:val="20"/>
              </w:rPr>
              <w:br/>
              <w:t>s</w:t>
            </w:r>
            <w:r w:rsidRPr="00CD2B34">
              <w:rPr>
                <w:b/>
                <w:sz w:val="20"/>
                <w:szCs w:val="20"/>
              </w:rPr>
              <w:br/>
              <w:t>t</w:t>
            </w:r>
            <w:r w:rsidRPr="00CD2B34">
              <w:rPr>
                <w:b/>
                <w:sz w:val="20"/>
                <w:szCs w:val="20"/>
              </w:rPr>
              <w:br/>
              <w:t>o</w:t>
            </w:r>
            <w:r w:rsidRPr="00CD2B34">
              <w:rPr>
                <w:b/>
                <w:sz w:val="20"/>
                <w:szCs w:val="20"/>
              </w:rPr>
              <w:br/>
              <w:t>r</w:t>
            </w:r>
            <w:r w:rsidRPr="00CD2B34">
              <w:rPr>
                <w:b/>
                <w:sz w:val="20"/>
                <w:szCs w:val="20"/>
              </w:rPr>
              <w:br/>
              <w:t>y</w:t>
            </w:r>
          </w:p>
          <w:p w14:paraId="14C95F43" w14:textId="77777777" w:rsidR="00F55B82" w:rsidRPr="00CD2B34" w:rsidRDefault="00F55B82" w:rsidP="00A979DF">
            <w:pPr>
              <w:jc w:val="center"/>
              <w:rPr>
                <w:b/>
                <w:sz w:val="20"/>
                <w:szCs w:val="20"/>
              </w:rPr>
            </w:pPr>
          </w:p>
          <w:p w14:paraId="14C95F44" w14:textId="77777777" w:rsidR="00F55B82" w:rsidRPr="00CD2B34" w:rsidRDefault="00F55B82" w:rsidP="00A979DF">
            <w:pPr>
              <w:jc w:val="center"/>
              <w:rPr>
                <w:b/>
                <w:sz w:val="20"/>
                <w:szCs w:val="20"/>
              </w:rPr>
            </w:pPr>
          </w:p>
        </w:tc>
        <w:tc>
          <w:tcPr>
            <w:tcW w:w="3168" w:type="dxa"/>
            <w:shd w:val="clear" w:color="auto" w:fill="D9D9D9" w:themeFill="background1" w:themeFillShade="D9"/>
          </w:tcPr>
          <w:p w14:paraId="14C95F45" w14:textId="77777777" w:rsidR="00F55B82" w:rsidRPr="00CD2B34" w:rsidRDefault="00F55B82" w:rsidP="00A979DF">
            <w:pPr>
              <w:rPr>
                <w:b/>
                <w:sz w:val="20"/>
                <w:szCs w:val="20"/>
              </w:rPr>
            </w:pPr>
            <w:r w:rsidRPr="00CD2B34">
              <w:rPr>
                <w:b/>
                <w:sz w:val="20"/>
                <w:szCs w:val="20"/>
              </w:rPr>
              <w:t>Comment</w:t>
            </w:r>
            <w:r w:rsidR="00071D96" w:rsidRPr="00CD2B34">
              <w:rPr>
                <w:b/>
                <w:sz w:val="20"/>
                <w:szCs w:val="20"/>
              </w:rPr>
              <w:t>s</w:t>
            </w:r>
          </w:p>
        </w:tc>
      </w:tr>
      <w:tr w:rsidR="00F55B82" w:rsidRPr="00CD2B34" w14:paraId="14C95F4F" w14:textId="77777777" w:rsidTr="00893C9A">
        <w:trPr>
          <w:cantSplit/>
        </w:trPr>
        <w:tc>
          <w:tcPr>
            <w:tcW w:w="1890" w:type="dxa"/>
          </w:tcPr>
          <w:p w14:paraId="14C95F47" w14:textId="77777777" w:rsidR="00F55B82" w:rsidRPr="00017ABE" w:rsidRDefault="00F55B82" w:rsidP="0081598E">
            <w:pPr>
              <w:rPr>
                <w:b/>
                <w:sz w:val="20"/>
                <w:szCs w:val="20"/>
              </w:rPr>
            </w:pPr>
            <w:r w:rsidRPr="00017ABE">
              <w:rPr>
                <w:b/>
                <w:sz w:val="20"/>
                <w:szCs w:val="20"/>
              </w:rPr>
              <w:t>Case Owner</w:t>
            </w:r>
          </w:p>
        </w:tc>
        <w:tc>
          <w:tcPr>
            <w:tcW w:w="2610" w:type="dxa"/>
          </w:tcPr>
          <w:p w14:paraId="14C95F48" w14:textId="77777777" w:rsidR="00F55B82" w:rsidRPr="00CD2B34" w:rsidRDefault="00F55B82" w:rsidP="006F2222">
            <w:pPr>
              <w:rPr>
                <w:sz w:val="20"/>
                <w:szCs w:val="20"/>
              </w:rPr>
            </w:pPr>
            <w:r w:rsidRPr="00CD2B34">
              <w:rPr>
                <w:sz w:val="20"/>
                <w:szCs w:val="20"/>
              </w:rPr>
              <w:t>Lookup(</w:t>
            </w:r>
            <w:proofErr w:type="spellStart"/>
            <w:r w:rsidRPr="00CD2B34">
              <w:rPr>
                <w:sz w:val="20"/>
                <w:szCs w:val="20"/>
              </w:rPr>
              <w:t>User,Queue</w:t>
            </w:r>
            <w:proofErr w:type="spellEnd"/>
            <w:r w:rsidRPr="00CD2B34">
              <w:rPr>
                <w:sz w:val="20"/>
                <w:szCs w:val="20"/>
              </w:rPr>
              <w:t>)</w:t>
            </w:r>
          </w:p>
        </w:tc>
        <w:tc>
          <w:tcPr>
            <w:tcW w:w="360" w:type="dxa"/>
          </w:tcPr>
          <w:p w14:paraId="14C95F49" w14:textId="77777777" w:rsidR="00F55B82" w:rsidRPr="00CD2B34" w:rsidRDefault="00F55B82">
            <w:pPr>
              <w:rPr>
                <w:sz w:val="20"/>
                <w:szCs w:val="20"/>
              </w:rPr>
            </w:pPr>
            <w:r w:rsidRPr="00CD2B34">
              <w:rPr>
                <w:sz w:val="20"/>
                <w:szCs w:val="20"/>
              </w:rPr>
              <w:t>N</w:t>
            </w:r>
          </w:p>
        </w:tc>
        <w:tc>
          <w:tcPr>
            <w:tcW w:w="360" w:type="dxa"/>
          </w:tcPr>
          <w:p w14:paraId="14C95F4A" w14:textId="77777777" w:rsidR="00F55B82" w:rsidRPr="00CD2B34" w:rsidRDefault="00F55B82" w:rsidP="00A979DF">
            <w:pPr>
              <w:jc w:val="center"/>
              <w:rPr>
                <w:sz w:val="20"/>
                <w:szCs w:val="20"/>
              </w:rPr>
            </w:pPr>
            <w:r w:rsidRPr="00CD2B34">
              <w:rPr>
                <w:sz w:val="20"/>
                <w:szCs w:val="20"/>
              </w:rPr>
              <w:t>N</w:t>
            </w:r>
          </w:p>
        </w:tc>
        <w:tc>
          <w:tcPr>
            <w:tcW w:w="360" w:type="dxa"/>
          </w:tcPr>
          <w:p w14:paraId="14C95F4B" w14:textId="77777777" w:rsidR="00F55B82" w:rsidRPr="00CD2B34" w:rsidRDefault="00F55B82" w:rsidP="000F0012">
            <w:pPr>
              <w:jc w:val="center"/>
              <w:rPr>
                <w:sz w:val="20"/>
                <w:szCs w:val="20"/>
              </w:rPr>
            </w:pPr>
            <w:r w:rsidRPr="00CD2B34">
              <w:rPr>
                <w:sz w:val="20"/>
                <w:szCs w:val="20"/>
              </w:rPr>
              <w:t>N</w:t>
            </w:r>
          </w:p>
        </w:tc>
        <w:tc>
          <w:tcPr>
            <w:tcW w:w="1080" w:type="dxa"/>
          </w:tcPr>
          <w:p w14:paraId="14C95F4C" w14:textId="77777777" w:rsidR="00F55B82" w:rsidRPr="00CD2B34" w:rsidRDefault="00F55B82" w:rsidP="00A979DF">
            <w:pPr>
              <w:rPr>
                <w:sz w:val="20"/>
                <w:szCs w:val="20"/>
              </w:rPr>
            </w:pPr>
            <w:r w:rsidRPr="00CD2B34">
              <w:rPr>
                <w:sz w:val="20"/>
                <w:szCs w:val="20"/>
              </w:rPr>
              <w:t>None</w:t>
            </w:r>
          </w:p>
        </w:tc>
        <w:tc>
          <w:tcPr>
            <w:tcW w:w="360" w:type="dxa"/>
          </w:tcPr>
          <w:p w14:paraId="14C95F4D" w14:textId="77777777" w:rsidR="00F55B82" w:rsidRPr="00CD2B34" w:rsidRDefault="00F55B82" w:rsidP="000F0012">
            <w:pPr>
              <w:jc w:val="center"/>
              <w:rPr>
                <w:sz w:val="20"/>
                <w:szCs w:val="20"/>
              </w:rPr>
            </w:pPr>
            <w:r w:rsidRPr="00CD2B34">
              <w:rPr>
                <w:sz w:val="20"/>
                <w:szCs w:val="20"/>
              </w:rPr>
              <w:t>Y</w:t>
            </w:r>
          </w:p>
        </w:tc>
        <w:tc>
          <w:tcPr>
            <w:tcW w:w="3168" w:type="dxa"/>
          </w:tcPr>
          <w:p w14:paraId="14C95F4E" w14:textId="77777777" w:rsidR="00F55B82" w:rsidRPr="001457F3" w:rsidRDefault="00795803" w:rsidP="001457F3">
            <w:pPr>
              <w:rPr>
                <w:sz w:val="20"/>
                <w:szCs w:val="20"/>
              </w:rPr>
            </w:pPr>
            <w:r w:rsidRPr="00CD2B34">
              <w:rPr>
                <w:sz w:val="20"/>
                <w:szCs w:val="20"/>
              </w:rPr>
              <w:t>When a case is created this field is s</w:t>
            </w:r>
            <w:r w:rsidR="009D0157" w:rsidRPr="00CD2B34">
              <w:rPr>
                <w:sz w:val="20"/>
                <w:szCs w:val="20"/>
              </w:rPr>
              <w:t xml:space="preserve">et to </w:t>
            </w:r>
            <w:r w:rsidR="00DE5667" w:rsidRPr="00CD2B34">
              <w:rPr>
                <w:sz w:val="20"/>
                <w:szCs w:val="20"/>
              </w:rPr>
              <w:t>the U</w:t>
            </w:r>
            <w:r w:rsidR="008B39B9" w:rsidRPr="00CD2B34">
              <w:rPr>
                <w:sz w:val="20"/>
                <w:szCs w:val="20"/>
              </w:rPr>
              <w:t xml:space="preserve">ser </w:t>
            </w:r>
            <w:r w:rsidRPr="00CD2B34">
              <w:rPr>
                <w:sz w:val="20"/>
                <w:szCs w:val="20"/>
              </w:rPr>
              <w:t xml:space="preserve">creating the </w:t>
            </w:r>
            <w:r w:rsidR="009D0157" w:rsidRPr="00CD2B34">
              <w:rPr>
                <w:sz w:val="20"/>
                <w:szCs w:val="20"/>
              </w:rPr>
              <w:t>case</w:t>
            </w:r>
            <w:r w:rsidRPr="00CD2B34">
              <w:rPr>
                <w:sz w:val="20"/>
                <w:szCs w:val="20"/>
              </w:rPr>
              <w:t xml:space="preserve">.  Upon save, the Standard Case Assignment Rule is executed </w:t>
            </w:r>
            <w:r w:rsidR="009D0157" w:rsidRPr="00CD2B34">
              <w:rPr>
                <w:sz w:val="20"/>
                <w:szCs w:val="20"/>
              </w:rPr>
              <w:t>and th</w:t>
            </w:r>
            <w:r w:rsidRPr="00CD2B34">
              <w:rPr>
                <w:sz w:val="20"/>
                <w:szCs w:val="20"/>
              </w:rPr>
              <w:t xml:space="preserve">is field is updated </w:t>
            </w:r>
            <w:r w:rsidR="009D0157" w:rsidRPr="00CD2B34">
              <w:rPr>
                <w:sz w:val="20"/>
                <w:szCs w:val="20"/>
              </w:rPr>
              <w:t xml:space="preserve">to </w:t>
            </w:r>
            <w:r w:rsidRPr="00CD2B34">
              <w:rPr>
                <w:sz w:val="20"/>
                <w:szCs w:val="20"/>
              </w:rPr>
              <w:t xml:space="preserve">a </w:t>
            </w:r>
            <w:r w:rsidR="009D0157" w:rsidRPr="00CD2B34">
              <w:rPr>
                <w:sz w:val="20"/>
                <w:szCs w:val="20"/>
              </w:rPr>
              <w:t xml:space="preserve">Queue </w:t>
            </w:r>
            <w:r w:rsidRPr="00CD2B34">
              <w:rPr>
                <w:sz w:val="20"/>
                <w:szCs w:val="20"/>
              </w:rPr>
              <w:t xml:space="preserve">based on the case’s </w:t>
            </w:r>
            <w:r w:rsidR="001457F3">
              <w:rPr>
                <w:sz w:val="20"/>
                <w:szCs w:val="20"/>
              </w:rPr>
              <w:t xml:space="preserve">Service Request </w:t>
            </w:r>
            <w:r w:rsidRPr="00CD2B34">
              <w:rPr>
                <w:sz w:val="20"/>
                <w:szCs w:val="20"/>
              </w:rPr>
              <w:t>Type.</w:t>
            </w:r>
            <w:r w:rsidR="001457F3">
              <w:rPr>
                <w:sz w:val="20"/>
                <w:szCs w:val="20"/>
              </w:rPr>
              <w:t xml:space="preserve">    </w:t>
            </w:r>
            <w:r w:rsidR="00DE5667" w:rsidRPr="001457F3">
              <w:rPr>
                <w:sz w:val="20"/>
                <w:szCs w:val="20"/>
              </w:rPr>
              <w:t>Once the case is saved t</w:t>
            </w:r>
            <w:r w:rsidRPr="001457F3">
              <w:rPr>
                <w:sz w:val="20"/>
                <w:szCs w:val="20"/>
              </w:rPr>
              <w:t>his field c</w:t>
            </w:r>
            <w:r w:rsidR="009D0157" w:rsidRPr="001457F3">
              <w:rPr>
                <w:sz w:val="20"/>
                <w:szCs w:val="20"/>
              </w:rPr>
              <w:t xml:space="preserve">an be </w:t>
            </w:r>
            <w:r w:rsidRPr="001457F3">
              <w:rPr>
                <w:sz w:val="20"/>
                <w:szCs w:val="20"/>
              </w:rPr>
              <w:t xml:space="preserve">manually </w:t>
            </w:r>
            <w:r w:rsidR="009D0157" w:rsidRPr="001457F3">
              <w:rPr>
                <w:sz w:val="20"/>
                <w:szCs w:val="20"/>
              </w:rPr>
              <w:t xml:space="preserve">changed by </w:t>
            </w:r>
            <w:r w:rsidRPr="001457F3">
              <w:rPr>
                <w:sz w:val="20"/>
                <w:szCs w:val="20"/>
              </w:rPr>
              <w:t xml:space="preserve">a </w:t>
            </w:r>
            <w:r w:rsidR="009D0157" w:rsidRPr="001457F3">
              <w:rPr>
                <w:sz w:val="20"/>
                <w:szCs w:val="20"/>
              </w:rPr>
              <w:t xml:space="preserve">user. </w:t>
            </w:r>
          </w:p>
        </w:tc>
      </w:tr>
      <w:tr w:rsidR="00F55B82" w:rsidRPr="00CD2B34" w14:paraId="14C95F58" w14:textId="77777777" w:rsidTr="00893C9A">
        <w:trPr>
          <w:cantSplit/>
        </w:trPr>
        <w:tc>
          <w:tcPr>
            <w:tcW w:w="1890" w:type="dxa"/>
          </w:tcPr>
          <w:p w14:paraId="14C95F50" w14:textId="77777777" w:rsidR="00F55B82" w:rsidRPr="00017ABE" w:rsidRDefault="00F55B82" w:rsidP="00A979DF">
            <w:pPr>
              <w:rPr>
                <w:b/>
                <w:sz w:val="20"/>
                <w:szCs w:val="20"/>
              </w:rPr>
            </w:pPr>
            <w:r w:rsidRPr="00017ABE">
              <w:rPr>
                <w:b/>
                <w:sz w:val="20"/>
                <w:szCs w:val="20"/>
              </w:rPr>
              <w:t>Case Number</w:t>
            </w:r>
          </w:p>
        </w:tc>
        <w:tc>
          <w:tcPr>
            <w:tcW w:w="2610" w:type="dxa"/>
          </w:tcPr>
          <w:p w14:paraId="14C95F51" w14:textId="77777777" w:rsidR="00F55B82" w:rsidRPr="00CD2B34" w:rsidRDefault="00F55B82" w:rsidP="00A979DF">
            <w:pPr>
              <w:rPr>
                <w:sz w:val="20"/>
                <w:szCs w:val="20"/>
              </w:rPr>
            </w:pPr>
            <w:r w:rsidRPr="00CD2B34">
              <w:rPr>
                <w:sz w:val="20"/>
                <w:szCs w:val="20"/>
              </w:rPr>
              <w:t>Auto Number</w:t>
            </w:r>
          </w:p>
        </w:tc>
        <w:tc>
          <w:tcPr>
            <w:tcW w:w="360" w:type="dxa"/>
          </w:tcPr>
          <w:p w14:paraId="14C95F52" w14:textId="77777777" w:rsidR="00F55B82" w:rsidRPr="00CD2B34" w:rsidRDefault="00F55B82">
            <w:pPr>
              <w:rPr>
                <w:sz w:val="20"/>
                <w:szCs w:val="20"/>
              </w:rPr>
            </w:pPr>
            <w:r w:rsidRPr="00CD2B34">
              <w:rPr>
                <w:sz w:val="20"/>
                <w:szCs w:val="20"/>
              </w:rPr>
              <w:t>N</w:t>
            </w:r>
          </w:p>
        </w:tc>
        <w:tc>
          <w:tcPr>
            <w:tcW w:w="360" w:type="dxa"/>
          </w:tcPr>
          <w:p w14:paraId="14C95F53" w14:textId="77777777" w:rsidR="00F55B82" w:rsidRPr="00CD2B34" w:rsidRDefault="00F55B82" w:rsidP="00A979DF">
            <w:pPr>
              <w:jc w:val="center"/>
              <w:rPr>
                <w:sz w:val="20"/>
                <w:szCs w:val="20"/>
              </w:rPr>
            </w:pPr>
            <w:r w:rsidRPr="00CD2B34">
              <w:rPr>
                <w:sz w:val="20"/>
                <w:szCs w:val="20"/>
              </w:rPr>
              <w:t>N</w:t>
            </w:r>
          </w:p>
        </w:tc>
        <w:tc>
          <w:tcPr>
            <w:tcW w:w="360" w:type="dxa"/>
          </w:tcPr>
          <w:p w14:paraId="14C95F54" w14:textId="77777777" w:rsidR="00F55B82" w:rsidRPr="00CD2B34" w:rsidRDefault="008B39B9" w:rsidP="00137773">
            <w:pPr>
              <w:jc w:val="center"/>
              <w:rPr>
                <w:sz w:val="20"/>
                <w:szCs w:val="20"/>
              </w:rPr>
            </w:pPr>
            <w:r w:rsidRPr="00CD2B34">
              <w:rPr>
                <w:sz w:val="20"/>
                <w:szCs w:val="20"/>
              </w:rPr>
              <w:t>Y</w:t>
            </w:r>
          </w:p>
        </w:tc>
        <w:tc>
          <w:tcPr>
            <w:tcW w:w="1080" w:type="dxa"/>
          </w:tcPr>
          <w:p w14:paraId="14C95F55" w14:textId="77777777" w:rsidR="00F55B82" w:rsidRPr="00CD2B34" w:rsidRDefault="00F55B82">
            <w:pPr>
              <w:rPr>
                <w:sz w:val="20"/>
                <w:szCs w:val="20"/>
              </w:rPr>
            </w:pPr>
            <w:r w:rsidRPr="00CD2B34">
              <w:rPr>
                <w:sz w:val="20"/>
                <w:szCs w:val="20"/>
              </w:rPr>
              <w:t>None</w:t>
            </w:r>
          </w:p>
        </w:tc>
        <w:tc>
          <w:tcPr>
            <w:tcW w:w="360" w:type="dxa"/>
          </w:tcPr>
          <w:p w14:paraId="14C95F56" w14:textId="77777777" w:rsidR="00F55B82" w:rsidRPr="00CD2B34" w:rsidRDefault="00F55B82" w:rsidP="000F0012">
            <w:pPr>
              <w:jc w:val="center"/>
              <w:rPr>
                <w:sz w:val="20"/>
                <w:szCs w:val="20"/>
              </w:rPr>
            </w:pPr>
            <w:r w:rsidRPr="00CD2B34">
              <w:rPr>
                <w:sz w:val="20"/>
                <w:szCs w:val="20"/>
              </w:rPr>
              <w:t>N</w:t>
            </w:r>
          </w:p>
        </w:tc>
        <w:tc>
          <w:tcPr>
            <w:tcW w:w="3168" w:type="dxa"/>
          </w:tcPr>
          <w:p w14:paraId="14C95F57" w14:textId="77777777" w:rsidR="00F55B82" w:rsidRPr="00CD2B34" w:rsidRDefault="00795803" w:rsidP="00795803">
            <w:pPr>
              <w:rPr>
                <w:sz w:val="20"/>
                <w:szCs w:val="20"/>
              </w:rPr>
            </w:pPr>
            <w:r w:rsidRPr="00CD2B34">
              <w:rPr>
                <w:sz w:val="20"/>
                <w:szCs w:val="20"/>
              </w:rPr>
              <w:t xml:space="preserve">The system automatically populates this field when a case is created. </w:t>
            </w:r>
          </w:p>
        </w:tc>
      </w:tr>
      <w:tr w:rsidR="004E116B" w:rsidRPr="00CD2B34" w14:paraId="14C95F61" w14:textId="77777777" w:rsidTr="00893C9A">
        <w:trPr>
          <w:cantSplit/>
        </w:trPr>
        <w:tc>
          <w:tcPr>
            <w:tcW w:w="1890" w:type="dxa"/>
          </w:tcPr>
          <w:p w14:paraId="14C95F59" w14:textId="66D6D68E" w:rsidR="004E116B" w:rsidRPr="00017ABE" w:rsidRDefault="00D7509F" w:rsidP="00A979DF">
            <w:pPr>
              <w:rPr>
                <w:b/>
                <w:sz w:val="20"/>
                <w:szCs w:val="20"/>
              </w:rPr>
            </w:pPr>
            <w:r>
              <w:rPr>
                <w:b/>
                <w:sz w:val="20"/>
                <w:szCs w:val="20"/>
              </w:rPr>
              <w:t xml:space="preserve">Customer </w:t>
            </w:r>
            <w:r w:rsidR="004E116B" w:rsidRPr="00017ABE">
              <w:rPr>
                <w:b/>
                <w:sz w:val="20"/>
                <w:szCs w:val="20"/>
              </w:rPr>
              <w:t>Zip Code</w:t>
            </w:r>
          </w:p>
        </w:tc>
        <w:tc>
          <w:tcPr>
            <w:tcW w:w="2610" w:type="dxa"/>
          </w:tcPr>
          <w:p w14:paraId="14C95F5A" w14:textId="1B8CAE3A" w:rsidR="004E116B" w:rsidRPr="00CD2B34" w:rsidRDefault="00802E7E" w:rsidP="006F2222">
            <w:pPr>
              <w:rPr>
                <w:sz w:val="20"/>
                <w:szCs w:val="20"/>
              </w:rPr>
            </w:pPr>
            <w:r>
              <w:rPr>
                <w:sz w:val="20"/>
                <w:szCs w:val="20"/>
              </w:rPr>
              <w:t>Lookup(Contact)</w:t>
            </w:r>
          </w:p>
        </w:tc>
        <w:tc>
          <w:tcPr>
            <w:tcW w:w="360" w:type="dxa"/>
          </w:tcPr>
          <w:p w14:paraId="14C95F5B" w14:textId="77777777" w:rsidR="004E116B" w:rsidRPr="00CD2B34" w:rsidRDefault="004B032F">
            <w:pPr>
              <w:rPr>
                <w:sz w:val="20"/>
                <w:szCs w:val="20"/>
              </w:rPr>
            </w:pPr>
            <w:r>
              <w:rPr>
                <w:sz w:val="20"/>
                <w:szCs w:val="20"/>
              </w:rPr>
              <w:t>Y</w:t>
            </w:r>
          </w:p>
        </w:tc>
        <w:tc>
          <w:tcPr>
            <w:tcW w:w="360" w:type="dxa"/>
          </w:tcPr>
          <w:p w14:paraId="14C95F5C" w14:textId="77777777" w:rsidR="004E116B" w:rsidRDefault="004B032F" w:rsidP="00A979DF">
            <w:pPr>
              <w:jc w:val="center"/>
              <w:rPr>
                <w:sz w:val="20"/>
                <w:szCs w:val="20"/>
              </w:rPr>
            </w:pPr>
            <w:r>
              <w:rPr>
                <w:sz w:val="20"/>
                <w:szCs w:val="20"/>
              </w:rPr>
              <w:t>Y</w:t>
            </w:r>
          </w:p>
        </w:tc>
        <w:tc>
          <w:tcPr>
            <w:tcW w:w="360" w:type="dxa"/>
          </w:tcPr>
          <w:p w14:paraId="14C95F5D" w14:textId="77777777" w:rsidR="004E116B" w:rsidRPr="00CD2B34" w:rsidRDefault="004B032F" w:rsidP="00137773">
            <w:pPr>
              <w:jc w:val="center"/>
              <w:rPr>
                <w:sz w:val="20"/>
                <w:szCs w:val="20"/>
              </w:rPr>
            </w:pPr>
            <w:r>
              <w:rPr>
                <w:sz w:val="20"/>
                <w:szCs w:val="20"/>
              </w:rPr>
              <w:t>N</w:t>
            </w:r>
          </w:p>
        </w:tc>
        <w:tc>
          <w:tcPr>
            <w:tcW w:w="1080" w:type="dxa"/>
          </w:tcPr>
          <w:p w14:paraId="14C95F5E" w14:textId="77777777" w:rsidR="004E116B" w:rsidRPr="00CD2B34" w:rsidRDefault="004B032F">
            <w:pPr>
              <w:rPr>
                <w:sz w:val="20"/>
                <w:szCs w:val="20"/>
              </w:rPr>
            </w:pPr>
            <w:r>
              <w:rPr>
                <w:sz w:val="20"/>
                <w:szCs w:val="20"/>
              </w:rPr>
              <w:t>None</w:t>
            </w:r>
          </w:p>
        </w:tc>
        <w:tc>
          <w:tcPr>
            <w:tcW w:w="360" w:type="dxa"/>
          </w:tcPr>
          <w:p w14:paraId="14C95F5F" w14:textId="77777777" w:rsidR="004E116B" w:rsidRPr="00CD2B34" w:rsidRDefault="004B032F" w:rsidP="000F0012">
            <w:pPr>
              <w:jc w:val="center"/>
              <w:rPr>
                <w:sz w:val="20"/>
                <w:szCs w:val="20"/>
              </w:rPr>
            </w:pPr>
            <w:r>
              <w:rPr>
                <w:sz w:val="20"/>
                <w:szCs w:val="20"/>
              </w:rPr>
              <w:t>Y</w:t>
            </w:r>
          </w:p>
        </w:tc>
        <w:tc>
          <w:tcPr>
            <w:tcW w:w="3168" w:type="dxa"/>
          </w:tcPr>
          <w:p w14:paraId="14C95F60" w14:textId="77777777" w:rsidR="004E116B" w:rsidRDefault="004B032F" w:rsidP="002222DE">
            <w:pPr>
              <w:rPr>
                <w:sz w:val="20"/>
                <w:szCs w:val="20"/>
              </w:rPr>
            </w:pPr>
            <w:r>
              <w:rPr>
                <w:sz w:val="20"/>
                <w:szCs w:val="20"/>
              </w:rPr>
              <w:t>This field will be populated by the Zip Code in the Contact record if one is associated with the case, otherwise the agent may populate it with a number from the caller.</w:t>
            </w:r>
          </w:p>
        </w:tc>
      </w:tr>
      <w:tr w:rsidR="00F55B82" w:rsidRPr="00CD2B34" w14:paraId="14C95F6A" w14:textId="77777777" w:rsidTr="00893C9A">
        <w:trPr>
          <w:cantSplit/>
        </w:trPr>
        <w:tc>
          <w:tcPr>
            <w:tcW w:w="1890" w:type="dxa"/>
          </w:tcPr>
          <w:p w14:paraId="14C95F62" w14:textId="77777777" w:rsidR="00F55B82" w:rsidRPr="00017ABE" w:rsidRDefault="00F55B82" w:rsidP="00A979DF">
            <w:pPr>
              <w:rPr>
                <w:b/>
                <w:sz w:val="20"/>
                <w:szCs w:val="20"/>
              </w:rPr>
            </w:pPr>
            <w:r w:rsidRPr="00017ABE">
              <w:rPr>
                <w:b/>
                <w:sz w:val="20"/>
                <w:szCs w:val="20"/>
              </w:rPr>
              <w:lastRenderedPageBreak/>
              <w:t>Contact Name</w:t>
            </w:r>
          </w:p>
        </w:tc>
        <w:tc>
          <w:tcPr>
            <w:tcW w:w="2610" w:type="dxa"/>
          </w:tcPr>
          <w:p w14:paraId="14C95F63" w14:textId="66D04EAE" w:rsidR="00F55B82" w:rsidRPr="00CD2B34" w:rsidRDefault="00F55B82" w:rsidP="00802E7E">
            <w:pPr>
              <w:rPr>
                <w:sz w:val="20"/>
                <w:szCs w:val="20"/>
              </w:rPr>
            </w:pPr>
            <w:r w:rsidRPr="00CD2B34">
              <w:rPr>
                <w:sz w:val="20"/>
                <w:szCs w:val="20"/>
              </w:rPr>
              <w:t>Lookup(</w:t>
            </w:r>
            <w:r w:rsidR="00802E7E">
              <w:rPr>
                <w:sz w:val="20"/>
                <w:szCs w:val="20"/>
              </w:rPr>
              <w:t>Contact</w:t>
            </w:r>
            <w:r w:rsidRPr="00CD2B34">
              <w:rPr>
                <w:sz w:val="20"/>
                <w:szCs w:val="20"/>
              </w:rPr>
              <w:t>)</w:t>
            </w:r>
          </w:p>
        </w:tc>
        <w:tc>
          <w:tcPr>
            <w:tcW w:w="360" w:type="dxa"/>
          </w:tcPr>
          <w:p w14:paraId="14C95F64" w14:textId="77777777" w:rsidR="00F55B82" w:rsidRPr="00CD2B34" w:rsidRDefault="00F55B82">
            <w:pPr>
              <w:rPr>
                <w:sz w:val="20"/>
                <w:szCs w:val="20"/>
              </w:rPr>
            </w:pPr>
            <w:r w:rsidRPr="00CD2B34">
              <w:rPr>
                <w:sz w:val="20"/>
                <w:szCs w:val="20"/>
              </w:rPr>
              <w:t>N</w:t>
            </w:r>
          </w:p>
        </w:tc>
        <w:tc>
          <w:tcPr>
            <w:tcW w:w="360" w:type="dxa"/>
          </w:tcPr>
          <w:p w14:paraId="14C95F65" w14:textId="77777777" w:rsidR="00F55B82" w:rsidRPr="00CD2B34" w:rsidRDefault="002222DE" w:rsidP="00A979DF">
            <w:pPr>
              <w:jc w:val="center"/>
              <w:rPr>
                <w:sz w:val="20"/>
                <w:szCs w:val="20"/>
              </w:rPr>
            </w:pPr>
            <w:r>
              <w:rPr>
                <w:sz w:val="20"/>
                <w:szCs w:val="20"/>
              </w:rPr>
              <w:t>N</w:t>
            </w:r>
          </w:p>
        </w:tc>
        <w:tc>
          <w:tcPr>
            <w:tcW w:w="360" w:type="dxa"/>
          </w:tcPr>
          <w:p w14:paraId="14C95F66" w14:textId="77777777" w:rsidR="00F55B82" w:rsidRPr="00CD2B34" w:rsidRDefault="00F55B82" w:rsidP="00137773">
            <w:pPr>
              <w:jc w:val="center"/>
              <w:rPr>
                <w:sz w:val="20"/>
                <w:szCs w:val="20"/>
              </w:rPr>
            </w:pPr>
            <w:r w:rsidRPr="00CD2B34">
              <w:rPr>
                <w:sz w:val="20"/>
                <w:szCs w:val="20"/>
              </w:rPr>
              <w:t>N</w:t>
            </w:r>
          </w:p>
        </w:tc>
        <w:tc>
          <w:tcPr>
            <w:tcW w:w="1080" w:type="dxa"/>
          </w:tcPr>
          <w:p w14:paraId="14C95F67" w14:textId="77777777" w:rsidR="00F55B82" w:rsidRPr="00CD2B34" w:rsidRDefault="00F55B82">
            <w:pPr>
              <w:rPr>
                <w:sz w:val="20"/>
                <w:szCs w:val="20"/>
              </w:rPr>
            </w:pPr>
            <w:r w:rsidRPr="00CD2B34">
              <w:rPr>
                <w:sz w:val="20"/>
                <w:szCs w:val="20"/>
              </w:rPr>
              <w:t>None</w:t>
            </w:r>
          </w:p>
        </w:tc>
        <w:tc>
          <w:tcPr>
            <w:tcW w:w="360" w:type="dxa"/>
          </w:tcPr>
          <w:p w14:paraId="14C95F68" w14:textId="77777777" w:rsidR="00F55B82" w:rsidRPr="00CD2B34" w:rsidRDefault="00F55B82" w:rsidP="000F0012">
            <w:pPr>
              <w:jc w:val="center"/>
              <w:rPr>
                <w:sz w:val="20"/>
                <w:szCs w:val="20"/>
              </w:rPr>
            </w:pPr>
            <w:r w:rsidRPr="00CD2B34">
              <w:rPr>
                <w:sz w:val="20"/>
                <w:szCs w:val="20"/>
              </w:rPr>
              <w:t>Y</w:t>
            </w:r>
          </w:p>
        </w:tc>
        <w:tc>
          <w:tcPr>
            <w:tcW w:w="3168" w:type="dxa"/>
          </w:tcPr>
          <w:p w14:paraId="14C95F69" w14:textId="77777777" w:rsidR="00F55B82" w:rsidRPr="00CD2B34" w:rsidRDefault="002222DE" w:rsidP="002222DE">
            <w:pPr>
              <w:rPr>
                <w:sz w:val="20"/>
                <w:szCs w:val="20"/>
              </w:rPr>
            </w:pPr>
            <w:r>
              <w:rPr>
                <w:sz w:val="20"/>
                <w:szCs w:val="20"/>
              </w:rPr>
              <w:t xml:space="preserve">This field contains the Contact requesting the service.  Ideally every case should have an associated contact.  </w:t>
            </w:r>
          </w:p>
        </w:tc>
      </w:tr>
      <w:tr w:rsidR="00D00116" w:rsidRPr="00CD2B34" w14:paraId="1FAB68F7" w14:textId="77777777" w:rsidTr="00893C9A">
        <w:trPr>
          <w:cantSplit/>
        </w:trPr>
        <w:tc>
          <w:tcPr>
            <w:tcW w:w="1890" w:type="dxa"/>
          </w:tcPr>
          <w:p w14:paraId="476EA9B4" w14:textId="0DE6808F" w:rsidR="00D00116" w:rsidRPr="00017ABE" w:rsidRDefault="00D00116" w:rsidP="00E26239">
            <w:pPr>
              <w:rPr>
                <w:b/>
                <w:sz w:val="20"/>
                <w:szCs w:val="20"/>
              </w:rPr>
            </w:pPr>
            <w:r>
              <w:rPr>
                <w:b/>
                <w:sz w:val="20"/>
                <w:szCs w:val="20"/>
              </w:rPr>
              <w:t>Customer Declined</w:t>
            </w:r>
          </w:p>
        </w:tc>
        <w:tc>
          <w:tcPr>
            <w:tcW w:w="2610" w:type="dxa"/>
          </w:tcPr>
          <w:p w14:paraId="7B712AAA" w14:textId="5EDEA399" w:rsidR="00D00116" w:rsidRPr="00CD2B34" w:rsidRDefault="00D00116" w:rsidP="006F2222">
            <w:pPr>
              <w:rPr>
                <w:sz w:val="20"/>
                <w:szCs w:val="20"/>
              </w:rPr>
            </w:pPr>
            <w:r>
              <w:rPr>
                <w:sz w:val="20"/>
                <w:szCs w:val="20"/>
              </w:rPr>
              <w:t>Checkbox</w:t>
            </w:r>
          </w:p>
        </w:tc>
        <w:tc>
          <w:tcPr>
            <w:tcW w:w="360" w:type="dxa"/>
          </w:tcPr>
          <w:p w14:paraId="3F7EB884" w14:textId="57EA5D00" w:rsidR="00D00116" w:rsidRPr="00CD2B34" w:rsidRDefault="00D00116">
            <w:pPr>
              <w:rPr>
                <w:sz w:val="20"/>
                <w:szCs w:val="20"/>
              </w:rPr>
            </w:pPr>
            <w:r>
              <w:rPr>
                <w:sz w:val="20"/>
                <w:szCs w:val="20"/>
              </w:rPr>
              <w:t>Y</w:t>
            </w:r>
          </w:p>
        </w:tc>
        <w:tc>
          <w:tcPr>
            <w:tcW w:w="360" w:type="dxa"/>
          </w:tcPr>
          <w:p w14:paraId="7B79640F" w14:textId="3BFD8D9C" w:rsidR="00D00116" w:rsidRDefault="00D00116" w:rsidP="00A979DF">
            <w:pPr>
              <w:jc w:val="center"/>
              <w:rPr>
                <w:sz w:val="20"/>
                <w:szCs w:val="20"/>
              </w:rPr>
            </w:pPr>
            <w:r>
              <w:rPr>
                <w:sz w:val="20"/>
                <w:szCs w:val="20"/>
              </w:rPr>
              <w:t>D</w:t>
            </w:r>
          </w:p>
        </w:tc>
        <w:tc>
          <w:tcPr>
            <w:tcW w:w="360" w:type="dxa"/>
          </w:tcPr>
          <w:p w14:paraId="7B0097EB" w14:textId="271FA09C" w:rsidR="00D00116" w:rsidRPr="00CD2B34" w:rsidRDefault="00D00116" w:rsidP="00137773">
            <w:pPr>
              <w:jc w:val="center"/>
              <w:rPr>
                <w:sz w:val="20"/>
                <w:szCs w:val="20"/>
              </w:rPr>
            </w:pPr>
            <w:r>
              <w:rPr>
                <w:sz w:val="20"/>
                <w:szCs w:val="20"/>
              </w:rPr>
              <w:t>N</w:t>
            </w:r>
          </w:p>
        </w:tc>
        <w:tc>
          <w:tcPr>
            <w:tcW w:w="1080" w:type="dxa"/>
          </w:tcPr>
          <w:p w14:paraId="60D117F7" w14:textId="03615964" w:rsidR="00D00116" w:rsidRPr="00CD2B34" w:rsidRDefault="00D00116">
            <w:pPr>
              <w:rPr>
                <w:sz w:val="20"/>
                <w:szCs w:val="20"/>
              </w:rPr>
            </w:pPr>
            <w:r>
              <w:rPr>
                <w:sz w:val="20"/>
                <w:szCs w:val="20"/>
              </w:rPr>
              <w:t>Contact Name = NULL</w:t>
            </w:r>
          </w:p>
        </w:tc>
        <w:tc>
          <w:tcPr>
            <w:tcW w:w="360" w:type="dxa"/>
          </w:tcPr>
          <w:p w14:paraId="509159D6" w14:textId="48AF0734" w:rsidR="00D00116" w:rsidRPr="00CD2B34" w:rsidRDefault="00D00116" w:rsidP="000F0012">
            <w:pPr>
              <w:jc w:val="center"/>
              <w:rPr>
                <w:sz w:val="20"/>
                <w:szCs w:val="20"/>
              </w:rPr>
            </w:pPr>
            <w:r>
              <w:rPr>
                <w:sz w:val="20"/>
                <w:szCs w:val="20"/>
              </w:rPr>
              <w:t>N</w:t>
            </w:r>
          </w:p>
        </w:tc>
        <w:tc>
          <w:tcPr>
            <w:tcW w:w="3168" w:type="dxa"/>
          </w:tcPr>
          <w:p w14:paraId="7330514A" w14:textId="29796BF5" w:rsidR="00D00116" w:rsidRDefault="00D00116" w:rsidP="002222DE">
            <w:pPr>
              <w:rPr>
                <w:sz w:val="20"/>
                <w:szCs w:val="20"/>
              </w:rPr>
            </w:pPr>
            <w:r>
              <w:rPr>
                <w:sz w:val="20"/>
                <w:szCs w:val="20"/>
              </w:rPr>
              <w:t>A contact uses this field to confirm that a customer wants to remain anonymous.</w:t>
            </w:r>
            <w:r w:rsidR="00FE4971">
              <w:rPr>
                <w:sz w:val="20"/>
                <w:szCs w:val="20"/>
              </w:rPr>
              <w:t xml:space="preserve">  If field is not checked and Contact Name is blank agent will not be able to save case.</w:t>
            </w:r>
          </w:p>
        </w:tc>
      </w:tr>
      <w:tr w:rsidR="00B7367B" w:rsidRPr="00CD2B34" w14:paraId="29AC4EE8" w14:textId="77777777" w:rsidTr="00893C9A">
        <w:trPr>
          <w:cantSplit/>
        </w:trPr>
        <w:tc>
          <w:tcPr>
            <w:tcW w:w="1890" w:type="dxa"/>
          </w:tcPr>
          <w:p w14:paraId="3C077001" w14:textId="7180FF06" w:rsidR="00B7367B" w:rsidRPr="00434C1F" w:rsidRDefault="00B7367B" w:rsidP="00E26239">
            <w:pPr>
              <w:rPr>
                <w:b/>
                <w:sz w:val="20"/>
                <w:szCs w:val="20"/>
              </w:rPr>
            </w:pPr>
            <w:r w:rsidRPr="00434C1F">
              <w:rPr>
                <w:b/>
                <w:sz w:val="20"/>
                <w:szCs w:val="20"/>
              </w:rPr>
              <w:t>Translator Required</w:t>
            </w:r>
          </w:p>
        </w:tc>
        <w:tc>
          <w:tcPr>
            <w:tcW w:w="2610" w:type="dxa"/>
          </w:tcPr>
          <w:p w14:paraId="6DCA18E3" w14:textId="77777777" w:rsidR="00B7367B" w:rsidRPr="00434C1F" w:rsidRDefault="00077A2F" w:rsidP="006F2222">
            <w:pPr>
              <w:rPr>
                <w:sz w:val="20"/>
                <w:szCs w:val="20"/>
              </w:rPr>
            </w:pPr>
            <w:proofErr w:type="spellStart"/>
            <w:r w:rsidRPr="00434C1F">
              <w:rPr>
                <w:sz w:val="20"/>
                <w:szCs w:val="20"/>
              </w:rPr>
              <w:t>Picklist</w:t>
            </w:r>
            <w:proofErr w:type="spellEnd"/>
          </w:p>
          <w:p w14:paraId="631EA3BE" w14:textId="271BC421" w:rsidR="00077A2F" w:rsidRPr="00434C1F" w:rsidRDefault="00077A2F" w:rsidP="00077A2F">
            <w:pPr>
              <w:rPr>
                <w:sz w:val="20"/>
                <w:szCs w:val="20"/>
              </w:rPr>
            </w:pPr>
            <w:r w:rsidRPr="00434C1F">
              <w:rPr>
                <w:b/>
                <w:sz w:val="20"/>
                <w:szCs w:val="20"/>
              </w:rPr>
              <w:t>Values:</w:t>
            </w:r>
            <w:r w:rsidRPr="00434C1F">
              <w:rPr>
                <w:sz w:val="20"/>
                <w:szCs w:val="20"/>
              </w:rPr>
              <w:t xml:space="preserve">  &lt;Blank&gt;, Yes, No</w:t>
            </w:r>
          </w:p>
          <w:p w14:paraId="0460AD0F" w14:textId="17F01BEE" w:rsidR="00077A2F" w:rsidRPr="00434C1F" w:rsidRDefault="00077A2F" w:rsidP="00077A2F">
            <w:pPr>
              <w:rPr>
                <w:sz w:val="20"/>
                <w:szCs w:val="20"/>
              </w:rPr>
            </w:pPr>
            <w:r w:rsidRPr="00434C1F">
              <w:rPr>
                <w:b/>
                <w:sz w:val="20"/>
                <w:szCs w:val="20"/>
              </w:rPr>
              <w:t xml:space="preserve">Default </w:t>
            </w:r>
            <w:r w:rsidRPr="00434C1F">
              <w:rPr>
                <w:sz w:val="20"/>
                <w:szCs w:val="20"/>
              </w:rPr>
              <w:t>= None</w:t>
            </w:r>
          </w:p>
        </w:tc>
        <w:tc>
          <w:tcPr>
            <w:tcW w:w="360" w:type="dxa"/>
          </w:tcPr>
          <w:p w14:paraId="0BDBD1FF" w14:textId="6F3FED51" w:rsidR="00B7367B" w:rsidRPr="00434C1F" w:rsidRDefault="00077A2F">
            <w:pPr>
              <w:rPr>
                <w:sz w:val="20"/>
                <w:szCs w:val="20"/>
              </w:rPr>
            </w:pPr>
            <w:r w:rsidRPr="00434C1F">
              <w:rPr>
                <w:sz w:val="20"/>
                <w:szCs w:val="20"/>
              </w:rPr>
              <w:t>Y</w:t>
            </w:r>
          </w:p>
        </w:tc>
        <w:tc>
          <w:tcPr>
            <w:tcW w:w="360" w:type="dxa"/>
          </w:tcPr>
          <w:p w14:paraId="0B13EA4C" w14:textId="028039A3" w:rsidR="00B7367B" w:rsidRPr="00434C1F" w:rsidRDefault="00077A2F" w:rsidP="00A979DF">
            <w:pPr>
              <w:jc w:val="center"/>
              <w:rPr>
                <w:sz w:val="20"/>
                <w:szCs w:val="20"/>
              </w:rPr>
            </w:pPr>
            <w:r w:rsidRPr="00434C1F">
              <w:rPr>
                <w:sz w:val="20"/>
                <w:szCs w:val="20"/>
              </w:rPr>
              <w:t>Y</w:t>
            </w:r>
          </w:p>
        </w:tc>
        <w:tc>
          <w:tcPr>
            <w:tcW w:w="360" w:type="dxa"/>
          </w:tcPr>
          <w:p w14:paraId="1610241A" w14:textId="0C2FC369" w:rsidR="00B7367B" w:rsidRPr="00434C1F" w:rsidRDefault="00077A2F" w:rsidP="00137773">
            <w:pPr>
              <w:jc w:val="center"/>
              <w:rPr>
                <w:sz w:val="20"/>
                <w:szCs w:val="20"/>
              </w:rPr>
            </w:pPr>
            <w:r w:rsidRPr="00434C1F">
              <w:rPr>
                <w:sz w:val="20"/>
                <w:szCs w:val="20"/>
              </w:rPr>
              <w:t>N</w:t>
            </w:r>
          </w:p>
        </w:tc>
        <w:tc>
          <w:tcPr>
            <w:tcW w:w="1080" w:type="dxa"/>
          </w:tcPr>
          <w:p w14:paraId="0445BFA8" w14:textId="77777777" w:rsidR="00B7367B" w:rsidRPr="00434C1F" w:rsidRDefault="00B7367B">
            <w:pPr>
              <w:rPr>
                <w:sz w:val="20"/>
                <w:szCs w:val="20"/>
              </w:rPr>
            </w:pPr>
          </w:p>
        </w:tc>
        <w:tc>
          <w:tcPr>
            <w:tcW w:w="360" w:type="dxa"/>
          </w:tcPr>
          <w:p w14:paraId="02D64B14" w14:textId="4AD8060F" w:rsidR="00B7367B" w:rsidRPr="00434C1F" w:rsidRDefault="00610E12" w:rsidP="000F0012">
            <w:pPr>
              <w:jc w:val="center"/>
              <w:rPr>
                <w:sz w:val="20"/>
                <w:szCs w:val="20"/>
              </w:rPr>
            </w:pPr>
            <w:r w:rsidRPr="00434C1F">
              <w:rPr>
                <w:sz w:val="20"/>
                <w:szCs w:val="20"/>
              </w:rPr>
              <w:t>N</w:t>
            </w:r>
          </w:p>
        </w:tc>
        <w:tc>
          <w:tcPr>
            <w:tcW w:w="3168" w:type="dxa"/>
          </w:tcPr>
          <w:p w14:paraId="720AF6D5" w14:textId="77777777" w:rsidR="00B7367B" w:rsidRPr="00434C1F" w:rsidRDefault="00B7367B" w:rsidP="002222DE">
            <w:pPr>
              <w:rPr>
                <w:sz w:val="20"/>
                <w:szCs w:val="20"/>
              </w:rPr>
            </w:pPr>
          </w:p>
        </w:tc>
      </w:tr>
      <w:tr w:rsidR="00077A2F" w:rsidRPr="00CD2B34" w14:paraId="37F3E184" w14:textId="77777777" w:rsidTr="00893C9A">
        <w:trPr>
          <w:cantSplit/>
        </w:trPr>
        <w:tc>
          <w:tcPr>
            <w:tcW w:w="1890" w:type="dxa"/>
          </w:tcPr>
          <w:p w14:paraId="6A161E51" w14:textId="7D29BF5C" w:rsidR="00077A2F" w:rsidRPr="00434C1F" w:rsidRDefault="00077A2F" w:rsidP="00E26239">
            <w:pPr>
              <w:rPr>
                <w:b/>
                <w:sz w:val="20"/>
                <w:szCs w:val="20"/>
              </w:rPr>
            </w:pPr>
            <w:r w:rsidRPr="00434C1F">
              <w:rPr>
                <w:b/>
                <w:sz w:val="20"/>
                <w:szCs w:val="20"/>
              </w:rPr>
              <w:t>Language</w:t>
            </w:r>
          </w:p>
        </w:tc>
        <w:tc>
          <w:tcPr>
            <w:tcW w:w="2610" w:type="dxa"/>
          </w:tcPr>
          <w:p w14:paraId="7ED0BAAB" w14:textId="397AFFCF" w:rsidR="00077A2F" w:rsidRPr="00434C1F" w:rsidRDefault="00077A2F" w:rsidP="00B7367B">
            <w:pPr>
              <w:rPr>
                <w:sz w:val="20"/>
                <w:szCs w:val="20"/>
              </w:rPr>
            </w:pPr>
            <w:r w:rsidRPr="00434C1F">
              <w:rPr>
                <w:sz w:val="20"/>
                <w:szCs w:val="20"/>
              </w:rPr>
              <w:t xml:space="preserve">Dependent </w:t>
            </w:r>
            <w:proofErr w:type="spellStart"/>
            <w:r w:rsidRPr="00434C1F">
              <w:rPr>
                <w:sz w:val="20"/>
                <w:szCs w:val="20"/>
              </w:rPr>
              <w:t>Picklist</w:t>
            </w:r>
            <w:proofErr w:type="spellEnd"/>
          </w:p>
          <w:p w14:paraId="110F19BB" w14:textId="6BCFAFCC" w:rsidR="00077A2F" w:rsidRPr="00434C1F" w:rsidRDefault="00077A2F" w:rsidP="00077A2F">
            <w:pPr>
              <w:rPr>
                <w:i/>
                <w:sz w:val="20"/>
                <w:szCs w:val="20"/>
              </w:rPr>
            </w:pPr>
            <w:r w:rsidRPr="00434C1F">
              <w:rPr>
                <w:sz w:val="20"/>
                <w:szCs w:val="20"/>
              </w:rPr>
              <w:t>(</w:t>
            </w:r>
            <w:r w:rsidRPr="00434C1F">
              <w:rPr>
                <w:i/>
                <w:sz w:val="20"/>
                <w:szCs w:val="20"/>
              </w:rPr>
              <w:t xml:space="preserve">Controlling Field = </w:t>
            </w:r>
            <w:r w:rsidRPr="00434C1F">
              <w:rPr>
                <w:b/>
                <w:i/>
                <w:sz w:val="20"/>
                <w:szCs w:val="20"/>
              </w:rPr>
              <w:t>Translator Required</w:t>
            </w:r>
            <w:r w:rsidRPr="00434C1F">
              <w:rPr>
                <w:i/>
                <w:sz w:val="20"/>
                <w:szCs w:val="20"/>
              </w:rPr>
              <w:t>)</w:t>
            </w:r>
          </w:p>
          <w:p w14:paraId="7C84E340" w14:textId="77777777" w:rsidR="00077A2F" w:rsidRPr="00434C1F" w:rsidRDefault="00077A2F" w:rsidP="00B7367B">
            <w:pPr>
              <w:rPr>
                <w:sz w:val="20"/>
                <w:szCs w:val="20"/>
              </w:rPr>
            </w:pPr>
          </w:p>
          <w:p w14:paraId="28962C55" w14:textId="5EF639FF" w:rsidR="00077A2F" w:rsidRPr="00434C1F" w:rsidRDefault="00077A2F" w:rsidP="00B7367B">
            <w:pPr>
              <w:rPr>
                <w:sz w:val="20"/>
                <w:szCs w:val="20"/>
              </w:rPr>
            </w:pPr>
            <w:r w:rsidRPr="00434C1F">
              <w:rPr>
                <w:b/>
                <w:sz w:val="20"/>
                <w:szCs w:val="20"/>
              </w:rPr>
              <w:t>Values:</w:t>
            </w:r>
            <w:r w:rsidRPr="00434C1F">
              <w:rPr>
                <w:sz w:val="20"/>
                <w:szCs w:val="20"/>
              </w:rPr>
              <w:t xml:space="preserve">  &lt;Blank&gt;, Albanian, Arabic, Bengali, Cambodian, Cantonese, French, Haitian Creole, German, Greek, Hindi, Indonesian, Italian, Japanese, Karen, Korean, Mandarin, Polish, Portuguese, Russian, Serbian, Spanish, Thai, Urdu, Vietnamese, Other</w:t>
            </w:r>
          </w:p>
          <w:p w14:paraId="0B5AE664" w14:textId="77777777" w:rsidR="00077A2F" w:rsidRPr="00434C1F" w:rsidRDefault="00077A2F" w:rsidP="00B7367B">
            <w:pPr>
              <w:rPr>
                <w:sz w:val="20"/>
                <w:szCs w:val="20"/>
              </w:rPr>
            </w:pPr>
            <w:r w:rsidRPr="00434C1F">
              <w:rPr>
                <w:b/>
                <w:sz w:val="20"/>
                <w:szCs w:val="20"/>
              </w:rPr>
              <w:t xml:space="preserve">Default </w:t>
            </w:r>
            <w:r w:rsidRPr="00434C1F">
              <w:rPr>
                <w:sz w:val="20"/>
                <w:szCs w:val="20"/>
              </w:rPr>
              <w:t>= None</w:t>
            </w:r>
          </w:p>
          <w:p w14:paraId="39453A6F" w14:textId="77777777" w:rsidR="00077A2F" w:rsidRPr="00434C1F" w:rsidRDefault="00077A2F" w:rsidP="00B7367B">
            <w:pPr>
              <w:rPr>
                <w:sz w:val="20"/>
                <w:szCs w:val="20"/>
              </w:rPr>
            </w:pPr>
          </w:p>
          <w:p w14:paraId="6D9600DC" w14:textId="2658D731" w:rsidR="00077A2F" w:rsidRPr="00434C1F" w:rsidRDefault="00077A2F" w:rsidP="00B7367B">
            <w:pPr>
              <w:rPr>
                <w:sz w:val="20"/>
                <w:szCs w:val="20"/>
              </w:rPr>
            </w:pPr>
            <w:r w:rsidRPr="00434C1F">
              <w:rPr>
                <w:sz w:val="20"/>
                <w:szCs w:val="20"/>
              </w:rPr>
              <w:t xml:space="preserve">Display All if </w:t>
            </w:r>
            <w:r w:rsidRPr="00434C1F">
              <w:rPr>
                <w:b/>
                <w:i/>
                <w:sz w:val="20"/>
                <w:szCs w:val="20"/>
              </w:rPr>
              <w:t>Translator Required</w:t>
            </w:r>
            <w:r w:rsidRPr="00434C1F">
              <w:rPr>
                <w:sz w:val="20"/>
                <w:szCs w:val="20"/>
              </w:rPr>
              <w:t xml:space="preserve"> = ‘Yes’</w:t>
            </w:r>
          </w:p>
        </w:tc>
        <w:tc>
          <w:tcPr>
            <w:tcW w:w="360" w:type="dxa"/>
          </w:tcPr>
          <w:p w14:paraId="2EABE64B" w14:textId="65E0D858" w:rsidR="00077A2F" w:rsidRPr="00434C1F" w:rsidRDefault="00077A2F">
            <w:pPr>
              <w:rPr>
                <w:sz w:val="20"/>
                <w:szCs w:val="20"/>
              </w:rPr>
            </w:pPr>
            <w:r w:rsidRPr="00434C1F">
              <w:rPr>
                <w:sz w:val="20"/>
                <w:szCs w:val="20"/>
              </w:rPr>
              <w:t>Y</w:t>
            </w:r>
          </w:p>
        </w:tc>
        <w:tc>
          <w:tcPr>
            <w:tcW w:w="360" w:type="dxa"/>
          </w:tcPr>
          <w:p w14:paraId="13AE9428" w14:textId="7DD88B2C" w:rsidR="00077A2F" w:rsidRPr="00434C1F" w:rsidRDefault="00077A2F" w:rsidP="00A979DF">
            <w:pPr>
              <w:jc w:val="center"/>
              <w:rPr>
                <w:sz w:val="20"/>
                <w:szCs w:val="20"/>
              </w:rPr>
            </w:pPr>
            <w:r w:rsidRPr="00434C1F">
              <w:rPr>
                <w:sz w:val="20"/>
                <w:szCs w:val="20"/>
              </w:rPr>
              <w:t>Y</w:t>
            </w:r>
          </w:p>
        </w:tc>
        <w:tc>
          <w:tcPr>
            <w:tcW w:w="360" w:type="dxa"/>
          </w:tcPr>
          <w:p w14:paraId="2B766BE5" w14:textId="776003B4" w:rsidR="00077A2F" w:rsidRPr="00434C1F" w:rsidRDefault="00077A2F" w:rsidP="00137773">
            <w:pPr>
              <w:jc w:val="center"/>
              <w:rPr>
                <w:sz w:val="20"/>
                <w:szCs w:val="20"/>
              </w:rPr>
            </w:pPr>
            <w:r w:rsidRPr="00434C1F">
              <w:rPr>
                <w:sz w:val="20"/>
                <w:szCs w:val="20"/>
              </w:rPr>
              <w:t>N</w:t>
            </w:r>
          </w:p>
        </w:tc>
        <w:tc>
          <w:tcPr>
            <w:tcW w:w="1080" w:type="dxa"/>
          </w:tcPr>
          <w:p w14:paraId="7915EDDB" w14:textId="77777777" w:rsidR="00077A2F" w:rsidRPr="00434C1F" w:rsidRDefault="00077A2F">
            <w:pPr>
              <w:rPr>
                <w:sz w:val="20"/>
                <w:szCs w:val="20"/>
              </w:rPr>
            </w:pPr>
          </w:p>
        </w:tc>
        <w:tc>
          <w:tcPr>
            <w:tcW w:w="360" w:type="dxa"/>
          </w:tcPr>
          <w:p w14:paraId="5952D734" w14:textId="4B16F594" w:rsidR="00077A2F" w:rsidRPr="00434C1F" w:rsidRDefault="00610E12" w:rsidP="000F0012">
            <w:pPr>
              <w:jc w:val="center"/>
              <w:rPr>
                <w:sz w:val="20"/>
                <w:szCs w:val="20"/>
              </w:rPr>
            </w:pPr>
            <w:r w:rsidRPr="00434C1F">
              <w:rPr>
                <w:sz w:val="20"/>
                <w:szCs w:val="20"/>
              </w:rPr>
              <w:t>N</w:t>
            </w:r>
          </w:p>
        </w:tc>
        <w:tc>
          <w:tcPr>
            <w:tcW w:w="3168" w:type="dxa"/>
          </w:tcPr>
          <w:p w14:paraId="5A16CE44" w14:textId="12BCCC06" w:rsidR="00077A2F" w:rsidRPr="00434C1F" w:rsidRDefault="00610E12" w:rsidP="002222DE">
            <w:pPr>
              <w:rPr>
                <w:sz w:val="20"/>
                <w:szCs w:val="20"/>
              </w:rPr>
            </w:pPr>
            <w:r w:rsidRPr="00434C1F">
              <w:rPr>
                <w:sz w:val="20"/>
                <w:szCs w:val="20"/>
              </w:rPr>
              <w:t>This field is required when the Translator Required field is set to Yes.</w:t>
            </w:r>
          </w:p>
        </w:tc>
      </w:tr>
      <w:tr w:rsidR="00077A2F" w:rsidRPr="00CD2B34" w14:paraId="3BB3884E" w14:textId="77777777" w:rsidTr="00893C9A">
        <w:trPr>
          <w:cantSplit/>
        </w:trPr>
        <w:tc>
          <w:tcPr>
            <w:tcW w:w="1890" w:type="dxa"/>
          </w:tcPr>
          <w:p w14:paraId="20EAC29A" w14:textId="260A09FA" w:rsidR="00077A2F" w:rsidRPr="00434C1F" w:rsidRDefault="00077A2F" w:rsidP="00E26239">
            <w:pPr>
              <w:rPr>
                <w:b/>
                <w:sz w:val="20"/>
                <w:szCs w:val="20"/>
              </w:rPr>
            </w:pPr>
            <w:r w:rsidRPr="00434C1F">
              <w:rPr>
                <w:b/>
                <w:sz w:val="20"/>
                <w:szCs w:val="20"/>
              </w:rPr>
              <w:t>Other Language</w:t>
            </w:r>
          </w:p>
        </w:tc>
        <w:tc>
          <w:tcPr>
            <w:tcW w:w="2610" w:type="dxa"/>
          </w:tcPr>
          <w:p w14:paraId="6A2D7716" w14:textId="77777777" w:rsidR="00077A2F" w:rsidRPr="00434C1F" w:rsidRDefault="00077A2F" w:rsidP="006F2222">
            <w:pPr>
              <w:rPr>
                <w:sz w:val="20"/>
                <w:szCs w:val="20"/>
              </w:rPr>
            </w:pPr>
            <w:r w:rsidRPr="00434C1F">
              <w:rPr>
                <w:sz w:val="20"/>
                <w:szCs w:val="20"/>
              </w:rPr>
              <w:t>Dependent Text</w:t>
            </w:r>
          </w:p>
          <w:p w14:paraId="0AA85D40" w14:textId="30735002" w:rsidR="00077A2F" w:rsidRPr="00434C1F" w:rsidRDefault="00077A2F" w:rsidP="00B7367B">
            <w:pPr>
              <w:rPr>
                <w:i/>
                <w:sz w:val="20"/>
                <w:szCs w:val="20"/>
              </w:rPr>
            </w:pPr>
            <w:r w:rsidRPr="00434C1F">
              <w:rPr>
                <w:sz w:val="20"/>
                <w:szCs w:val="20"/>
              </w:rPr>
              <w:t>(</w:t>
            </w:r>
            <w:r w:rsidRPr="00434C1F">
              <w:rPr>
                <w:i/>
                <w:sz w:val="20"/>
                <w:szCs w:val="20"/>
              </w:rPr>
              <w:t xml:space="preserve">Controlling Field = </w:t>
            </w:r>
            <w:r w:rsidRPr="00434C1F">
              <w:rPr>
                <w:b/>
                <w:i/>
                <w:sz w:val="20"/>
                <w:szCs w:val="20"/>
              </w:rPr>
              <w:t>Language</w:t>
            </w:r>
            <w:r w:rsidRPr="00434C1F">
              <w:rPr>
                <w:i/>
                <w:sz w:val="20"/>
                <w:szCs w:val="20"/>
              </w:rPr>
              <w:t>)</w:t>
            </w:r>
          </w:p>
          <w:p w14:paraId="52D13477" w14:textId="77777777" w:rsidR="00077A2F" w:rsidRPr="00434C1F" w:rsidRDefault="00077A2F" w:rsidP="00B7367B">
            <w:pPr>
              <w:rPr>
                <w:b/>
                <w:i/>
                <w:sz w:val="20"/>
                <w:szCs w:val="20"/>
              </w:rPr>
            </w:pPr>
          </w:p>
          <w:p w14:paraId="693843D1" w14:textId="319AA1D0" w:rsidR="00077A2F" w:rsidRPr="00434C1F" w:rsidRDefault="00077A2F" w:rsidP="006F2222">
            <w:pPr>
              <w:rPr>
                <w:sz w:val="20"/>
                <w:szCs w:val="20"/>
              </w:rPr>
            </w:pPr>
            <w:r w:rsidRPr="00434C1F">
              <w:rPr>
                <w:sz w:val="20"/>
                <w:szCs w:val="20"/>
              </w:rPr>
              <w:t>If Language = ‘Other’</w:t>
            </w:r>
          </w:p>
        </w:tc>
        <w:tc>
          <w:tcPr>
            <w:tcW w:w="360" w:type="dxa"/>
          </w:tcPr>
          <w:p w14:paraId="2E8E99C5" w14:textId="1B7E9C83" w:rsidR="00077A2F" w:rsidRPr="00434C1F" w:rsidRDefault="00610E12">
            <w:pPr>
              <w:rPr>
                <w:sz w:val="20"/>
                <w:szCs w:val="20"/>
              </w:rPr>
            </w:pPr>
            <w:r w:rsidRPr="00434C1F">
              <w:rPr>
                <w:sz w:val="20"/>
                <w:szCs w:val="20"/>
              </w:rPr>
              <w:t>Y</w:t>
            </w:r>
          </w:p>
        </w:tc>
        <w:tc>
          <w:tcPr>
            <w:tcW w:w="360" w:type="dxa"/>
          </w:tcPr>
          <w:p w14:paraId="2FADE32C" w14:textId="63471D63" w:rsidR="00077A2F" w:rsidRPr="00434C1F" w:rsidRDefault="00610E12" w:rsidP="00A979DF">
            <w:pPr>
              <w:jc w:val="center"/>
              <w:rPr>
                <w:sz w:val="20"/>
                <w:szCs w:val="20"/>
              </w:rPr>
            </w:pPr>
            <w:r w:rsidRPr="00434C1F">
              <w:rPr>
                <w:sz w:val="20"/>
                <w:szCs w:val="20"/>
              </w:rPr>
              <w:t>Y</w:t>
            </w:r>
          </w:p>
        </w:tc>
        <w:tc>
          <w:tcPr>
            <w:tcW w:w="360" w:type="dxa"/>
          </w:tcPr>
          <w:p w14:paraId="3CF0E933" w14:textId="3A3F49F7" w:rsidR="00077A2F" w:rsidRPr="00434C1F" w:rsidRDefault="00610E12" w:rsidP="00137773">
            <w:pPr>
              <w:jc w:val="center"/>
              <w:rPr>
                <w:sz w:val="20"/>
                <w:szCs w:val="20"/>
              </w:rPr>
            </w:pPr>
            <w:r w:rsidRPr="00434C1F">
              <w:rPr>
                <w:sz w:val="20"/>
                <w:szCs w:val="20"/>
              </w:rPr>
              <w:t>N</w:t>
            </w:r>
          </w:p>
        </w:tc>
        <w:tc>
          <w:tcPr>
            <w:tcW w:w="1080" w:type="dxa"/>
          </w:tcPr>
          <w:p w14:paraId="012F17AF" w14:textId="77777777" w:rsidR="00077A2F" w:rsidRPr="00434C1F" w:rsidRDefault="00077A2F">
            <w:pPr>
              <w:rPr>
                <w:sz w:val="20"/>
                <w:szCs w:val="20"/>
              </w:rPr>
            </w:pPr>
          </w:p>
        </w:tc>
        <w:tc>
          <w:tcPr>
            <w:tcW w:w="360" w:type="dxa"/>
          </w:tcPr>
          <w:p w14:paraId="06AC3300" w14:textId="29054AE5" w:rsidR="00077A2F" w:rsidRPr="00434C1F" w:rsidRDefault="00610E12" w:rsidP="000F0012">
            <w:pPr>
              <w:jc w:val="center"/>
              <w:rPr>
                <w:sz w:val="20"/>
                <w:szCs w:val="20"/>
              </w:rPr>
            </w:pPr>
            <w:r w:rsidRPr="00434C1F">
              <w:rPr>
                <w:sz w:val="20"/>
                <w:szCs w:val="20"/>
              </w:rPr>
              <w:t>N</w:t>
            </w:r>
          </w:p>
        </w:tc>
        <w:tc>
          <w:tcPr>
            <w:tcW w:w="3168" w:type="dxa"/>
          </w:tcPr>
          <w:p w14:paraId="172D30BD" w14:textId="6CD75256" w:rsidR="00077A2F" w:rsidRPr="00434C1F" w:rsidRDefault="00610E12">
            <w:pPr>
              <w:rPr>
                <w:sz w:val="20"/>
                <w:szCs w:val="20"/>
              </w:rPr>
            </w:pPr>
            <w:r w:rsidRPr="00434C1F">
              <w:rPr>
                <w:sz w:val="20"/>
                <w:szCs w:val="20"/>
              </w:rPr>
              <w:t>This field is required when the Language field is set to Other.</w:t>
            </w:r>
          </w:p>
        </w:tc>
      </w:tr>
      <w:tr w:rsidR="00077A2F" w:rsidRPr="00CD2B34" w14:paraId="14C95F73" w14:textId="77777777" w:rsidTr="00893C9A">
        <w:trPr>
          <w:cantSplit/>
        </w:trPr>
        <w:tc>
          <w:tcPr>
            <w:tcW w:w="1890" w:type="dxa"/>
          </w:tcPr>
          <w:p w14:paraId="14C95F6B" w14:textId="09C4C0BB" w:rsidR="00077A2F" w:rsidRPr="00017ABE" w:rsidRDefault="00077A2F" w:rsidP="00E26239">
            <w:pPr>
              <w:rPr>
                <w:b/>
                <w:sz w:val="20"/>
                <w:szCs w:val="20"/>
              </w:rPr>
            </w:pPr>
            <w:r w:rsidRPr="00017ABE">
              <w:rPr>
                <w:b/>
                <w:sz w:val="20"/>
                <w:szCs w:val="20"/>
              </w:rPr>
              <w:t>Account Name</w:t>
            </w:r>
          </w:p>
        </w:tc>
        <w:tc>
          <w:tcPr>
            <w:tcW w:w="2610" w:type="dxa"/>
          </w:tcPr>
          <w:p w14:paraId="14C95F6C" w14:textId="77777777" w:rsidR="00077A2F" w:rsidRPr="00CD2B34" w:rsidRDefault="00077A2F" w:rsidP="006F2222">
            <w:pPr>
              <w:rPr>
                <w:sz w:val="20"/>
                <w:szCs w:val="20"/>
              </w:rPr>
            </w:pPr>
            <w:r w:rsidRPr="00CD2B34">
              <w:rPr>
                <w:sz w:val="20"/>
                <w:szCs w:val="20"/>
              </w:rPr>
              <w:t>Lookup(Account)</w:t>
            </w:r>
          </w:p>
        </w:tc>
        <w:tc>
          <w:tcPr>
            <w:tcW w:w="360" w:type="dxa"/>
          </w:tcPr>
          <w:p w14:paraId="14C95F6D" w14:textId="77777777" w:rsidR="00077A2F" w:rsidRPr="00CD2B34" w:rsidRDefault="00077A2F">
            <w:pPr>
              <w:rPr>
                <w:sz w:val="20"/>
                <w:szCs w:val="20"/>
              </w:rPr>
            </w:pPr>
            <w:r w:rsidRPr="00CD2B34">
              <w:rPr>
                <w:sz w:val="20"/>
                <w:szCs w:val="20"/>
              </w:rPr>
              <w:t>N</w:t>
            </w:r>
          </w:p>
        </w:tc>
        <w:tc>
          <w:tcPr>
            <w:tcW w:w="360" w:type="dxa"/>
          </w:tcPr>
          <w:p w14:paraId="14C95F6E" w14:textId="77777777" w:rsidR="00077A2F" w:rsidRPr="00CD2B34" w:rsidRDefault="00077A2F" w:rsidP="00A979DF">
            <w:pPr>
              <w:jc w:val="center"/>
              <w:rPr>
                <w:sz w:val="20"/>
                <w:szCs w:val="20"/>
              </w:rPr>
            </w:pPr>
            <w:r>
              <w:rPr>
                <w:sz w:val="20"/>
                <w:szCs w:val="20"/>
              </w:rPr>
              <w:t>N</w:t>
            </w:r>
          </w:p>
        </w:tc>
        <w:tc>
          <w:tcPr>
            <w:tcW w:w="360" w:type="dxa"/>
          </w:tcPr>
          <w:p w14:paraId="14C95F6F" w14:textId="77777777" w:rsidR="00077A2F" w:rsidRPr="00CD2B34" w:rsidRDefault="00077A2F" w:rsidP="00137773">
            <w:pPr>
              <w:jc w:val="center"/>
              <w:rPr>
                <w:sz w:val="20"/>
                <w:szCs w:val="20"/>
              </w:rPr>
            </w:pPr>
            <w:r w:rsidRPr="00CD2B34">
              <w:rPr>
                <w:sz w:val="20"/>
                <w:szCs w:val="20"/>
              </w:rPr>
              <w:t>N</w:t>
            </w:r>
          </w:p>
        </w:tc>
        <w:tc>
          <w:tcPr>
            <w:tcW w:w="1080" w:type="dxa"/>
          </w:tcPr>
          <w:p w14:paraId="14C95F70" w14:textId="77777777" w:rsidR="00077A2F" w:rsidRPr="00CD2B34" w:rsidRDefault="00077A2F">
            <w:pPr>
              <w:rPr>
                <w:sz w:val="20"/>
                <w:szCs w:val="20"/>
              </w:rPr>
            </w:pPr>
            <w:r w:rsidRPr="00CD2B34">
              <w:rPr>
                <w:sz w:val="20"/>
                <w:szCs w:val="20"/>
              </w:rPr>
              <w:t>None</w:t>
            </w:r>
          </w:p>
        </w:tc>
        <w:tc>
          <w:tcPr>
            <w:tcW w:w="360" w:type="dxa"/>
          </w:tcPr>
          <w:p w14:paraId="14C95F71" w14:textId="77777777" w:rsidR="00077A2F" w:rsidRPr="00CD2B34" w:rsidRDefault="00077A2F" w:rsidP="000F0012">
            <w:pPr>
              <w:jc w:val="center"/>
              <w:rPr>
                <w:sz w:val="20"/>
                <w:szCs w:val="20"/>
              </w:rPr>
            </w:pPr>
            <w:r w:rsidRPr="00CD2B34">
              <w:rPr>
                <w:sz w:val="20"/>
                <w:szCs w:val="20"/>
              </w:rPr>
              <w:t>N</w:t>
            </w:r>
          </w:p>
        </w:tc>
        <w:tc>
          <w:tcPr>
            <w:tcW w:w="3168" w:type="dxa"/>
          </w:tcPr>
          <w:p w14:paraId="14C95F72" w14:textId="77777777" w:rsidR="00077A2F" w:rsidRPr="00CD2B34" w:rsidRDefault="00077A2F" w:rsidP="002222DE">
            <w:pPr>
              <w:rPr>
                <w:sz w:val="20"/>
                <w:szCs w:val="20"/>
              </w:rPr>
            </w:pPr>
            <w:r>
              <w:rPr>
                <w:sz w:val="20"/>
                <w:szCs w:val="20"/>
              </w:rPr>
              <w:t xml:space="preserve">This field contains the Account associated with the </w:t>
            </w:r>
            <w:r w:rsidRPr="00CD2B34">
              <w:rPr>
                <w:sz w:val="20"/>
                <w:szCs w:val="20"/>
              </w:rPr>
              <w:t>Contact record</w:t>
            </w:r>
            <w:r>
              <w:rPr>
                <w:sz w:val="20"/>
                <w:szCs w:val="20"/>
              </w:rPr>
              <w:t>.</w:t>
            </w:r>
            <w:r w:rsidRPr="00CD2B34">
              <w:rPr>
                <w:sz w:val="20"/>
                <w:szCs w:val="20"/>
              </w:rPr>
              <w:t xml:space="preserve"> </w:t>
            </w:r>
          </w:p>
        </w:tc>
      </w:tr>
      <w:tr w:rsidR="00077A2F" w:rsidRPr="00CD2B34" w14:paraId="14C95F7C" w14:textId="77777777" w:rsidTr="00893C9A">
        <w:trPr>
          <w:cantSplit/>
        </w:trPr>
        <w:tc>
          <w:tcPr>
            <w:tcW w:w="1890" w:type="dxa"/>
          </w:tcPr>
          <w:p w14:paraId="14C95F74" w14:textId="77777777" w:rsidR="00077A2F" w:rsidRPr="00017ABE" w:rsidRDefault="00077A2F" w:rsidP="00A979DF">
            <w:pPr>
              <w:rPr>
                <w:b/>
                <w:sz w:val="20"/>
                <w:szCs w:val="20"/>
              </w:rPr>
            </w:pPr>
            <w:r w:rsidRPr="00017ABE">
              <w:rPr>
                <w:b/>
                <w:sz w:val="20"/>
                <w:szCs w:val="20"/>
              </w:rPr>
              <w:lastRenderedPageBreak/>
              <w:t>Parent Case</w:t>
            </w:r>
          </w:p>
        </w:tc>
        <w:tc>
          <w:tcPr>
            <w:tcW w:w="2610" w:type="dxa"/>
          </w:tcPr>
          <w:p w14:paraId="14C95F75" w14:textId="182DCD51" w:rsidR="00077A2F" w:rsidRPr="00CD2B34" w:rsidRDefault="00077A2F" w:rsidP="00802E7E">
            <w:pPr>
              <w:rPr>
                <w:sz w:val="20"/>
                <w:szCs w:val="20"/>
              </w:rPr>
            </w:pPr>
            <w:r w:rsidRPr="00CD2B34">
              <w:rPr>
                <w:sz w:val="20"/>
                <w:szCs w:val="20"/>
              </w:rPr>
              <w:t>Lookup(</w:t>
            </w:r>
            <w:r>
              <w:rPr>
                <w:sz w:val="20"/>
                <w:szCs w:val="20"/>
              </w:rPr>
              <w:t>Contact</w:t>
            </w:r>
            <w:r w:rsidRPr="00CD2B34">
              <w:rPr>
                <w:sz w:val="20"/>
                <w:szCs w:val="20"/>
              </w:rPr>
              <w:t>)</w:t>
            </w:r>
          </w:p>
        </w:tc>
        <w:tc>
          <w:tcPr>
            <w:tcW w:w="360" w:type="dxa"/>
          </w:tcPr>
          <w:p w14:paraId="14C95F76" w14:textId="77777777" w:rsidR="00077A2F" w:rsidRPr="00CD2B34" w:rsidRDefault="00077A2F">
            <w:pPr>
              <w:rPr>
                <w:sz w:val="20"/>
                <w:szCs w:val="20"/>
              </w:rPr>
            </w:pPr>
            <w:r w:rsidRPr="00CD2B34">
              <w:rPr>
                <w:sz w:val="20"/>
                <w:szCs w:val="20"/>
              </w:rPr>
              <w:t>N</w:t>
            </w:r>
          </w:p>
        </w:tc>
        <w:tc>
          <w:tcPr>
            <w:tcW w:w="360" w:type="dxa"/>
          </w:tcPr>
          <w:p w14:paraId="14C95F77" w14:textId="77777777" w:rsidR="00077A2F" w:rsidRPr="00CD2B34" w:rsidRDefault="00077A2F" w:rsidP="00A979DF">
            <w:pPr>
              <w:jc w:val="center"/>
              <w:rPr>
                <w:sz w:val="20"/>
                <w:szCs w:val="20"/>
              </w:rPr>
            </w:pPr>
            <w:r w:rsidRPr="00CD2B34">
              <w:rPr>
                <w:sz w:val="20"/>
                <w:szCs w:val="20"/>
              </w:rPr>
              <w:t>N</w:t>
            </w:r>
          </w:p>
        </w:tc>
        <w:tc>
          <w:tcPr>
            <w:tcW w:w="360" w:type="dxa"/>
          </w:tcPr>
          <w:p w14:paraId="14C95F78" w14:textId="77777777" w:rsidR="00077A2F" w:rsidRPr="00CD2B34" w:rsidRDefault="00077A2F" w:rsidP="00137773">
            <w:pPr>
              <w:jc w:val="center"/>
              <w:rPr>
                <w:sz w:val="20"/>
                <w:szCs w:val="20"/>
              </w:rPr>
            </w:pPr>
            <w:r w:rsidRPr="00CD2B34">
              <w:rPr>
                <w:sz w:val="20"/>
                <w:szCs w:val="20"/>
              </w:rPr>
              <w:t>N</w:t>
            </w:r>
          </w:p>
        </w:tc>
        <w:tc>
          <w:tcPr>
            <w:tcW w:w="1080" w:type="dxa"/>
          </w:tcPr>
          <w:p w14:paraId="14C95F79" w14:textId="77777777" w:rsidR="00077A2F" w:rsidRPr="00CD2B34" w:rsidRDefault="00077A2F">
            <w:pPr>
              <w:rPr>
                <w:sz w:val="20"/>
                <w:szCs w:val="20"/>
              </w:rPr>
            </w:pPr>
            <w:r w:rsidRPr="00CD2B34">
              <w:rPr>
                <w:sz w:val="20"/>
                <w:szCs w:val="20"/>
              </w:rPr>
              <w:t>None</w:t>
            </w:r>
          </w:p>
        </w:tc>
        <w:tc>
          <w:tcPr>
            <w:tcW w:w="360" w:type="dxa"/>
          </w:tcPr>
          <w:p w14:paraId="14C95F7A" w14:textId="77777777" w:rsidR="00077A2F" w:rsidRPr="00CD2B34" w:rsidRDefault="00077A2F" w:rsidP="000F0012">
            <w:pPr>
              <w:jc w:val="center"/>
              <w:rPr>
                <w:sz w:val="20"/>
                <w:szCs w:val="20"/>
              </w:rPr>
            </w:pPr>
            <w:r w:rsidRPr="00CD2B34">
              <w:rPr>
                <w:sz w:val="20"/>
                <w:szCs w:val="20"/>
              </w:rPr>
              <w:t>N</w:t>
            </w:r>
          </w:p>
        </w:tc>
        <w:tc>
          <w:tcPr>
            <w:tcW w:w="3168" w:type="dxa"/>
          </w:tcPr>
          <w:p w14:paraId="14C95F7B" w14:textId="77777777" w:rsidR="00077A2F" w:rsidRPr="00CD2B34" w:rsidRDefault="00077A2F" w:rsidP="00A5213F">
            <w:pPr>
              <w:rPr>
                <w:sz w:val="20"/>
                <w:szCs w:val="20"/>
              </w:rPr>
            </w:pPr>
            <w:r w:rsidRPr="00CD2B34">
              <w:rPr>
                <w:sz w:val="20"/>
                <w:szCs w:val="20"/>
              </w:rPr>
              <w:t>Two cases can be associated to each other via a parent/child relationship. This field identifies the “</w:t>
            </w:r>
            <w:r>
              <w:rPr>
                <w:sz w:val="20"/>
                <w:szCs w:val="20"/>
              </w:rPr>
              <w:t>P</w:t>
            </w:r>
            <w:r w:rsidRPr="00CD2B34">
              <w:rPr>
                <w:sz w:val="20"/>
                <w:szCs w:val="20"/>
              </w:rPr>
              <w:t>arent” case.  “Child” cases are displayed in the “Related Cases” Related List section for the “Parent” case.</w:t>
            </w:r>
          </w:p>
        </w:tc>
      </w:tr>
      <w:tr w:rsidR="00077A2F" w:rsidRPr="00CD2B34" w14:paraId="14C95F8E" w14:textId="77777777" w:rsidTr="00893C9A">
        <w:trPr>
          <w:cantSplit/>
        </w:trPr>
        <w:tc>
          <w:tcPr>
            <w:tcW w:w="1890" w:type="dxa"/>
          </w:tcPr>
          <w:p w14:paraId="14C95F7D" w14:textId="77777777" w:rsidR="00077A2F" w:rsidRPr="00017ABE" w:rsidRDefault="00077A2F" w:rsidP="00B47935">
            <w:pPr>
              <w:rPr>
                <w:b/>
                <w:sz w:val="20"/>
                <w:szCs w:val="20"/>
              </w:rPr>
            </w:pPr>
            <w:r w:rsidRPr="00017ABE">
              <w:rPr>
                <w:b/>
                <w:sz w:val="20"/>
                <w:szCs w:val="20"/>
              </w:rPr>
              <w:t>Case Origin icon</w:t>
            </w:r>
          </w:p>
        </w:tc>
        <w:tc>
          <w:tcPr>
            <w:tcW w:w="2610" w:type="dxa"/>
          </w:tcPr>
          <w:p w14:paraId="14C95F7E" w14:textId="77777777" w:rsidR="00077A2F" w:rsidRPr="00CD2B34" w:rsidRDefault="00077A2F" w:rsidP="00B47935">
            <w:pPr>
              <w:rPr>
                <w:sz w:val="20"/>
                <w:szCs w:val="20"/>
              </w:rPr>
            </w:pPr>
            <w:r>
              <w:rPr>
                <w:sz w:val="20"/>
                <w:szCs w:val="20"/>
              </w:rPr>
              <w:t>Formula(Text)</w:t>
            </w:r>
          </w:p>
        </w:tc>
        <w:tc>
          <w:tcPr>
            <w:tcW w:w="360" w:type="dxa"/>
          </w:tcPr>
          <w:p w14:paraId="14C95F7F" w14:textId="77777777" w:rsidR="00077A2F" w:rsidRPr="00CD2B34" w:rsidRDefault="00077A2F" w:rsidP="00B47935">
            <w:pPr>
              <w:rPr>
                <w:sz w:val="20"/>
                <w:szCs w:val="20"/>
              </w:rPr>
            </w:pPr>
            <w:r>
              <w:rPr>
                <w:sz w:val="20"/>
                <w:szCs w:val="20"/>
              </w:rPr>
              <w:t>Y</w:t>
            </w:r>
          </w:p>
        </w:tc>
        <w:tc>
          <w:tcPr>
            <w:tcW w:w="360" w:type="dxa"/>
          </w:tcPr>
          <w:p w14:paraId="14C95F80" w14:textId="77777777" w:rsidR="00077A2F" w:rsidRPr="00CD2B34" w:rsidRDefault="00077A2F" w:rsidP="00B47935">
            <w:pPr>
              <w:jc w:val="center"/>
              <w:rPr>
                <w:sz w:val="20"/>
                <w:szCs w:val="20"/>
              </w:rPr>
            </w:pPr>
            <w:r>
              <w:rPr>
                <w:sz w:val="20"/>
                <w:szCs w:val="20"/>
              </w:rPr>
              <w:t>N</w:t>
            </w:r>
          </w:p>
        </w:tc>
        <w:tc>
          <w:tcPr>
            <w:tcW w:w="360" w:type="dxa"/>
          </w:tcPr>
          <w:p w14:paraId="14C95F81" w14:textId="77777777" w:rsidR="00077A2F" w:rsidRPr="00CD2B34" w:rsidRDefault="00077A2F" w:rsidP="00B47935">
            <w:pPr>
              <w:jc w:val="center"/>
              <w:rPr>
                <w:sz w:val="20"/>
                <w:szCs w:val="20"/>
              </w:rPr>
            </w:pPr>
            <w:r>
              <w:rPr>
                <w:sz w:val="20"/>
                <w:szCs w:val="20"/>
              </w:rPr>
              <w:t>Y</w:t>
            </w:r>
          </w:p>
        </w:tc>
        <w:tc>
          <w:tcPr>
            <w:tcW w:w="1080" w:type="dxa"/>
          </w:tcPr>
          <w:p w14:paraId="14C95F82" w14:textId="77777777" w:rsidR="00077A2F" w:rsidRPr="00CD2B34" w:rsidRDefault="00077A2F" w:rsidP="00B47935">
            <w:pPr>
              <w:rPr>
                <w:sz w:val="20"/>
                <w:szCs w:val="20"/>
              </w:rPr>
            </w:pPr>
            <w:r>
              <w:rPr>
                <w:sz w:val="20"/>
                <w:szCs w:val="20"/>
              </w:rPr>
              <w:t>None</w:t>
            </w:r>
          </w:p>
        </w:tc>
        <w:tc>
          <w:tcPr>
            <w:tcW w:w="360" w:type="dxa"/>
          </w:tcPr>
          <w:p w14:paraId="14C95F83" w14:textId="77777777" w:rsidR="00077A2F" w:rsidRPr="00CD2B34" w:rsidRDefault="00077A2F" w:rsidP="00B47935">
            <w:pPr>
              <w:jc w:val="center"/>
              <w:rPr>
                <w:sz w:val="20"/>
                <w:szCs w:val="20"/>
              </w:rPr>
            </w:pPr>
            <w:r>
              <w:rPr>
                <w:sz w:val="20"/>
                <w:szCs w:val="20"/>
              </w:rPr>
              <w:t>N</w:t>
            </w:r>
          </w:p>
        </w:tc>
        <w:tc>
          <w:tcPr>
            <w:tcW w:w="3168" w:type="dxa"/>
          </w:tcPr>
          <w:p w14:paraId="14C95F84" w14:textId="77777777" w:rsidR="00077A2F" w:rsidRDefault="00077A2F" w:rsidP="00B47935">
            <w:pPr>
              <w:rPr>
                <w:sz w:val="20"/>
                <w:szCs w:val="20"/>
              </w:rPr>
            </w:pPr>
            <w:r w:rsidRPr="002222DE">
              <w:rPr>
                <w:sz w:val="20"/>
                <w:szCs w:val="20"/>
              </w:rPr>
              <w:t>Shows an image representing the value in the Case Origin field.</w:t>
            </w:r>
            <w:r>
              <w:rPr>
                <w:sz w:val="20"/>
                <w:szCs w:val="20"/>
              </w:rPr>
              <w:t xml:space="preserve">  The formula for this field is:</w:t>
            </w:r>
          </w:p>
          <w:p w14:paraId="14C95F85" w14:textId="77777777" w:rsidR="00077A2F" w:rsidRPr="008872F0" w:rsidRDefault="00077A2F" w:rsidP="00B47935">
            <w:pPr>
              <w:rPr>
                <w:sz w:val="20"/>
                <w:szCs w:val="20"/>
              </w:rPr>
            </w:pPr>
            <w:r w:rsidRPr="008872F0">
              <w:rPr>
                <w:sz w:val="20"/>
                <w:szCs w:val="20"/>
              </w:rPr>
              <w:t xml:space="preserve">IMAGE( </w:t>
            </w:r>
          </w:p>
          <w:p w14:paraId="14C95F86" w14:textId="77777777" w:rsidR="00077A2F" w:rsidRPr="008872F0" w:rsidRDefault="00077A2F" w:rsidP="00B47935">
            <w:pPr>
              <w:rPr>
                <w:sz w:val="20"/>
                <w:szCs w:val="20"/>
              </w:rPr>
            </w:pPr>
            <w:r w:rsidRPr="008872F0">
              <w:rPr>
                <w:sz w:val="20"/>
                <w:szCs w:val="20"/>
              </w:rPr>
              <w:t xml:space="preserve">CASE( Origin, </w:t>
            </w:r>
          </w:p>
          <w:p w14:paraId="14C95F87" w14:textId="77777777" w:rsidR="00077A2F" w:rsidRPr="008872F0" w:rsidRDefault="00077A2F" w:rsidP="00B47935">
            <w:pPr>
              <w:rPr>
                <w:sz w:val="20"/>
                <w:szCs w:val="20"/>
              </w:rPr>
            </w:pPr>
            <w:r w:rsidRPr="008872F0">
              <w:rPr>
                <w:sz w:val="20"/>
                <w:szCs w:val="20"/>
              </w:rPr>
              <w:t xml:space="preserve">"Email", "https://&lt;SalesforceOrg&gt;.content.force.com/servlet/servlet.FileDownload?file=015K0000000238q", </w:t>
            </w:r>
          </w:p>
          <w:p w14:paraId="14C95F88" w14:textId="77777777" w:rsidR="00077A2F" w:rsidRPr="008872F0" w:rsidRDefault="00077A2F" w:rsidP="00B47935">
            <w:pPr>
              <w:rPr>
                <w:sz w:val="20"/>
                <w:szCs w:val="20"/>
              </w:rPr>
            </w:pPr>
            <w:r w:rsidRPr="008872F0">
              <w:rPr>
                <w:sz w:val="20"/>
                <w:szCs w:val="20"/>
              </w:rPr>
              <w:t>"Phone",</w:t>
            </w:r>
          </w:p>
          <w:p w14:paraId="14C95F89" w14:textId="77777777" w:rsidR="00077A2F" w:rsidRPr="008872F0" w:rsidRDefault="00077A2F" w:rsidP="00B47935">
            <w:pPr>
              <w:rPr>
                <w:sz w:val="20"/>
                <w:szCs w:val="20"/>
              </w:rPr>
            </w:pPr>
            <w:r w:rsidRPr="008872F0">
              <w:rPr>
                <w:sz w:val="20"/>
                <w:szCs w:val="20"/>
              </w:rPr>
              <w:t xml:space="preserve">"https://&lt;SalesforceOrg&gt;.content.force.com/servlet/servlet.FileDownload?file=015K0000000238R", </w:t>
            </w:r>
          </w:p>
          <w:p w14:paraId="14C95F8A" w14:textId="77777777" w:rsidR="00077A2F" w:rsidRPr="008872F0" w:rsidRDefault="00077A2F" w:rsidP="00B47935">
            <w:pPr>
              <w:rPr>
                <w:sz w:val="20"/>
                <w:szCs w:val="20"/>
              </w:rPr>
            </w:pPr>
            <w:r w:rsidRPr="008872F0">
              <w:rPr>
                <w:sz w:val="20"/>
                <w:szCs w:val="20"/>
              </w:rPr>
              <w:t>"Web",</w:t>
            </w:r>
          </w:p>
          <w:p w14:paraId="14C95F8B" w14:textId="77777777" w:rsidR="00077A2F" w:rsidRPr="008872F0" w:rsidRDefault="00077A2F" w:rsidP="00B47935">
            <w:pPr>
              <w:rPr>
                <w:sz w:val="20"/>
                <w:szCs w:val="20"/>
              </w:rPr>
            </w:pPr>
            <w:r w:rsidRPr="008872F0">
              <w:rPr>
                <w:sz w:val="20"/>
                <w:szCs w:val="20"/>
              </w:rPr>
              <w:t xml:space="preserve">"https://&lt;SalesforceOrg&gt;.content.force.com/servlet/servlet.FileDownload?file=015K000000023QL", </w:t>
            </w:r>
          </w:p>
          <w:p w14:paraId="14C95F8C" w14:textId="77777777" w:rsidR="00077A2F" w:rsidRPr="008872F0" w:rsidRDefault="00077A2F" w:rsidP="00B47935">
            <w:pPr>
              <w:rPr>
                <w:sz w:val="20"/>
                <w:szCs w:val="20"/>
              </w:rPr>
            </w:pPr>
            <w:r w:rsidRPr="008872F0">
              <w:rPr>
                <w:sz w:val="20"/>
                <w:szCs w:val="20"/>
              </w:rPr>
              <w:t xml:space="preserve">"/s.gif"), </w:t>
            </w:r>
          </w:p>
          <w:p w14:paraId="14C95F8D" w14:textId="77777777" w:rsidR="00077A2F" w:rsidRPr="00CD2B34" w:rsidRDefault="00077A2F" w:rsidP="00B47935">
            <w:pPr>
              <w:rPr>
                <w:sz w:val="20"/>
                <w:szCs w:val="20"/>
              </w:rPr>
            </w:pPr>
            <w:r w:rsidRPr="008872F0">
              <w:rPr>
                <w:sz w:val="20"/>
                <w:szCs w:val="20"/>
              </w:rPr>
              <w:t>"Origin Flag")</w:t>
            </w:r>
          </w:p>
        </w:tc>
      </w:tr>
      <w:tr w:rsidR="00077A2F" w:rsidRPr="00CD2B34" w14:paraId="14C95F97" w14:textId="77777777" w:rsidTr="00893C9A">
        <w:trPr>
          <w:cantSplit/>
        </w:trPr>
        <w:tc>
          <w:tcPr>
            <w:tcW w:w="1890" w:type="dxa"/>
          </w:tcPr>
          <w:p w14:paraId="14C95F8F" w14:textId="77777777" w:rsidR="00077A2F" w:rsidRPr="00017ABE" w:rsidRDefault="00077A2F" w:rsidP="00A979DF">
            <w:pPr>
              <w:rPr>
                <w:b/>
                <w:sz w:val="20"/>
                <w:szCs w:val="20"/>
              </w:rPr>
            </w:pPr>
            <w:r w:rsidRPr="00017ABE">
              <w:rPr>
                <w:b/>
                <w:sz w:val="20"/>
                <w:szCs w:val="20"/>
              </w:rPr>
              <w:t>Contact Phone</w:t>
            </w:r>
          </w:p>
        </w:tc>
        <w:tc>
          <w:tcPr>
            <w:tcW w:w="2610" w:type="dxa"/>
          </w:tcPr>
          <w:p w14:paraId="14C95F90" w14:textId="77777777" w:rsidR="00077A2F" w:rsidRPr="00CD2B34" w:rsidRDefault="00077A2F" w:rsidP="00A979DF">
            <w:pPr>
              <w:rPr>
                <w:sz w:val="20"/>
                <w:szCs w:val="20"/>
              </w:rPr>
            </w:pPr>
            <w:r w:rsidRPr="00CD2B34">
              <w:rPr>
                <w:sz w:val="20"/>
                <w:szCs w:val="20"/>
              </w:rPr>
              <w:t>Phone</w:t>
            </w:r>
          </w:p>
        </w:tc>
        <w:tc>
          <w:tcPr>
            <w:tcW w:w="360" w:type="dxa"/>
          </w:tcPr>
          <w:p w14:paraId="14C95F91" w14:textId="77777777" w:rsidR="00077A2F" w:rsidRPr="00CD2B34" w:rsidRDefault="00077A2F">
            <w:pPr>
              <w:rPr>
                <w:sz w:val="20"/>
                <w:szCs w:val="20"/>
              </w:rPr>
            </w:pPr>
            <w:r w:rsidRPr="00CD2B34">
              <w:rPr>
                <w:sz w:val="20"/>
                <w:szCs w:val="20"/>
              </w:rPr>
              <w:t>N</w:t>
            </w:r>
          </w:p>
        </w:tc>
        <w:tc>
          <w:tcPr>
            <w:tcW w:w="360" w:type="dxa"/>
          </w:tcPr>
          <w:p w14:paraId="14C95F92" w14:textId="77777777" w:rsidR="00077A2F" w:rsidRPr="00CD2B34" w:rsidRDefault="00077A2F" w:rsidP="00A979DF">
            <w:pPr>
              <w:jc w:val="center"/>
              <w:rPr>
                <w:sz w:val="20"/>
                <w:szCs w:val="20"/>
              </w:rPr>
            </w:pPr>
            <w:r w:rsidRPr="00CD2B34">
              <w:rPr>
                <w:sz w:val="20"/>
                <w:szCs w:val="20"/>
              </w:rPr>
              <w:t>N</w:t>
            </w:r>
          </w:p>
        </w:tc>
        <w:tc>
          <w:tcPr>
            <w:tcW w:w="360" w:type="dxa"/>
          </w:tcPr>
          <w:p w14:paraId="14C95F93" w14:textId="77777777" w:rsidR="00077A2F" w:rsidRPr="00CD2B34" w:rsidRDefault="00077A2F" w:rsidP="00137773">
            <w:pPr>
              <w:jc w:val="center"/>
              <w:rPr>
                <w:sz w:val="20"/>
                <w:szCs w:val="20"/>
              </w:rPr>
            </w:pPr>
            <w:r w:rsidRPr="00CD2B34">
              <w:rPr>
                <w:sz w:val="20"/>
                <w:szCs w:val="20"/>
              </w:rPr>
              <w:t>Y</w:t>
            </w:r>
          </w:p>
        </w:tc>
        <w:tc>
          <w:tcPr>
            <w:tcW w:w="1080" w:type="dxa"/>
          </w:tcPr>
          <w:p w14:paraId="14C95F94" w14:textId="77777777" w:rsidR="00077A2F" w:rsidRPr="00CD2B34" w:rsidRDefault="00077A2F">
            <w:pPr>
              <w:rPr>
                <w:sz w:val="20"/>
                <w:szCs w:val="20"/>
              </w:rPr>
            </w:pPr>
            <w:r w:rsidRPr="00CD2B34">
              <w:rPr>
                <w:sz w:val="20"/>
                <w:szCs w:val="20"/>
              </w:rPr>
              <w:t>None</w:t>
            </w:r>
          </w:p>
        </w:tc>
        <w:tc>
          <w:tcPr>
            <w:tcW w:w="360" w:type="dxa"/>
          </w:tcPr>
          <w:p w14:paraId="14C95F95" w14:textId="77777777" w:rsidR="00077A2F" w:rsidRPr="00CD2B34" w:rsidRDefault="00077A2F" w:rsidP="000F0012">
            <w:pPr>
              <w:jc w:val="center"/>
              <w:rPr>
                <w:sz w:val="20"/>
                <w:szCs w:val="20"/>
              </w:rPr>
            </w:pPr>
            <w:r w:rsidRPr="00CD2B34">
              <w:rPr>
                <w:sz w:val="20"/>
                <w:szCs w:val="20"/>
              </w:rPr>
              <w:t>N</w:t>
            </w:r>
          </w:p>
        </w:tc>
        <w:tc>
          <w:tcPr>
            <w:tcW w:w="3168" w:type="dxa"/>
          </w:tcPr>
          <w:p w14:paraId="14C95F96" w14:textId="77777777" w:rsidR="00077A2F" w:rsidRPr="00CD2B34" w:rsidRDefault="00077A2F" w:rsidP="004D6270">
            <w:pPr>
              <w:rPr>
                <w:sz w:val="20"/>
                <w:szCs w:val="20"/>
              </w:rPr>
            </w:pPr>
            <w:r w:rsidRPr="00CD2B34">
              <w:rPr>
                <w:sz w:val="20"/>
                <w:szCs w:val="20"/>
              </w:rPr>
              <w:t xml:space="preserve">This display-only field is from the “Phone” field </w:t>
            </w:r>
            <w:r>
              <w:rPr>
                <w:sz w:val="20"/>
                <w:szCs w:val="20"/>
              </w:rPr>
              <w:t>on</w:t>
            </w:r>
            <w:r w:rsidRPr="00CD2B34">
              <w:rPr>
                <w:sz w:val="20"/>
                <w:szCs w:val="20"/>
              </w:rPr>
              <w:t xml:space="preserve"> the Contact record associated to the case. </w:t>
            </w:r>
          </w:p>
        </w:tc>
      </w:tr>
      <w:tr w:rsidR="00077A2F" w:rsidRPr="00CD2B34" w14:paraId="14C95FA0" w14:textId="77777777" w:rsidTr="00893C9A">
        <w:trPr>
          <w:cantSplit/>
        </w:trPr>
        <w:tc>
          <w:tcPr>
            <w:tcW w:w="1890" w:type="dxa"/>
          </w:tcPr>
          <w:p w14:paraId="14C95F98" w14:textId="77777777" w:rsidR="00077A2F" w:rsidRPr="00017ABE" w:rsidRDefault="00077A2F" w:rsidP="00A979DF">
            <w:pPr>
              <w:rPr>
                <w:b/>
                <w:sz w:val="20"/>
                <w:szCs w:val="20"/>
              </w:rPr>
            </w:pPr>
            <w:r w:rsidRPr="00017ABE">
              <w:rPr>
                <w:b/>
                <w:sz w:val="20"/>
                <w:szCs w:val="20"/>
              </w:rPr>
              <w:t>Contact Email</w:t>
            </w:r>
          </w:p>
        </w:tc>
        <w:tc>
          <w:tcPr>
            <w:tcW w:w="2610" w:type="dxa"/>
          </w:tcPr>
          <w:p w14:paraId="14C95F99" w14:textId="77777777" w:rsidR="00077A2F" w:rsidRPr="00CD2B34" w:rsidRDefault="00077A2F" w:rsidP="00A979DF">
            <w:pPr>
              <w:rPr>
                <w:sz w:val="20"/>
                <w:szCs w:val="20"/>
              </w:rPr>
            </w:pPr>
            <w:r w:rsidRPr="00CD2B34">
              <w:rPr>
                <w:sz w:val="20"/>
                <w:szCs w:val="20"/>
              </w:rPr>
              <w:t>Email</w:t>
            </w:r>
          </w:p>
        </w:tc>
        <w:tc>
          <w:tcPr>
            <w:tcW w:w="360" w:type="dxa"/>
          </w:tcPr>
          <w:p w14:paraId="14C95F9A" w14:textId="77777777" w:rsidR="00077A2F" w:rsidRPr="00CD2B34" w:rsidRDefault="00077A2F">
            <w:pPr>
              <w:rPr>
                <w:sz w:val="20"/>
                <w:szCs w:val="20"/>
              </w:rPr>
            </w:pPr>
            <w:r w:rsidRPr="00CD2B34">
              <w:rPr>
                <w:sz w:val="20"/>
                <w:szCs w:val="20"/>
              </w:rPr>
              <w:t>N</w:t>
            </w:r>
          </w:p>
        </w:tc>
        <w:tc>
          <w:tcPr>
            <w:tcW w:w="360" w:type="dxa"/>
          </w:tcPr>
          <w:p w14:paraId="14C95F9B" w14:textId="77777777" w:rsidR="00077A2F" w:rsidRPr="00CD2B34" w:rsidRDefault="00077A2F" w:rsidP="00A979DF">
            <w:pPr>
              <w:jc w:val="center"/>
              <w:rPr>
                <w:sz w:val="20"/>
                <w:szCs w:val="20"/>
              </w:rPr>
            </w:pPr>
            <w:r w:rsidRPr="00CD2B34">
              <w:rPr>
                <w:sz w:val="20"/>
                <w:szCs w:val="20"/>
              </w:rPr>
              <w:t>N</w:t>
            </w:r>
          </w:p>
        </w:tc>
        <w:tc>
          <w:tcPr>
            <w:tcW w:w="360" w:type="dxa"/>
          </w:tcPr>
          <w:p w14:paraId="14C95F9C" w14:textId="77777777" w:rsidR="00077A2F" w:rsidRPr="00CD2B34" w:rsidRDefault="00077A2F" w:rsidP="00137773">
            <w:pPr>
              <w:jc w:val="center"/>
              <w:rPr>
                <w:sz w:val="20"/>
                <w:szCs w:val="20"/>
              </w:rPr>
            </w:pPr>
            <w:r w:rsidRPr="00CD2B34">
              <w:rPr>
                <w:sz w:val="20"/>
                <w:szCs w:val="20"/>
              </w:rPr>
              <w:t>Y</w:t>
            </w:r>
          </w:p>
        </w:tc>
        <w:tc>
          <w:tcPr>
            <w:tcW w:w="1080" w:type="dxa"/>
          </w:tcPr>
          <w:p w14:paraId="14C95F9D" w14:textId="77777777" w:rsidR="00077A2F" w:rsidRPr="00CD2B34" w:rsidRDefault="00077A2F">
            <w:pPr>
              <w:rPr>
                <w:sz w:val="20"/>
                <w:szCs w:val="20"/>
              </w:rPr>
            </w:pPr>
            <w:r w:rsidRPr="00CD2B34">
              <w:rPr>
                <w:sz w:val="20"/>
                <w:szCs w:val="20"/>
              </w:rPr>
              <w:t>None</w:t>
            </w:r>
          </w:p>
        </w:tc>
        <w:tc>
          <w:tcPr>
            <w:tcW w:w="360" w:type="dxa"/>
          </w:tcPr>
          <w:p w14:paraId="14C95F9E" w14:textId="77777777" w:rsidR="00077A2F" w:rsidRPr="00CD2B34" w:rsidRDefault="00077A2F" w:rsidP="000F0012">
            <w:pPr>
              <w:jc w:val="center"/>
              <w:rPr>
                <w:sz w:val="20"/>
                <w:szCs w:val="20"/>
              </w:rPr>
            </w:pPr>
            <w:r w:rsidRPr="00CD2B34">
              <w:rPr>
                <w:sz w:val="20"/>
                <w:szCs w:val="20"/>
              </w:rPr>
              <w:t>N</w:t>
            </w:r>
          </w:p>
        </w:tc>
        <w:tc>
          <w:tcPr>
            <w:tcW w:w="3168" w:type="dxa"/>
          </w:tcPr>
          <w:p w14:paraId="14C95F9F" w14:textId="77777777" w:rsidR="00077A2F" w:rsidRPr="00CD2B34" w:rsidRDefault="00077A2F" w:rsidP="004D6270">
            <w:pPr>
              <w:rPr>
                <w:sz w:val="20"/>
                <w:szCs w:val="20"/>
              </w:rPr>
            </w:pPr>
            <w:r w:rsidRPr="00CD2B34">
              <w:rPr>
                <w:sz w:val="20"/>
                <w:szCs w:val="20"/>
              </w:rPr>
              <w:t xml:space="preserve">This display-only field is from the “Email” field </w:t>
            </w:r>
            <w:r>
              <w:rPr>
                <w:sz w:val="20"/>
                <w:szCs w:val="20"/>
              </w:rPr>
              <w:t>on</w:t>
            </w:r>
            <w:r w:rsidRPr="00CD2B34">
              <w:rPr>
                <w:sz w:val="20"/>
                <w:szCs w:val="20"/>
              </w:rPr>
              <w:t xml:space="preserve"> the Contact record associated to the case.</w:t>
            </w:r>
          </w:p>
        </w:tc>
      </w:tr>
      <w:tr w:rsidR="00077A2F" w:rsidRPr="00CD2B34" w14:paraId="769FC90D" w14:textId="77777777" w:rsidTr="00893C9A">
        <w:trPr>
          <w:cantSplit/>
        </w:trPr>
        <w:tc>
          <w:tcPr>
            <w:tcW w:w="1890" w:type="dxa"/>
          </w:tcPr>
          <w:p w14:paraId="547586D9" w14:textId="15B2FF5A" w:rsidR="00077A2F" w:rsidRPr="00017ABE" w:rsidRDefault="00077A2F" w:rsidP="00A979DF">
            <w:pPr>
              <w:rPr>
                <w:b/>
                <w:sz w:val="20"/>
                <w:szCs w:val="20"/>
              </w:rPr>
            </w:pPr>
            <w:r w:rsidRPr="00017ABE">
              <w:rPr>
                <w:b/>
                <w:sz w:val="20"/>
                <w:szCs w:val="20"/>
              </w:rPr>
              <w:lastRenderedPageBreak/>
              <w:t>Status</w:t>
            </w:r>
          </w:p>
        </w:tc>
        <w:tc>
          <w:tcPr>
            <w:tcW w:w="2610" w:type="dxa"/>
          </w:tcPr>
          <w:p w14:paraId="0EFAE66E" w14:textId="77777777" w:rsidR="00077A2F" w:rsidRPr="00CD2B34" w:rsidRDefault="00077A2F" w:rsidP="008779D0">
            <w:pPr>
              <w:rPr>
                <w:sz w:val="20"/>
                <w:szCs w:val="20"/>
              </w:rPr>
            </w:pPr>
            <w:proofErr w:type="spellStart"/>
            <w:r w:rsidRPr="00CD2B34">
              <w:rPr>
                <w:sz w:val="20"/>
                <w:szCs w:val="20"/>
              </w:rPr>
              <w:t>Picklist</w:t>
            </w:r>
            <w:proofErr w:type="spellEnd"/>
          </w:p>
          <w:p w14:paraId="4A66CF6B" w14:textId="34B54FFB" w:rsidR="00077A2F" w:rsidRPr="00CD2B34" w:rsidRDefault="00077A2F" w:rsidP="008779D0">
            <w:pPr>
              <w:rPr>
                <w:sz w:val="20"/>
                <w:szCs w:val="20"/>
              </w:rPr>
            </w:pPr>
            <w:r w:rsidRPr="00CD2B34">
              <w:rPr>
                <w:b/>
                <w:sz w:val="20"/>
                <w:szCs w:val="20"/>
              </w:rPr>
              <w:t>Values:</w:t>
            </w:r>
            <w:r w:rsidRPr="00CD2B34">
              <w:rPr>
                <w:sz w:val="20"/>
                <w:szCs w:val="20"/>
              </w:rPr>
              <w:t xml:space="preserve">  </w:t>
            </w:r>
            <w:r w:rsidRPr="004C31B8">
              <w:rPr>
                <w:sz w:val="20"/>
                <w:szCs w:val="20"/>
              </w:rPr>
              <w:t>New,</w:t>
            </w:r>
            <w:r>
              <w:rPr>
                <w:sz w:val="20"/>
                <w:szCs w:val="20"/>
              </w:rPr>
              <w:t xml:space="preserve"> Open,</w:t>
            </w:r>
            <w:r w:rsidRPr="004C31B8">
              <w:rPr>
                <w:sz w:val="20"/>
                <w:szCs w:val="20"/>
              </w:rPr>
              <w:t xml:space="preserve"> In-Progress, Closed</w:t>
            </w:r>
          </w:p>
          <w:p w14:paraId="3BC30B2C" w14:textId="65302452" w:rsidR="00077A2F" w:rsidRPr="00CD2B34" w:rsidRDefault="00077A2F" w:rsidP="00A979DF">
            <w:pPr>
              <w:rPr>
                <w:sz w:val="20"/>
                <w:szCs w:val="20"/>
              </w:rPr>
            </w:pPr>
            <w:r w:rsidRPr="00CD2B34">
              <w:rPr>
                <w:b/>
                <w:sz w:val="20"/>
                <w:szCs w:val="20"/>
              </w:rPr>
              <w:t xml:space="preserve">Default </w:t>
            </w:r>
            <w:r w:rsidRPr="00CD2B34">
              <w:rPr>
                <w:sz w:val="20"/>
                <w:szCs w:val="20"/>
              </w:rPr>
              <w:t>= New</w:t>
            </w:r>
          </w:p>
        </w:tc>
        <w:tc>
          <w:tcPr>
            <w:tcW w:w="360" w:type="dxa"/>
          </w:tcPr>
          <w:p w14:paraId="449076BE" w14:textId="02EE3F93" w:rsidR="00077A2F" w:rsidRPr="00CD2B34" w:rsidRDefault="00077A2F">
            <w:pPr>
              <w:rPr>
                <w:sz w:val="20"/>
                <w:szCs w:val="20"/>
              </w:rPr>
            </w:pPr>
            <w:r w:rsidRPr="00CD2B34">
              <w:rPr>
                <w:sz w:val="20"/>
                <w:szCs w:val="20"/>
              </w:rPr>
              <w:t>N</w:t>
            </w:r>
          </w:p>
        </w:tc>
        <w:tc>
          <w:tcPr>
            <w:tcW w:w="360" w:type="dxa"/>
          </w:tcPr>
          <w:p w14:paraId="7528361B" w14:textId="09099F75" w:rsidR="00077A2F" w:rsidRPr="00CD2B34" w:rsidRDefault="00077A2F" w:rsidP="00A979DF">
            <w:pPr>
              <w:jc w:val="center"/>
              <w:rPr>
                <w:sz w:val="20"/>
                <w:szCs w:val="20"/>
              </w:rPr>
            </w:pPr>
            <w:r w:rsidRPr="00CD2B34">
              <w:rPr>
                <w:sz w:val="20"/>
                <w:szCs w:val="20"/>
              </w:rPr>
              <w:t>Y</w:t>
            </w:r>
          </w:p>
        </w:tc>
        <w:tc>
          <w:tcPr>
            <w:tcW w:w="360" w:type="dxa"/>
          </w:tcPr>
          <w:p w14:paraId="22B096E8" w14:textId="51F3C5D9" w:rsidR="00077A2F" w:rsidRPr="00CD2B34" w:rsidRDefault="00077A2F" w:rsidP="00137773">
            <w:pPr>
              <w:jc w:val="center"/>
              <w:rPr>
                <w:sz w:val="20"/>
                <w:szCs w:val="20"/>
              </w:rPr>
            </w:pPr>
            <w:r w:rsidRPr="00CD2B34">
              <w:rPr>
                <w:sz w:val="20"/>
                <w:szCs w:val="20"/>
              </w:rPr>
              <w:t>N</w:t>
            </w:r>
          </w:p>
        </w:tc>
        <w:tc>
          <w:tcPr>
            <w:tcW w:w="1080" w:type="dxa"/>
          </w:tcPr>
          <w:p w14:paraId="6B9A07BD" w14:textId="4396663B" w:rsidR="00077A2F" w:rsidRPr="00CD2B34" w:rsidRDefault="00077A2F">
            <w:pPr>
              <w:rPr>
                <w:sz w:val="20"/>
                <w:szCs w:val="20"/>
              </w:rPr>
            </w:pPr>
            <w:r w:rsidRPr="00CD2B34">
              <w:rPr>
                <w:sz w:val="20"/>
                <w:szCs w:val="20"/>
              </w:rPr>
              <w:t>None</w:t>
            </w:r>
          </w:p>
        </w:tc>
        <w:tc>
          <w:tcPr>
            <w:tcW w:w="360" w:type="dxa"/>
          </w:tcPr>
          <w:p w14:paraId="0F27C61D" w14:textId="7BDCC989" w:rsidR="00077A2F" w:rsidRPr="00CD2B34" w:rsidRDefault="00077A2F" w:rsidP="000F0012">
            <w:pPr>
              <w:jc w:val="center"/>
              <w:rPr>
                <w:sz w:val="20"/>
                <w:szCs w:val="20"/>
              </w:rPr>
            </w:pPr>
            <w:r w:rsidRPr="00CD2B34">
              <w:rPr>
                <w:sz w:val="20"/>
                <w:szCs w:val="20"/>
              </w:rPr>
              <w:t>Y</w:t>
            </w:r>
          </w:p>
        </w:tc>
        <w:tc>
          <w:tcPr>
            <w:tcW w:w="3168" w:type="dxa"/>
          </w:tcPr>
          <w:p w14:paraId="602C8062" w14:textId="77777777" w:rsidR="00077A2F" w:rsidRPr="00CD2B34" w:rsidRDefault="00077A2F" w:rsidP="008779D0">
            <w:pPr>
              <w:rPr>
                <w:sz w:val="20"/>
                <w:szCs w:val="20"/>
              </w:rPr>
            </w:pPr>
            <w:r w:rsidRPr="00CD2B34">
              <w:rPr>
                <w:sz w:val="20"/>
                <w:szCs w:val="20"/>
              </w:rPr>
              <w:t xml:space="preserve">This required field defines the status of the case.  </w:t>
            </w:r>
          </w:p>
          <w:p w14:paraId="2ACA199D" w14:textId="77777777" w:rsidR="00077A2F" w:rsidRDefault="00077A2F" w:rsidP="008779D0">
            <w:pPr>
              <w:pStyle w:val="ListParagraph"/>
              <w:numPr>
                <w:ilvl w:val="0"/>
                <w:numId w:val="7"/>
              </w:numPr>
              <w:rPr>
                <w:sz w:val="20"/>
                <w:szCs w:val="20"/>
              </w:rPr>
            </w:pPr>
            <w:r w:rsidRPr="00CD2B34">
              <w:rPr>
                <w:sz w:val="20"/>
                <w:szCs w:val="20"/>
              </w:rPr>
              <w:t>“New” is the default value when creating a case.</w:t>
            </w:r>
          </w:p>
          <w:p w14:paraId="264613EF" w14:textId="3E90703C" w:rsidR="00077A2F" w:rsidRPr="00CD2B34" w:rsidRDefault="00077A2F" w:rsidP="008779D0">
            <w:pPr>
              <w:pStyle w:val="ListParagraph"/>
              <w:numPr>
                <w:ilvl w:val="0"/>
                <w:numId w:val="7"/>
              </w:numPr>
              <w:rPr>
                <w:sz w:val="20"/>
                <w:szCs w:val="20"/>
              </w:rPr>
            </w:pPr>
            <w:r>
              <w:rPr>
                <w:sz w:val="20"/>
                <w:szCs w:val="20"/>
              </w:rPr>
              <w:t xml:space="preserve">When a case is changed to “In-Progress” the </w:t>
            </w:r>
            <w:r w:rsidRPr="00017ABE">
              <w:rPr>
                <w:b/>
                <w:sz w:val="20"/>
                <w:szCs w:val="20"/>
              </w:rPr>
              <w:t>Status Update</w:t>
            </w:r>
            <w:r>
              <w:rPr>
                <w:sz w:val="20"/>
                <w:szCs w:val="20"/>
              </w:rPr>
              <w:t xml:space="preserve"> field must be populated.</w:t>
            </w:r>
            <w:r w:rsidRPr="00CD2B34">
              <w:rPr>
                <w:sz w:val="20"/>
                <w:szCs w:val="20"/>
              </w:rPr>
              <w:t xml:space="preserve">  </w:t>
            </w:r>
          </w:p>
          <w:p w14:paraId="6977739D" w14:textId="77777777" w:rsidR="00077A2F" w:rsidRPr="00CD2B34" w:rsidRDefault="00077A2F" w:rsidP="008779D0">
            <w:pPr>
              <w:pStyle w:val="ListParagraph"/>
              <w:numPr>
                <w:ilvl w:val="0"/>
                <w:numId w:val="7"/>
              </w:numPr>
              <w:rPr>
                <w:sz w:val="20"/>
                <w:szCs w:val="20"/>
              </w:rPr>
            </w:pPr>
            <w:r w:rsidRPr="00CD2B34">
              <w:rPr>
                <w:sz w:val="20"/>
                <w:szCs w:val="20"/>
              </w:rPr>
              <w:t xml:space="preserve">All values except “Closed” are available when creating or editing a case.  </w:t>
            </w:r>
          </w:p>
          <w:p w14:paraId="03E801F5" w14:textId="269B4C4B" w:rsidR="00077A2F" w:rsidRPr="00CD2B34" w:rsidRDefault="00077A2F" w:rsidP="004D6270">
            <w:pPr>
              <w:rPr>
                <w:sz w:val="20"/>
                <w:szCs w:val="20"/>
              </w:rPr>
            </w:pPr>
            <w:r w:rsidRPr="00CD2B34">
              <w:rPr>
                <w:sz w:val="20"/>
                <w:szCs w:val="20"/>
              </w:rPr>
              <w:t xml:space="preserve">“Closed” is the only value that can be selected when the “Close Case” button is used.   </w:t>
            </w:r>
          </w:p>
        </w:tc>
      </w:tr>
      <w:tr w:rsidR="00077A2F" w:rsidRPr="00CD2B34" w14:paraId="3D27CACE" w14:textId="77777777" w:rsidTr="00434C1F">
        <w:trPr>
          <w:cantSplit/>
        </w:trPr>
        <w:tc>
          <w:tcPr>
            <w:tcW w:w="1890" w:type="dxa"/>
          </w:tcPr>
          <w:p w14:paraId="44954700" w14:textId="2ECA8F32" w:rsidR="00077A2F" w:rsidRPr="00017ABE" w:rsidRDefault="00077A2F" w:rsidP="00A979DF">
            <w:pPr>
              <w:rPr>
                <w:b/>
                <w:sz w:val="20"/>
                <w:szCs w:val="20"/>
              </w:rPr>
            </w:pPr>
            <w:r w:rsidRPr="00017ABE">
              <w:rPr>
                <w:b/>
                <w:sz w:val="20"/>
                <w:szCs w:val="20"/>
              </w:rPr>
              <w:t>Case Origin</w:t>
            </w:r>
          </w:p>
        </w:tc>
        <w:tc>
          <w:tcPr>
            <w:tcW w:w="2610" w:type="dxa"/>
            <w:shd w:val="clear" w:color="auto" w:fill="auto"/>
          </w:tcPr>
          <w:p w14:paraId="2BE4429D" w14:textId="77777777" w:rsidR="00077A2F" w:rsidRDefault="00077A2F" w:rsidP="008779D0">
            <w:pPr>
              <w:rPr>
                <w:sz w:val="20"/>
                <w:szCs w:val="20"/>
              </w:rPr>
            </w:pPr>
            <w:proofErr w:type="spellStart"/>
            <w:r w:rsidRPr="00CD2B34">
              <w:rPr>
                <w:sz w:val="20"/>
                <w:szCs w:val="20"/>
              </w:rPr>
              <w:t>Picklist</w:t>
            </w:r>
            <w:proofErr w:type="spellEnd"/>
          </w:p>
          <w:p w14:paraId="0BA150B3" w14:textId="77777777" w:rsidR="00817E28" w:rsidRDefault="00817E28" w:rsidP="008779D0">
            <w:pPr>
              <w:rPr>
                <w:sz w:val="20"/>
                <w:szCs w:val="20"/>
              </w:rPr>
            </w:pPr>
          </w:p>
          <w:p w14:paraId="111EB1A3" w14:textId="619170E9" w:rsidR="00817E28" w:rsidRPr="00CD2B34" w:rsidRDefault="00817E28" w:rsidP="00817E28">
            <w:pPr>
              <w:rPr>
                <w:sz w:val="20"/>
                <w:szCs w:val="20"/>
              </w:rPr>
            </w:pPr>
            <w:r w:rsidRPr="00CD2B34">
              <w:rPr>
                <w:b/>
                <w:sz w:val="20"/>
                <w:szCs w:val="20"/>
              </w:rPr>
              <w:t>Values:</w:t>
            </w:r>
            <w:r>
              <w:rPr>
                <w:b/>
                <w:sz w:val="20"/>
                <w:szCs w:val="20"/>
              </w:rPr>
              <w:t xml:space="preserve"> </w:t>
            </w:r>
            <w:r w:rsidRPr="00CD2B34">
              <w:rPr>
                <w:sz w:val="20"/>
                <w:szCs w:val="20"/>
              </w:rPr>
              <w:t xml:space="preserve">  </w:t>
            </w:r>
            <w:r>
              <w:rPr>
                <w:sz w:val="20"/>
                <w:szCs w:val="20"/>
              </w:rPr>
              <w:t xml:space="preserve">&lt;Blank&gt;, </w:t>
            </w:r>
            <w:r w:rsidRPr="004C31B8">
              <w:rPr>
                <w:sz w:val="20"/>
                <w:szCs w:val="20"/>
              </w:rPr>
              <w:t>Phone</w:t>
            </w:r>
            <w:r>
              <w:rPr>
                <w:sz w:val="20"/>
                <w:szCs w:val="20"/>
              </w:rPr>
              <w:t>, Email, Web, Facebook, Twitter, Mobile, Text, Communities</w:t>
            </w:r>
          </w:p>
          <w:p w14:paraId="2DD19482" w14:textId="2A203EB3" w:rsidR="00077A2F" w:rsidRPr="00CD2B34" w:rsidRDefault="00817E28" w:rsidP="00017ABE">
            <w:pPr>
              <w:rPr>
                <w:sz w:val="20"/>
                <w:szCs w:val="20"/>
              </w:rPr>
            </w:pPr>
            <w:r w:rsidRPr="00CD2B34">
              <w:rPr>
                <w:b/>
                <w:sz w:val="20"/>
                <w:szCs w:val="20"/>
              </w:rPr>
              <w:t xml:space="preserve">Default </w:t>
            </w:r>
            <w:r w:rsidRPr="00CD2B34">
              <w:rPr>
                <w:sz w:val="20"/>
                <w:szCs w:val="20"/>
              </w:rPr>
              <w:t xml:space="preserve">= </w:t>
            </w:r>
            <w:r>
              <w:rPr>
                <w:sz w:val="20"/>
                <w:szCs w:val="20"/>
              </w:rPr>
              <w:t>&lt;None&gt;</w:t>
            </w:r>
          </w:p>
        </w:tc>
        <w:tc>
          <w:tcPr>
            <w:tcW w:w="360" w:type="dxa"/>
          </w:tcPr>
          <w:p w14:paraId="5C3AF9F8" w14:textId="78AB63FB" w:rsidR="00077A2F" w:rsidRPr="00CD2B34" w:rsidRDefault="00077A2F">
            <w:pPr>
              <w:rPr>
                <w:sz w:val="20"/>
                <w:szCs w:val="20"/>
              </w:rPr>
            </w:pPr>
            <w:r w:rsidRPr="00CD2B34">
              <w:rPr>
                <w:sz w:val="20"/>
                <w:szCs w:val="20"/>
              </w:rPr>
              <w:t>N</w:t>
            </w:r>
          </w:p>
        </w:tc>
        <w:tc>
          <w:tcPr>
            <w:tcW w:w="360" w:type="dxa"/>
          </w:tcPr>
          <w:p w14:paraId="5D948884" w14:textId="6227980E" w:rsidR="00077A2F" w:rsidRPr="00CD2B34" w:rsidRDefault="00077A2F" w:rsidP="00A979DF">
            <w:pPr>
              <w:jc w:val="center"/>
              <w:rPr>
                <w:sz w:val="20"/>
                <w:szCs w:val="20"/>
              </w:rPr>
            </w:pPr>
            <w:r w:rsidRPr="00CD2B34">
              <w:rPr>
                <w:sz w:val="20"/>
                <w:szCs w:val="20"/>
              </w:rPr>
              <w:t>Y</w:t>
            </w:r>
          </w:p>
        </w:tc>
        <w:tc>
          <w:tcPr>
            <w:tcW w:w="360" w:type="dxa"/>
          </w:tcPr>
          <w:p w14:paraId="26461F99" w14:textId="2401454D" w:rsidR="00077A2F" w:rsidRPr="00CD2B34" w:rsidRDefault="00077A2F" w:rsidP="00137773">
            <w:pPr>
              <w:jc w:val="center"/>
              <w:rPr>
                <w:sz w:val="20"/>
                <w:szCs w:val="20"/>
              </w:rPr>
            </w:pPr>
            <w:r w:rsidRPr="00CD2B34">
              <w:rPr>
                <w:sz w:val="20"/>
                <w:szCs w:val="20"/>
              </w:rPr>
              <w:t>N</w:t>
            </w:r>
          </w:p>
        </w:tc>
        <w:tc>
          <w:tcPr>
            <w:tcW w:w="1080" w:type="dxa"/>
          </w:tcPr>
          <w:p w14:paraId="6B36FCC8" w14:textId="5FCC6A3F" w:rsidR="00077A2F" w:rsidRPr="00CD2B34" w:rsidRDefault="00077A2F">
            <w:pPr>
              <w:rPr>
                <w:sz w:val="20"/>
                <w:szCs w:val="20"/>
              </w:rPr>
            </w:pPr>
            <w:r w:rsidRPr="00CD2B34">
              <w:rPr>
                <w:sz w:val="20"/>
                <w:szCs w:val="20"/>
              </w:rPr>
              <w:t>None</w:t>
            </w:r>
          </w:p>
        </w:tc>
        <w:tc>
          <w:tcPr>
            <w:tcW w:w="360" w:type="dxa"/>
          </w:tcPr>
          <w:p w14:paraId="378C7A72" w14:textId="4014D378" w:rsidR="00077A2F" w:rsidRPr="00CD2B34" w:rsidRDefault="00077A2F" w:rsidP="000F0012">
            <w:pPr>
              <w:jc w:val="center"/>
              <w:rPr>
                <w:sz w:val="20"/>
                <w:szCs w:val="20"/>
              </w:rPr>
            </w:pPr>
            <w:r w:rsidRPr="00CD2B34">
              <w:rPr>
                <w:sz w:val="20"/>
                <w:szCs w:val="20"/>
              </w:rPr>
              <w:t>Y</w:t>
            </w:r>
          </w:p>
        </w:tc>
        <w:tc>
          <w:tcPr>
            <w:tcW w:w="3168" w:type="dxa"/>
          </w:tcPr>
          <w:p w14:paraId="23422F92" w14:textId="44298EA2" w:rsidR="00077A2F" w:rsidRPr="00CD2B34" w:rsidRDefault="00077A2F" w:rsidP="004D6270">
            <w:pPr>
              <w:rPr>
                <w:sz w:val="20"/>
                <w:szCs w:val="20"/>
              </w:rPr>
            </w:pPr>
            <w:r>
              <w:rPr>
                <w:sz w:val="20"/>
                <w:szCs w:val="20"/>
              </w:rPr>
              <w:t>This field indicates the channel used by a customer to initiate a case.</w:t>
            </w:r>
          </w:p>
        </w:tc>
      </w:tr>
      <w:tr w:rsidR="00077A2F" w:rsidRPr="00CD2B34" w14:paraId="03F3521F" w14:textId="77777777" w:rsidTr="00893C9A">
        <w:trPr>
          <w:cantSplit/>
        </w:trPr>
        <w:tc>
          <w:tcPr>
            <w:tcW w:w="1890" w:type="dxa"/>
          </w:tcPr>
          <w:p w14:paraId="4902B40C" w14:textId="26D5D713" w:rsidR="00077A2F" w:rsidRPr="00434C1F" w:rsidRDefault="00077A2F" w:rsidP="00A979DF">
            <w:pPr>
              <w:rPr>
                <w:b/>
                <w:strike/>
                <w:sz w:val="20"/>
                <w:szCs w:val="20"/>
              </w:rPr>
            </w:pPr>
            <w:r w:rsidRPr="00434C1F">
              <w:rPr>
                <w:b/>
                <w:strike/>
                <w:sz w:val="20"/>
                <w:szCs w:val="20"/>
              </w:rPr>
              <w:t>Priority</w:t>
            </w:r>
          </w:p>
        </w:tc>
        <w:tc>
          <w:tcPr>
            <w:tcW w:w="2610" w:type="dxa"/>
          </w:tcPr>
          <w:p w14:paraId="74A8BD8E" w14:textId="77777777" w:rsidR="00077A2F" w:rsidRPr="00434C1F" w:rsidRDefault="00077A2F" w:rsidP="008779D0">
            <w:pPr>
              <w:rPr>
                <w:strike/>
                <w:sz w:val="20"/>
                <w:szCs w:val="20"/>
              </w:rPr>
            </w:pPr>
            <w:proofErr w:type="spellStart"/>
            <w:r w:rsidRPr="00434C1F">
              <w:rPr>
                <w:strike/>
                <w:sz w:val="20"/>
                <w:szCs w:val="20"/>
              </w:rPr>
              <w:t>Picklist</w:t>
            </w:r>
            <w:proofErr w:type="spellEnd"/>
          </w:p>
          <w:p w14:paraId="087CDFA2" w14:textId="3E4D1E24" w:rsidR="00077A2F" w:rsidRPr="00434C1F" w:rsidRDefault="00077A2F" w:rsidP="008779D0">
            <w:pPr>
              <w:rPr>
                <w:strike/>
                <w:sz w:val="20"/>
                <w:szCs w:val="20"/>
              </w:rPr>
            </w:pPr>
            <w:r w:rsidRPr="00434C1F">
              <w:rPr>
                <w:b/>
                <w:strike/>
                <w:sz w:val="20"/>
                <w:szCs w:val="20"/>
              </w:rPr>
              <w:t>Values:</w:t>
            </w:r>
            <w:r w:rsidRPr="00434C1F">
              <w:rPr>
                <w:strike/>
                <w:sz w:val="20"/>
                <w:szCs w:val="20"/>
              </w:rPr>
              <w:t xml:space="preserve">  1,2,3,4,5,6,7,8,9</w:t>
            </w:r>
          </w:p>
          <w:p w14:paraId="07C20DE0" w14:textId="61B71D0B" w:rsidR="00077A2F" w:rsidRPr="00434C1F" w:rsidRDefault="00077A2F" w:rsidP="00DF430A">
            <w:pPr>
              <w:rPr>
                <w:strike/>
                <w:sz w:val="20"/>
                <w:szCs w:val="20"/>
              </w:rPr>
            </w:pPr>
            <w:r w:rsidRPr="00434C1F">
              <w:rPr>
                <w:b/>
                <w:strike/>
                <w:sz w:val="20"/>
                <w:szCs w:val="20"/>
              </w:rPr>
              <w:t xml:space="preserve">Default </w:t>
            </w:r>
            <w:r w:rsidRPr="00434C1F">
              <w:rPr>
                <w:strike/>
                <w:sz w:val="20"/>
                <w:szCs w:val="20"/>
              </w:rPr>
              <w:t>= 5</w:t>
            </w:r>
          </w:p>
        </w:tc>
        <w:tc>
          <w:tcPr>
            <w:tcW w:w="360" w:type="dxa"/>
          </w:tcPr>
          <w:p w14:paraId="3A9AF1DD" w14:textId="316C0484" w:rsidR="00077A2F" w:rsidRPr="00434C1F" w:rsidRDefault="00077A2F">
            <w:pPr>
              <w:rPr>
                <w:strike/>
                <w:sz w:val="20"/>
                <w:szCs w:val="20"/>
              </w:rPr>
            </w:pPr>
            <w:r w:rsidRPr="00434C1F">
              <w:rPr>
                <w:strike/>
                <w:sz w:val="20"/>
                <w:szCs w:val="20"/>
              </w:rPr>
              <w:t>N</w:t>
            </w:r>
          </w:p>
        </w:tc>
        <w:tc>
          <w:tcPr>
            <w:tcW w:w="360" w:type="dxa"/>
          </w:tcPr>
          <w:p w14:paraId="653D7A8F" w14:textId="17F6011D" w:rsidR="00077A2F" w:rsidRPr="00434C1F" w:rsidRDefault="00077A2F" w:rsidP="00A979DF">
            <w:pPr>
              <w:jc w:val="center"/>
              <w:rPr>
                <w:strike/>
                <w:sz w:val="20"/>
                <w:szCs w:val="20"/>
              </w:rPr>
            </w:pPr>
            <w:r w:rsidRPr="00434C1F">
              <w:rPr>
                <w:strike/>
                <w:sz w:val="20"/>
                <w:szCs w:val="20"/>
              </w:rPr>
              <w:t>N</w:t>
            </w:r>
          </w:p>
        </w:tc>
        <w:tc>
          <w:tcPr>
            <w:tcW w:w="360" w:type="dxa"/>
          </w:tcPr>
          <w:p w14:paraId="0293A089" w14:textId="5395821C" w:rsidR="00077A2F" w:rsidRPr="00434C1F" w:rsidRDefault="00077A2F" w:rsidP="00137773">
            <w:pPr>
              <w:jc w:val="center"/>
              <w:rPr>
                <w:strike/>
                <w:sz w:val="20"/>
                <w:szCs w:val="20"/>
              </w:rPr>
            </w:pPr>
            <w:r w:rsidRPr="00434C1F">
              <w:rPr>
                <w:strike/>
                <w:sz w:val="20"/>
                <w:szCs w:val="20"/>
              </w:rPr>
              <w:t>N</w:t>
            </w:r>
          </w:p>
        </w:tc>
        <w:tc>
          <w:tcPr>
            <w:tcW w:w="1080" w:type="dxa"/>
          </w:tcPr>
          <w:p w14:paraId="7482606A" w14:textId="29AD5E70" w:rsidR="00077A2F" w:rsidRPr="00434C1F" w:rsidRDefault="00077A2F">
            <w:pPr>
              <w:rPr>
                <w:strike/>
                <w:sz w:val="20"/>
                <w:szCs w:val="20"/>
              </w:rPr>
            </w:pPr>
            <w:r w:rsidRPr="00434C1F">
              <w:rPr>
                <w:strike/>
                <w:sz w:val="20"/>
                <w:szCs w:val="20"/>
              </w:rPr>
              <w:t>None</w:t>
            </w:r>
          </w:p>
        </w:tc>
        <w:tc>
          <w:tcPr>
            <w:tcW w:w="360" w:type="dxa"/>
          </w:tcPr>
          <w:p w14:paraId="48B9A8A3" w14:textId="7B0CC899" w:rsidR="00077A2F" w:rsidRPr="00434C1F" w:rsidRDefault="00077A2F" w:rsidP="000F0012">
            <w:pPr>
              <w:jc w:val="center"/>
              <w:rPr>
                <w:strike/>
                <w:sz w:val="20"/>
                <w:szCs w:val="20"/>
              </w:rPr>
            </w:pPr>
            <w:r w:rsidRPr="00434C1F">
              <w:rPr>
                <w:strike/>
                <w:sz w:val="20"/>
                <w:szCs w:val="20"/>
              </w:rPr>
              <w:t>N</w:t>
            </w:r>
          </w:p>
        </w:tc>
        <w:tc>
          <w:tcPr>
            <w:tcW w:w="3168" w:type="dxa"/>
          </w:tcPr>
          <w:p w14:paraId="158755CD" w14:textId="4BE7D07C" w:rsidR="00077A2F" w:rsidRPr="00434C1F" w:rsidRDefault="00077A2F" w:rsidP="004D6270">
            <w:pPr>
              <w:rPr>
                <w:strike/>
                <w:sz w:val="20"/>
                <w:szCs w:val="20"/>
              </w:rPr>
            </w:pPr>
            <w:r w:rsidRPr="00434C1F">
              <w:rPr>
                <w:strike/>
                <w:sz w:val="20"/>
                <w:szCs w:val="20"/>
              </w:rPr>
              <w:t>This field should not be displayed to customers or agents.</w:t>
            </w:r>
          </w:p>
        </w:tc>
      </w:tr>
    </w:tbl>
    <w:p w14:paraId="14C95FD7" w14:textId="311F100C" w:rsidR="004B032F" w:rsidRDefault="004B032F" w:rsidP="004B032F"/>
    <w:p w14:paraId="3E656F2F" w14:textId="77777777" w:rsidR="00460799" w:rsidRDefault="00460799" w:rsidP="00460799">
      <w:pPr>
        <w:pStyle w:val="Heading2"/>
      </w:pPr>
      <w:bookmarkStart w:id="7" w:name="_Toc417029273"/>
      <w:r>
        <w:t>Service Request Information</w:t>
      </w:r>
      <w:bookmarkEnd w:id="7"/>
    </w:p>
    <w:p w14:paraId="546735AA" w14:textId="77777777" w:rsidR="00460799" w:rsidRPr="00893C9A" w:rsidRDefault="00460799" w:rsidP="00460799">
      <w:r>
        <w:t>This will include fields that are specific to the Service Request being created.  Specifications for these fields are included in the Requirements Definition for each Service Request.</w:t>
      </w:r>
    </w:p>
    <w:p w14:paraId="302A6063" w14:textId="28E504DD" w:rsidR="00802E7E" w:rsidDel="00434C1F" w:rsidRDefault="00802E7E">
      <w:pPr>
        <w:rPr>
          <w:del w:id="8" w:author="Susheela Kenchappa, Sreelatha" w:date="2015-04-17T00:48:00Z"/>
          <w:rFonts w:asciiTheme="majorHAnsi" w:eastAsiaTheme="majorEastAsia" w:hAnsiTheme="majorHAnsi" w:cstheme="majorBidi"/>
          <w:b/>
          <w:bCs/>
          <w:i/>
          <w:color w:val="4F81BD" w:themeColor="accent1"/>
          <w:sz w:val="26"/>
          <w:szCs w:val="26"/>
        </w:rPr>
      </w:pPr>
      <w:r>
        <w:br w:type="page"/>
      </w:r>
    </w:p>
    <w:p w14:paraId="14C95FD9" w14:textId="77777777" w:rsidR="0081598E" w:rsidRPr="00B10B5F" w:rsidRDefault="0065055C" w:rsidP="00434C1F">
      <w:pPr>
        <w:rPr>
          <w:rFonts w:cs="Arial"/>
          <w:b/>
        </w:rPr>
      </w:pPr>
      <w:r>
        <w:lastRenderedPageBreak/>
        <w:t>Description Information Section</w:t>
      </w:r>
    </w:p>
    <w:tbl>
      <w:tblPr>
        <w:tblStyle w:val="TableGrid"/>
        <w:tblW w:w="10188" w:type="dxa"/>
        <w:tblInd w:w="108" w:type="dxa"/>
        <w:tblLayout w:type="fixed"/>
        <w:tblLook w:val="04A0" w:firstRow="1" w:lastRow="0" w:firstColumn="1" w:lastColumn="0" w:noHBand="0" w:noVBand="1"/>
      </w:tblPr>
      <w:tblGrid>
        <w:gridCol w:w="1890"/>
        <w:gridCol w:w="2610"/>
        <w:gridCol w:w="360"/>
        <w:gridCol w:w="360"/>
        <w:gridCol w:w="360"/>
        <w:gridCol w:w="1080"/>
        <w:gridCol w:w="360"/>
        <w:gridCol w:w="3168"/>
      </w:tblGrid>
      <w:tr w:rsidR="00F14374" w:rsidRPr="0081598E" w14:paraId="14C95FEA" w14:textId="77777777" w:rsidTr="0065055C">
        <w:trPr>
          <w:tblHeader/>
        </w:trPr>
        <w:tc>
          <w:tcPr>
            <w:tcW w:w="1890" w:type="dxa"/>
            <w:shd w:val="clear" w:color="auto" w:fill="D9D9D9" w:themeFill="background1" w:themeFillShade="D9"/>
          </w:tcPr>
          <w:p w14:paraId="14C95FDA" w14:textId="77777777" w:rsidR="00F14374" w:rsidRPr="0081598E" w:rsidRDefault="00CD2B34" w:rsidP="00A979DF">
            <w:pPr>
              <w:rPr>
                <w:b/>
                <w:sz w:val="20"/>
                <w:szCs w:val="20"/>
              </w:rPr>
            </w:pPr>
            <w:r>
              <w:rPr>
                <w:b/>
                <w:sz w:val="20"/>
                <w:szCs w:val="20"/>
              </w:rPr>
              <w:t>Field Label</w:t>
            </w:r>
          </w:p>
        </w:tc>
        <w:tc>
          <w:tcPr>
            <w:tcW w:w="2610" w:type="dxa"/>
            <w:shd w:val="clear" w:color="auto" w:fill="D9D9D9" w:themeFill="background1" w:themeFillShade="D9"/>
          </w:tcPr>
          <w:p w14:paraId="14C95FDB" w14:textId="77777777" w:rsidR="00F14374" w:rsidRPr="0081598E" w:rsidRDefault="00F14374" w:rsidP="00A979DF">
            <w:pPr>
              <w:rPr>
                <w:b/>
                <w:sz w:val="20"/>
                <w:szCs w:val="20"/>
              </w:rPr>
            </w:pPr>
            <w:r w:rsidRPr="0081598E">
              <w:rPr>
                <w:b/>
                <w:sz w:val="20"/>
                <w:szCs w:val="20"/>
              </w:rPr>
              <w:t>Field Type</w:t>
            </w:r>
          </w:p>
        </w:tc>
        <w:tc>
          <w:tcPr>
            <w:tcW w:w="360" w:type="dxa"/>
            <w:shd w:val="clear" w:color="auto" w:fill="D9D9D9" w:themeFill="background1" w:themeFillShade="D9"/>
          </w:tcPr>
          <w:p w14:paraId="14C95FDC" w14:textId="77777777" w:rsidR="00F14374" w:rsidRPr="0081598E" w:rsidRDefault="00F14374" w:rsidP="00A979DF">
            <w:pPr>
              <w:jc w:val="center"/>
              <w:rPr>
                <w:b/>
                <w:sz w:val="20"/>
                <w:szCs w:val="20"/>
              </w:rPr>
            </w:pPr>
            <w:r>
              <w:rPr>
                <w:b/>
                <w:sz w:val="20"/>
                <w:szCs w:val="20"/>
              </w:rPr>
              <w:t>Custom</w:t>
            </w:r>
          </w:p>
        </w:tc>
        <w:tc>
          <w:tcPr>
            <w:tcW w:w="360" w:type="dxa"/>
            <w:shd w:val="clear" w:color="auto" w:fill="D9D9D9" w:themeFill="background1" w:themeFillShade="D9"/>
          </w:tcPr>
          <w:p w14:paraId="14C95FDD" w14:textId="77777777" w:rsidR="00F14374" w:rsidRDefault="00F14374" w:rsidP="00A979DF">
            <w:pPr>
              <w:jc w:val="center"/>
              <w:rPr>
                <w:b/>
                <w:sz w:val="20"/>
                <w:szCs w:val="20"/>
              </w:rPr>
            </w:pPr>
            <w:r w:rsidRPr="0081598E">
              <w:rPr>
                <w:b/>
                <w:sz w:val="20"/>
                <w:szCs w:val="20"/>
              </w:rPr>
              <w:t>R</w:t>
            </w:r>
            <w:r>
              <w:rPr>
                <w:b/>
                <w:sz w:val="20"/>
                <w:szCs w:val="20"/>
              </w:rPr>
              <w:br/>
              <w:t>e</w:t>
            </w:r>
            <w:r>
              <w:rPr>
                <w:b/>
                <w:sz w:val="20"/>
                <w:szCs w:val="20"/>
              </w:rPr>
              <w:br/>
              <w:t>q</w:t>
            </w:r>
            <w:r>
              <w:rPr>
                <w:b/>
                <w:sz w:val="20"/>
                <w:szCs w:val="20"/>
              </w:rPr>
              <w:br/>
              <w:t>u</w:t>
            </w:r>
          </w:p>
          <w:p w14:paraId="14C95FDE" w14:textId="77777777" w:rsidR="00F14374" w:rsidRDefault="00F14374" w:rsidP="00A979DF">
            <w:pPr>
              <w:jc w:val="center"/>
              <w:rPr>
                <w:b/>
                <w:sz w:val="20"/>
                <w:szCs w:val="20"/>
              </w:rPr>
            </w:pPr>
            <w:r>
              <w:rPr>
                <w:b/>
                <w:sz w:val="20"/>
                <w:szCs w:val="20"/>
              </w:rPr>
              <w:t>I</w:t>
            </w:r>
          </w:p>
          <w:p w14:paraId="14C95FDF" w14:textId="77777777" w:rsidR="00F14374" w:rsidRDefault="00F14374" w:rsidP="00A979DF">
            <w:pPr>
              <w:jc w:val="center"/>
              <w:rPr>
                <w:b/>
                <w:sz w:val="20"/>
                <w:szCs w:val="20"/>
              </w:rPr>
            </w:pPr>
            <w:r>
              <w:rPr>
                <w:b/>
                <w:sz w:val="20"/>
                <w:szCs w:val="20"/>
              </w:rPr>
              <w:t>r</w:t>
            </w:r>
          </w:p>
          <w:p w14:paraId="14C95FE0" w14:textId="77777777" w:rsidR="00F14374" w:rsidRDefault="00F14374" w:rsidP="00A979DF">
            <w:pPr>
              <w:jc w:val="center"/>
              <w:rPr>
                <w:b/>
                <w:sz w:val="20"/>
                <w:szCs w:val="20"/>
              </w:rPr>
            </w:pPr>
            <w:r>
              <w:rPr>
                <w:b/>
                <w:sz w:val="20"/>
                <w:szCs w:val="20"/>
              </w:rPr>
              <w:t>e</w:t>
            </w:r>
          </w:p>
          <w:p w14:paraId="14C95FE1" w14:textId="77777777" w:rsidR="00F14374" w:rsidRPr="0081598E" w:rsidRDefault="00F14374" w:rsidP="00A979DF">
            <w:pPr>
              <w:jc w:val="center"/>
              <w:rPr>
                <w:b/>
                <w:sz w:val="20"/>
                <w:szCs w:val="20"/>
              </w:rPr>
            </w:pPr>
            <w:r>
              <w:rPr>
                <w:b/>
                <w:sz w:val="20"/>
                <w:szCs w:val="20"/>
              </w:rPr>
              <w:t>d</w:t>
            </w:r>
          </w:p>
        </w:tc>
        <w:tc>
          <w:tcPr>
            <w:tcW w:w="360" w:type="dxa"/>
            <w:shd w:val="clear" w:color="auto" w:fill="D9D9D9" w:themeFill="background1" w:themeFillShade="D9"/>
          </w:tcPr>
          <w:p w14:paraId="14C95FE2" w14:textId="77777777" w:rsidR="00F14374" w:rsidRDefault="00F14374" w:rsidP="00A979DF">
            <w:pPr>
              <w:jc w:val="center"/>
              <w:rPr>
                <w:b/>
                <w:sz w:val="20"/>
                <w:szCs w:val="20"/>
              </w:rPr>
            </w:pPr>
            <w:r w:rsidRPr="0081598E">
              <w:rPr>
                <w:b/>
                <w:sz w:val="20"/>
                <w:szCs w:val="20"/>
              </w:rPr>
              <w:t>R</w:t>
            </w:r>
            <w:r>
              <w:rPr>
                <w:b/>
                <w:sz w:val="20"/>
                <w:szCs w:val="20"/>
              </w:rPr>
              <w:br/>
              <w:t>e</w:t>
            </w:r>
            <w:r>
              <w:rPr>
                <w:b/>
                <w:sz w:val="20"/>
                <w:szCs w:val="20"/>
              </w:rPr>
              <w:br/>
              <w:t>a</w:t>
            </w:r>
            <w:r>
              <w:rPr>
                <w:b/>
                <w:sz w:val="20"/>
                <w:szCs w:val="20"/>
              </w:rPr>
              <w:br/>
              <w:t>d</w:t>
            </w:r>
            <w:r>
              <w:rPr>
                <w:b/>
                <w:sz w:val="20"/>
                <w:szCs w:val="20"/>
              </w:rPr>
              <w:br/>
            </w:r>
          </w:p>
          <w:p w14:paraId="14C95FE3" w14:textId="77777777" w:rsidR="00F14374" w:rsidRPr="0081598E" w:rsidRDefault="00F14374" w:rsidP="00A979DF">
            <w:pPr>
              <w:jc w:val="center"/>
              <w:rPr>
                <w:b/>
                <w:sz w:val="20"/>
                <w:szCs w:val="20"/>
              </w:rPr>
            </w:pPr>
            <w:r>
              <w:rPr>
                <w:b/>
                <w:sz w:val="20"/>
                <w:szCs w:val="20"/>
              </w:rPr>
              <w:t>O</w:t>
            </w:r>
            <w:r>
              <w:rPr>
                <w:b/>
                <w:sz w:val="20"/>
                <w:szCs w:val="20"/>
              </w:rPr>
              <w:br/>
              <w:t>n</w:t>
            </w:r>
            <w:r>
              <w:rPr>
                <w:b/>
                <w:sz w:val="20"/>
                <w:szCs w:val="20"/>
              </w:rPr>
              <w:br/>
              <w:t>l</w:t>
            </w:r>
            <w:r>
              <w:rPr>
                <w:b/>
                <w:sz w:val="20"/>
                <w:szCs w:val="20"/>
              </w:rPr>
              <w:br/>
              <w:t>y</w:t>
            </w:r>
          </w:p>
        </w:tc>
        <w:tc>
          <w:tcPr>
            <w:tcW w:w="1080" w:type="dxa"/>
            <w:shd w:val="clear" w:color="auto" w:fill="D9D9D9" w:themeFill="background1" w:themeFillShade="D9"/>
          </w:tcPr>
          <w:p w14:paraId="14C95FE4" w14:textId="77777777" w:rsidR="00F14374" w:rsidRPr="0081598E" w:rsidRDefault="00F14374" w:rsidP="00A979DF">
            <w:pPr>
              <w:rPr>
                <w:b/>
                <w:sz w:val="20"/>
                <w:szCs w:val="20"/>
              </w:rPr>
            </w:pPr>
            <w:r w:rsidRPr="0081598E">
              <w:rPr>
                <w:b/>
                <w:sz w:val="20"/>
                <w:szCs w:val="20"/>
              </w:rPr>
              <w:t>Validation</w:t>
            </w:r>
          </w:p>
          <w:p w14:paraId="14C95FE5" w14:textId="77777777" w:rsidR="00F14374" w:rsidRPr="0081598E" w:rsidRDefault="00F14374" w:rsidP="00A979DF">
            <w:pPr>
              <w:rPr>
                <w:b/>
                <w:sz w:val="20"/>
                <w:szCs w:val="20"/>
              </w:rPr>
            </w:pPr>
            <w:r w:rsidRPr="0081598E">
              <w:rPr>
                <w:b/>
                <w:sz w:val="20"/>
                <w:szCs w:val="20"/>
              </w:rPr>
              <w:t xml:space="preserve"> Rule #</w:t>
            </w:r>
          </w:p>
        </w:tc>
        <w:tc>
          <w:tcPr>
            <w:tcW w:w="360" w:type="dxa"/>
            <w:shd w:val="clear" w:color="auto" w:fill="D9D9D9" w:themeFill="background1" w:themeFillShade="D9"/>
          </w:tcPr>
          <w:p w14:paraId="14C95FE6" w14:textId="77777777" w:rsidR="00F14374" w:rsidRDefault="00F14374" w:rsidP="00A979DF">
            <w:pPr>
              <w:jc w:val="center"/>
              <w:rPr>
                <w:b/>
                <w:sz w:val="20"/>
                <w:szCs w:val="20"/>
              </w:rPr>
            </w:pPr>
            <w:r>
              <w:rPr>
                <w:b/>
                <w:sz w:val="20"/>
                <w:szCs w:val="20"/>
              </w:rPr>
              <w:t>H</w:t>
            </w:r>
            <w:r>
              <w:rPr>
                <w:b/>
                <w:sz w:val="20"/>
                <w:szCs w:val="20"/>
              </w:rPr>
              <w:br/>
            </w:r>
            <w:proofErr w:type="spellStart"/>
            <w:r>
              <w:rPr>
                <w:b/>
                <w:sz w:val="20"/>
                <w:szCs w:val="20"/>
              </w:rPr>
              <w:t>i</w:t>
            </w:r>
            <w:proofErr w:type="spellEnd"/>
            <w:r>
              <w:rPr>
                <w:b/>
                <w:sz w:val="20"/>
                <w:szCs w:val="20"/>
              </w:rPr>
              <w:br/>
              <w:t>s</w:t>
            </w:r>
            <w:r>
              <w:rPr>
                <w:b/>
                <w:sz w:val="20"/>
                <w:szCs w:val="20"/>
              </w:rPr>
              <w:br/>
              <w:t>t</w:t>
            </w:r>
            <w:r>
              <w:rPr>
                <w:b/>
                <w:sz w:val="20"/>
                <w:szCs w:val="20"/>
              </w:rPr>
              <w:br/>
              <w:t>o</w:t>
            </w:r>
            <w:r>
              <w:rPr>
                <w:b/>
                <w:sz w:val="20"/>
                <w:szCs w:val="20"/>
              </w:rPr>
              <w:br/>
              <w:t>r</w:t>
            </w:r>
            <w:r>
              <w:rPr>
                <w:b/>
                <w:sz w:val="20"/>
                <w:szCs w:val="20"/>
              </w:rPr>
              <w:br/>
              <w:t>y</w:t>
            </w:r>
          </w:p>
          <w:p w14:paraId="14C95FE7" w14:textId="77777777" w:rsidR="00F14374" w:rsidRDefault="00F14374" w:rsidP="00A979DF">
            <w:pPr>
              <w:jc w:val="center"/>
              <w:rPr>
                <w:b/>
                <w:sz w:val="20"/>
                <w:szCs w:val="20"/>
              </w:rPr>
            </w:pPr>
          </w:p>
          <w:p w14:paraId="14C95FE8" w14:textId="77777777" w:rsidR="00F14374" w:rsidRPr="0081598E" w:rsidRDefault="00F14374" w:rsidP="00A979DF">
            <w:pPr>
              <w:jc w:val="center"/>
              <w:rPr>
                <w:b/>
                <w:sz w:val="20"/>
                <w:szCs w:val="20"/>
              </w:rPr>
            </w:pPr>
          </w:p>
        </w:tc>
        <w:tc>
          <w:tcPr>
            <w:tcW w:w="3168" w:type="dxa"/>
            <w:shd w:val="clear" w:color="auto" w:fill="D9D9D9" w:themeFill="background1" w:themeFillShade="D9"/>
          </w:tcPr>
          <w:p w14:paraId="14C95FE9" w14:textId="77777777" w:rsidR="00F14374" w:rsidRPr="0081598E" w:rsidRDefault="00F14374" w:rsidP="00A979DF">
            <w:pPr>
              <w:rPr>
                <w:b/>
                <w:sz w:val="20"/>
                <w:szCs w:val="20"/>
              </w:rPr>
            </w:pPr>
            <w:r>
              <w:rPr>
                <w:b/>
                <w:sz w:val="20"/>
                <w:szCs w:val="20"/>
              </w:rPr>
              <w:t>Comments</w:t>
            </w:r>
          </w:p>
        </w:tc>
      </w:tr>
      <w:tr w:rsidR="00F14374" w:rsidRPr="0081598E" w14:paraId="14C95FF3" w14:textId="77777777" w:rsidTr="00802E7E">
        <w:trPr>
          <w:cantSplit/>
        </w:trPr>
        <w:tc>
          <w:tcPr>
            <w:tcW w:w="1890" w:type="dxa"/>
          </w:tcPr>
          <w:p w14:paraId="14C95FEB" w14:textId="77777777" w:rsidR="00F14374" w:rsidRPr="0081598E" w:rsidRDefault="00E50E67" w:rsidP="00A979DF">
            <w:pPr>
              <w:rPr>
                <w:sz w:val="20"/>
                <w:szCs w:val="20"/>
              </w:rPr>
            </w:pPr>
            <w:r>
              <w:rPr>
                <w:sz w:val="20"/>
                <w:szCs w:val="20"/>
              </w:rPr>
              <w:t>Subject</w:t>
            </w:r>
          </w:p>
        </w:tc>
        <w:tc>
          <w:tcPr>
            <w:tcW w:w="2610" w:type="dxa"/>
          </w:tcPr>
          <w:p w14:paraId="14C95FEC" w14:textId="77777777" w:rsidR="00F14374" w:rsidRPr="0081598E" w:rsidRDefault="00AC4F45" w:rsidP="00AC4F45">
            <w:pPr>
              <w:rPr>
                <w:sz w:val="20"/>
                <w:szCs w:val="20"/>
              </w:rPr>
            </w:pPr>
            <w:r>
              <w:rPr>
                <w:sz w:val="20"/>
                <w:szCs w:val="20"/>
              </w:rPr>
              <w:t>Text</w:t>
            </w:r>
            <w:r w:rsidR="00F14374" w:rsidRPr="000C6448">
              <w:rPr>
                <w:sz w:val="20"/>
                <w:szCs w:val="20"/>
              </w:rPr>
              <w:t>(</w:t>
            </w:r>
            <w:r>
              <w:rPr>
                <w:sz w:val="20"/>
                <w:szCs w:val="20"/>
              </w:rPr>
              <w:t>255</w:t>
            </w:r>
            <w:r w:rsidR="00F14374" w:rsidRPr="000C6448">
              <w:rPr>
                <w:sz w:val="20"/>
                <w:szCs w:val="20"/>
              </w:rPr>
              <w:t>)</w:t>
            </w:r>
          </w:p>
        </w:tc>
        <w:tc>
          <w:tcPr>
            <w:tcW w:w="360" w:type="dxa"/>
          </w:tcPr>
          <w:p w14:paraId="14C95FED" w14:textId="77777777" w:rsidR="00F14374" w:rsidRDefault="00F14374" w:rsidP="00A979DF">
            <w:r w:rsidRPr="00C70AD3">
              <w:rPr>
                <w:sz w:val="20"/>
                <w:szCs w:val="20"/>
              </w:rPr>
              <w:t>N</w:t>
            </w:r>
          </w:p>
        </w:tc>
        <w:tc>
          <w:tcPr>
            <w:tcW w:w="360" w:type="dxa"/>
          </w:tcPr>
          <w:p w14:paraId="14C95FEE" w14:textId="77777777" w:rsidR="00F14374" w:rsidRPr="0081598E" w:rsidRDefault="00E50E67" w:rsidP="00E50E67">
            <w:pPr>
              <w:jc w:val="center"/>
              <w:rPr>
                <w:sz w:val="20"/>
                <w:szCs w:val="20"/>
              </w:rPr>
            </w:pPr>
            <w:r>
              <w:rPr>
                <w:sz w:val="20"/>
                <w:szCs w:val="20"/>
              </w:rPr>
              <w:t>Y</w:t>
            </w:r>
          </w:p>
        </w:tc>
        <w:tc>
          <w:tcPr>
            <w:tcW w:w="360" w:type="dxa"/>
          </w:tcPr>
          <w:p w14:paraId="14C95FEF" w14:textId="77777777" w:rsidR="00F14374" w:rsidRPr="0081598E" w:rsidRDefault="00F14374" w:rsidP="00A979DF">
            <w:pPr>
              <w:jc w:val="center"/>
              <w:rPr>
                <w:sz w:val="20"/>
                <w:szCs w:val="20"/>
              </w:rPr>
            </w:pPr>
            <w:r>
              <w:rPr>
                <w:sz w:val="20"/>
                <w:szCs w:val="20"/>
              </w:rPr>
              <w:t>N</w:t>
            </w:r>
          </w:p>
        </w:tc>
        <w:tc>
          <w:tcPr>
            <w:tcW w:w="1080" w:type="dxa"/>
          </w:tcPr>
          <w:p w14:paraId="14C95FF0" w14:textId="77777777" w:rsidR="00F14374" w:rsidRPr="0081598E" w:rsidRDefault="00F14374" w:rsidP="00A979DF">
            <w:pPr>
              <w:rPr>
                <w:sz w:val="20"/>
                <w:szCs w:val="20"/>
              </w:rPr>
            </w:pPr>
            <w:r w:rsidRPr="0081598E">
              <w:rPr>
                <w:sz w:val="20"/>
                <w:szCs w:val="20"/>
              </w:rPr>
              <w:t>None</w:t>
            </w:r>
          </w:p>
        </w:tc>
        <w:tc>
          <w:tcPr>
            <w:tcW w:w="360" w:type="dxa"/>
          </w:tcPr>
          <w:p w14:paraId="14C95FF1" w14:textId="77777777" w:rsidR="00F14374" w:rsidRPr="0081598E" w:rsidRDefault="00F14374" w:rsidP="00A979DF">
            <w:pPr>
              <w:jc w:val="center"/>
              <w:rPr>
                <w:sz w:val="20"/>
                <w:szCs w:val="20"/>
              </w:rPr>
            </w:pPr>
            <w:r>
              <w:rPr>
                <w:sz w:val="20"/>
                <w:szCs w:val="20"/>
              </w:rPr>
              <w:t>Y</w:t>
            </w:r>
          </w:p>
        </w:tc>
        <w:tc>
          <w:tcPr>
            <w:tcW w:w="3168" w:type="dxa"/>
          </w:tcPr>
          <w:p w14:paraId="1DAB12BF" w14:textId="5CAD9996" w:rsidR="008E34EF" w:rsidRDefault="00C4229B" w:rsidP="00BE3E47">
            <w:pPr>
              <w:rPr>
                <w:sz w:val="20"/>
                <w:szCs w:val="20"/>
              </w:rPr>
            </w:pPr>
            <w:r>
              <w:rPr>
                <w:sz w:val="20"/>
                <w:szCs w:val="20"/>
              </w:rPr>
              <w:t>T</w:t>
            </w:r>
            <w:r w:rsidR="008E34EF">
              <w:rPr>
                <w:sz w:val="20"/>
                <w:szCs w:val="20"/>
              </w:rPr>
              <w:t xml:space="preserve">his field </w:t>
            </w:r>
            <w:r>
              <w:rPr>
                <w:sz w:val="20"/>
                <w:szCs w:val="20"/>
              </w:rPr>
              <w:t>will be populated with the Service Request Type</w:t>
            </w:r>
            <w:r w:rsidR="008E34EF">
              <w:rPr>
                <w:sz w:val="20"/>
                <w:szCs w:val="20"/>
              </w:rPr>
              <w:t xml:space="preserve"> when creating a new </w:t>
            </w:r>
            <w:r>
              <w:rPr>
                <w:sz w:val="20"/>
                <w:szCs w:val="20"/>
              </w:rPr>
              <w:t xml:space="preserve">SR </w:t>
            </w:r>
            <w:r w:rsidR="00802E7E">
              <w:rPr>
                <w:sz w:val="20"/>
                <w:szCs w:val="20"/>
              </w:rPr>
              <w:t>Case</w:t>
            </w:r>
            <w:r w:rsidR="008E34EF">
              <w:rPr>
                <w:sz w:val="20"/>
                <w:szCs w:val="20"/>
              </w:rPr>
              <w:t xml:space="preserve"> </w:t>
            </w:r>
            <w:r>
              <w:rPr>
                <w:sz w:val="20"/>
                <w:szCs w:val="20"/>
              </w:rPr>
              <w:t xml:space="preserve">and </w:t>
            </w:r>
            <w:r w:rsidR="008E34EF">
              <w:rPr>
                <w:sz w:val="20"/>
                <w:szCs w:val="20"/>
              </w:rPr>
              <w:t xml:space="preserve">the system will find and display </w:t>
            </w:r>
            <w:r w:rsidR="00BE3E47">
              <w:rPr>
                <w:sz w:val="20"/>
                <w:szCs w:val="20"/>
              </w:rPr>
              <w:t>Knowledgebase</w:t>
            </w:r>
            <w:r w:rsidR="00BE3E47" w:rsidRPr="00AC4F45">
              <w:rPr>
                <w:sz w:val="20"/>
                <w:szCs w:val="20"/>
              </w:rPr>
              <w:t xml:space="preserve"> </w:t>
            </w:r>
            <w:r w:rsidR="00AC4F45" w:rsidRPr="00AC4F45">
              <w:rPr>
                <w:sz w:val="20"/>
                <w:szCs w:val="20"/>
              </w:rPr>
              <w:t xml:space="preserve">Articles </w:t>
            </w:r>
            <w:r w:rsidR="008E34EF">
              <w:rPr>
                <w:sz w:val="20"/>
                <w:szCs w:val="20"/>
              </w:rPr>
              <w:t xml:space="preserve">using the </w:t>
            </w:r>
            <w:r w:rsidR="00677A81">
              <w:rPr>
                <w:sz w:val="20"/>
                <w:szCs w:val="20"/>
              </w:rPr>
              <w:t xml:space="preserve">content </w:t>
            </w:r>
            <w:r w:rsidR="00AC4F45" w:rsidRPr="00AC4F45">
              <w:rPr>
                <w:sz w:val="20"/>
                <w:szCs w:val="20"/>
              </w:rPr>
              <w:t>in the “Subject” field</w:t>
            </w:r>
            <w:r w:rsidR="00576FBE">
              <w:rPr>
                <w:sz w:val="20"/>
                <w:szCs w:val="20"/>
              </w:rPr>
              <w:t>.</w:t>
            </w:r>
            <w:r w:rsidR="00AC4F45">
              <w:rPr>
                <w:sz w:val="20"/>
                <w:szCs w:val="20"/>
              </w:rPr>
              <w:t xml:space="preserve"> </w:t>
            </w:r>
          </w:p>
          <w:p w14:paraId="14C95FF2" w14:textId="77777777" w:rsidR="00C4229B" w:rsidRPr="0081598E" w:rsidRDefault="00C4229B" w:rsidP="00BE3E47">
            <w:pPr>
              <w:rPr>
                <w:sz w:val="20"/>
                <w:szCs w:val="20"/>
              </w:rPr>
            </w:pPr>
          </w:p>
        </w:tc>
      </w:tr>
      <w:tr w:rsidR="00511C98" w:rsidRPr="0081598E" w14:paraId="53060810" w14:textId="77777777" w:rsidTr="00434C1F">
        <w:tc>
          <w:tcPr>
            <w:tcW w:w="1890" w:type="dxa"/>
            <w:shd w:val="clear" w:color="auto" w:fill="auto"/>
          </w:tcPr>
          <w:p w14:paraId="38BC73B9" w14:textId="2970293A" w:rsidR="00511C98" w:rsidRPr="00E50AC2" w:rsidRDefault="00511C98" w:rsidP="00A979DF">
            <w:pPr>
              <w:rPr>
                <w:sz w:val="20"/>
                <w:szCs w:val="20"/>
                <w:highlight w:val="yellow"/>
              </w:rPr>
            </w:pPr>
            <w:r w:rsidRPr="000B2697">
              <w:rPr>
                <w:sz w:val="20"/>
                <w:szCs w:val="20"/>
              </w:rPr>
              <w:t>Status Update</w:t>
            </w:r>
          </w:p>
        </w:tc>
        <w:tc>
          <w:tcPr>
            <w:tcW w:w="2610" w:type="dxa"/>
            <w:shd w:val="clear" w:color="auto" w:fill="auto"/>
          </w:tcPr>
          <w:p w14:paraId="4EEA60A0" w14:textId="77777777" w:rsidR="00511C98" w:rsidRPr="000B2697" w:rsidRDefault="00511C98" w:rsidP="00A979DF">
            <w:pPr>
              <w:rPr>
                <w:sz w:val="20"/>
                <w:szCs w:val="20"/>
              </w:rPr>
            </w:pPr>
            <w:r w:rsidRPr="000B2697">
              <w:rPr>
                <w:sz w:val="20"/>
                <w:szCs w:val="20"/>
              </w:rPr>
              <w:t xml:space="preserve">Dependent </w:t>
            </w:r>
            <w:proofErr w:type="spellStart"/>
            <w:r w:rsidRPr="000B2697">
              <w:rPr>
                <w:sz w:val="20"/>
                <w:szCs w:val="20"/>
              </w:rPr>
              <w:t>Picklist</w:t>
            </w:r>
            <w:proofErr w:type="spellEnd"/>
          </w:p>
          <w:p w14:paraId="6234CBA5" w14:textId="77777777" w:rsidR="00511C98" w:rsidRPr="000B2697" w:rsidRDefault="00511C98" w:rsidP="00A979DF">
            <w:pPr>
              <w:rPr>
                <w:i/>
                <w:sz w:val="20"/>
                <w:szCs w:val="20"/>
              </w:rPr>
            </w:pPr>
            <w:r w:rsidRPr="000B2697">
              <w:rPr>
                <w:sz w:val="20"/>
                <w:szCs w:val="20"/>
              </w:rPr>
              <w:t>(</w:t>
            </w:r>
            <w:r w:rsidRPr="000B2697">
              <w:rPr>
                <w:i/>
                <w:sz w:val="20"/>
                <w:szCs w:val="20"/>
              </w:rPr>
              <w:t xml:space="preserve">Controlling Field = </w:t>
            </w:r>
            <w:r w:rsidRPr="000B2697">
              <w:rPr>
                <w:b/>
                <w:i/>
                <w:sz w:val="20"/>
                <w:szCs w:val="20"/>
              </w:rPr>
              <w:t>Status</w:t>
            </w:r>
            <w:r w:rsidRPr="000B2697">
              <w:rPr>
                <w:i/>
                <w:sz w:val="20"/>
                <w:szCs w:val="20"/>
              </w:rPr>
              <w:t>)</w:t>
            </w:r>
          </w:p>
          <w:p w14:paraId="38B07028" w14:textId="77777777" w:rsidR="00511C98" w:rsidRPr="000B2697" w:rsidRDefault="00511C98" w:rsidP="00A979DF">
            <w:pPr>
              <w:rPr>
                <w:i/>
                <w:sz w:val="20"/>
                <w:szCs w:val="20"/>
              </w:rPr>
            </w:pPr>
          </w:p>
          <w:p w14:paraId="63CB7197" w14:textId="2461637B" w:rsidR="00511C98" w:rsidRPr="000B2697" w:rsidRDefault="00511C98" w:rsidP="00511C98">
            <w:pPr>
              <w:rPr>
                <w:sz w:val="20"/>
                <w:szCs w:val="20"/>
              </w:rPr>
            </w:pPr>
            <w:r w:rsidRPr="000B2697">
              <w:rPr>
                <w:b/>
                <w:sz w:val="20"/>
                <w:szCs w:val="20"/>
              </w:rPr>
              <w:t>Values:</w:t>
            </w:r>
            <w:r w:rsidRPr="000B2697">
              <w:rPr>
                <w:sz w:val="20"/>
                <w:szCs w:val="20"/>
              </w:rPr>
              <w:t xml:space="preserve">  </w:t>
            </w:r>
            <w:r w:rsidR="00077A2F" w:rsidRPr="000B2697">
              <w:rPr>
                <w:sz w:val="20"/>
                <w:szCs w:val="20"/>
              </w:rPr>
              <w:t xml:space="preserve">&lt;Blank&gt;, </w:t>
            </w:r>
            <w:r w:rsidR="00E905A9" w:rsidRPr="000B2697">
              <w:rPr>
                <w:sz w:val="20"/>
                <w:szCs w:val="20"/>
              </w:rPr>
              <w:t xml:space="preserve">Request created and submitted to servicing department, Customer reported issue closed and not resolved (Redress), Request has been received by servicing department,  </w:t>
            </w:r>
            <w:r w:rsidRPr="000B2697">
              <w:rPr>
                <w:sz w:val="20"/>
                <w:szCs w:val="20"/>
              </w:rPr>
              <w:t>Investigation Conducted, Follow up investigation is scheduled, Assistance is required from another source, Case assigned to another servicing department</w:t>
            </w:r>
          </w:p>
          <w:p w14:paraId="0ED19D80" w14:textId="77777777" w:rsidR="00511C98" w:rsidRPr="000B2697" w:rsidRDefault="00511C98" w:rsidP="00511C98">
            <w:pPr>
              <w:rPr>
                <w:sz w:val="20"/>
                <w:szCs w:val="20"/>
              </w:rPr>
            </w:pPr>
          </w:p>
          <w:p w14:paraId="1312A85F" w14:textId="77777777" w:rsidR="00782E4B" w:rsidRPr="000B2697" w:rsidRDefault="00782E4B" w:rsidP="00782E4B">
            <w:pPr>
              <w:rPr>
                <w:sz w:val="20"/>
                <w:szCs w:val="20"/>
              </w:rPr>
            </w:pPr>
            <w:r w:rsidRPr="000B2697">
              <w:rPr>
                <w:i/>
                <w:sz w:val="20"/>
                <w:szCs w:val="20"/>
              </w:rPr>
              <w:t xml:space="preserve">Request created and submitted to servicing department, Customer reported issue closed and not resolved (Redress) </w:t>
            </w:r>
            <w:r w:rsidRPr="000B2697">
              <w:rPr>
                <w:sz w:val="20"/>
                <w:szCs w:val="20"/>
              </w:rPr>
              <w:t xml:space="preserve">displayed If </w:t>
            </w:r>
            <w:r w:rsidRPr="000B2697">
              <w:rPr>
                <w:b/>
                <w:sz w:val="20"/>
                <w:szCs w:val="20"/>
              </w:rPr>
              <w:t>Status</w:t>
            </w:r>
            <w:r w:rsidRPr="000B2697">
              <w:rPr>
                <w:sz w:val="20"/>
                <w:szCs w:val="20"/>
              </w:rPr>
              <w:t xml:space="preserve"> = ‘New’</w:t>
            </w:r>
          </w:p>
          <w:p w14:paraId="4DD1F716" w14:textId="77777777" w:rsidR="00782E4B" w:rsidRPr="000B2697" w:rsidRDefault="00782E4B" w:rsidP="00782E4B">
            <w:pPr>
              <w:rPr>
                <w:i/>
                <w:sz w:val="20"/>
                <w:szCs w:val="20"/>
              </w:rPr>
            </w:pPr>
          </w:p>
          <w:p w14:paraId="0B00F823" w14:textId="77777777" w:rsidR="00782E4B" w:rsidRPr="000B2697" w:rsidRDefault="00782E4B" w:rsidP="00782E4B">
            <w:pPr>
              <w:rPr>
                <w:i/>
                <w:sz w:val="20"/>
                <w:szCs w:val="20"/>
              </w:rPr>
            </w:pPr>
          </w:p>
          <w:p w14:paraId="075728E7" w14:textId="77777777" w:rsidR="00782E4B" w:rsidRPr="000B2697" w:rsidRDefault="00782E4B" w:rsidP="00782E4B">
            <w:pPr>
              <w:rPr>
                <w:sz w:val="20"/>
                <w:szCs w:val="20"/>
              </w:rPr>
            </w:pPr>
            <w:r w:rsidRPr="000B2697">
              <w:rPr>
                <w:i/>
                <w:sz w:val="20"/>
                <w:szCs w:val="20"/>
              </w:rPr>
              <w:t>Request has been received by servicing department</w:t>
            </w:r>
            <w:r w:rsidRPr="000B2697">
              <w:rPr>
                <w:sz w:val="20"/>
                <w:szCs w:val="20"/>
              </w:rPr>
              <w:t xml:space="preserve"> displayed </w:t>
            </w:r>
          </w:p>
          <w:p w14:paraId="3F3C14D5" w14:textId="35C8D8CC" w:rsidR="00782E4B" w:rsidRPr="000B2697" w:rsidRDefault="00782E4B" w:rsidP="00782E4B">
            <w:pPr>
              <w:rPr>
                <w:sz w:val="20"/>
                <w:szCs w:val="20"/>
              </w:rPr>
            </w:pPr>
            <w:r w:rsidRPr="000B2697">
              <w:rPr>
                <w:sz w:val="20"/>
                <w:szCs w:val="20"/>
              </w:rPr>
              <w:t xml:space="preserve">If </w:t>
            </w:r>
            <w:r w:rsidRPr="000B2697">
              <w:rPr>
                <w:b/>
                <w:sz w:val="20"/>
                <w:szCs w:val="20"/>
              </w:rPr>
              <w:t>Status</w:t>
            </w:r>
            <w:r w:rsidRPr="000B2697">
              <w:rPr>
                <w:sz w:val="20"/>
                <w:szCs w:val="20"/>
              </w:rPr>
              <w:t xml:space="preserve"> = ‘Open’</w:t>
            </w:r>
          </w:p>
          <w:p w14:paraId="7EF7F91B" w14:textId="77777777" w:rsidR="00782E4B" w:rsidRPr="000B2697" w:rsidRDefault="00782E4B" w:rsidP="00782E4B">
            <w:pPr>
              <w:rPr>
                <w:sz w:val="20"/>
                <w:szCs w:val="20"/>
              </w:rPr>
            </w:pPr>
          </w:p>
          <w:p w14:paraId="4CA19A00" w14:textId="59097175" w:rsidR="00782E4B" w:rsidRPr="000B2697" w:rsidRDefault="005234E8" w:rsidP="00782E4B">
            <w:pPr>
              <w:rPr>
                <w:sz w:val="20"/>
                <w:szCs w:val="20"/>
              </w:rPr>
            </w:pPr>
            <w:r w:rsidRPr="000B2697">
              <w:rPr>
                <w:sz w:val="20"/>
                <w:szCs w:val="20"/>
              </w:rPr>
              <w:t xml:space="preserve">&lt;Blank&gt;, </w:t>
            </w:r>
            <w:r w:rsidR="00782E4B" w:rsidRPr="000B2697">
              <w:rPr>
                <w:i/>
                <w:sz w:val="20"/>
                <w:szCs w:val="20"/>
              </w:rPr>
              <w:t xml:space="preserve">Investigation Conducted, Follow up investigation is scheduled, </w:t>
            </w:r>
            <w:r w:rsidR="00782E4B" w:rsidRPr="000B2697">
              <w:rPr>
                <w:i/>
                <w:sz w:val="20"/>
                <w:szCs w:val="20"/>
              </w:rPr>
              <w:lastRenderedPageBreak/>
              <w:t>Assistance is required from another source, Case assigned to another servicing department</w:t>
            </w:r>
            <w:r w:rsidR="00511C98" w:rsidRPr="000B2697">
              <w:rPr>
                <w:sz w:val="20"/>
                <w:szCs w:val="20"/>
              </w:rPr>
              <w:t xml:space="preserve"> displayed </w:t>
            </w:r>
          </w:p>
          <w:p w14:paraId="19980C37" w14:textId="77777777" w:rsidR="00511C98" w:rsidRPr="000B2697" w:rsidRDefault="00782E4B" w:rsidP="00782E4B">
            <w:pPr>
              <w:rPr>
                <w:sz w:val="20"/>
                <w:szCs w:val="20"/>
              </w:rPr>
            </w:pPr>
            <w:r w:rsidRPr="000B2697">
              <w:rPr>
                <w:sz w:val="20"/>
                <w:szCs w:val="20"/>
              </w:rPr>
              <w:t xml:space="preserve">If </w:t>
            </w:r>
            <w:r w:rsidR="00511C98" w:rsidRPr="000B2697">
              <w:rPr>
                <w:b/>
                <w:sz w:val="20"/>
                <w:szCs w:val="20"/>
              </w:rPr>
              <w:t>Status</w:t>
            </w:r>
            <w:r w:rsidR="00511C98" w:rsidRPr="000B2697">
              <w:rPr>
                <w:sz w:val="20"/>
                <w:szCs w:val="20"/>
              </w:rPr>
              <w:t xml:space="preserve"> = ‘In-Progress’</w:t>
            </w:r>
          </w:p>
          <w:p w14:paraId="2D750577" w14:textId="77777777" w:rsidR="00077A2F" w:rsidRPr="000B2697" w:rsidRDefault="00077A2F" w:rsidP="00782E4B">
            <w:pPr>
              <w:rPr>
                <w:sz w:val="20"/>
                <w:szCs w:val="20"/>
              </w:rPr>
            </w:pPr>
          </w:p>
          <w:p w14:paraId="568243A1" w14:textId="77777777" w:rsidR="00077A2F" w:rsidRPr="000B2697" w:rsidRDefault="00077A2F" w:rsidP="00077A2F">
            <w:pPr>
              <w:rPr>
                <w:i/>
                <w:sz w:val="20"/>
                <w:szCs w:val="20"/>
              </w:rPr>
            </w:pPr>
            <w:r w:rsidRPr="000B2697">
              <w:rPr>
                <w:i/>
                <w:sz w:val="20"/>
                <w:szCs w:val="20"/>
              </w:rPr>
              <w:t>The case has been resolved and/or closed by the servicing department</w:t>
            </w:r>
          </w:p>
          <w:p w14:paraId="30B04E0F" w14:textId="2888D508" w:rsidR="00077A2F" w:rsidRPr="000B2697" w:rsidRDefault="00077A2F" w:rsidP="00077A2F">
            <w:pPr>
              <w:rPr>
                <w:sz w:val="20"/>
                <w:szCs w:val="20"/>
              </w:rPr>
            </w:pPr>
            <w:r w:rsidRPr="000B2697">
              <w:rPr>
                <w:sz w:val="20"/>
                <w:szCs w:val="20"/>
              </w:rPr>
              <w:t xml:space="preserve">If </w:t>
            </w:r>
            <w:r w:rsidRPr="000B2697">
              <w:rPr>
                <w:b/>
                <w:sz w:val="20"/>
                <w:szCs w:val="20"/>
              </w:rPr>
              <w:t>Status</w:t>
            </w:r>
            <w:r w:rsidRPr="000B2697">
              <w:rPr>
                <w:sz w:val="20"/>
                <w:szCs w:val="20"/>
              </w:rPr>
              <w:t xml:space="preserve"> = ‘Closed’</w:t>
            </w:r>
          </w:p>
        </w:tc>
        <w:tc>
          <w:tcPr>
            <w:tcW w:w="360" w:type="dxa"/>
          </w:tcPr>
          <w:p w14:paraId="76AF64B8" w14:textId="644F91D8" w:rsidR="00511C98" w:rsidRPr="000B2697" w:rsidRDefault="00E06E15" w:rsidP="00A979DF">
            <w:pPr>
              <w:rPr>
                <w:sz w:val="20"/>
                <w:szCs w:val="20"/>
              </w:rPr>
            </w:pPr>
            <w:r w:rsidRPr="000B2697">
              <w:rPr>
                <w:sz w:val="20"/>
                <w:szCs w:val="20"/>
              </w:rPr>
              <w:lastRenderedPageBreak/>
              <w:t>Y</w:t>
            </w:r>
          </w:p>
        </w:tc>
        <w:tc>
          <w:tcPr>
            <w:tcW w:w="360" w:type="dxa"/>
          </w:tcPr>
          <w:p w14:paraId="41B7EDCA" w14:textId="5B9AFEB5" w:rsidR="00511C98" w:rsidRPr="000B2697" w:rsidRDefault="00E06E15" w:rsidP="00A979DF">
            <w:pPr>
              <w:jc w:val="center"/>
              <w:rPr>
                <w:sz w:val="20"/>
                <w:szCs w:val="20"/>
              </w:rPr>
            </w:pPr>
            <w:r w:rsidRPr="000B2697">
              <w:rPr>
                <w:sz w:val="20"/>
                <w:szCs w:val="20"/>
              </w:rPr>
              <w:t>Y</w:t>
            </w:r>
          </w:p>
        </w:tc>
        <w:tc>
          <w:tcPr>
            <w:tcW w:w="360" w:type="dxa"/>
          </w:tcPr>
          <w:p w14:paraId="482A3D77" w14:textId="642A4D87" w:rsidR="00511C98" w:rsidRPr="000B2697" w:rsidRDefault="00E06E15" w:rsidP="00576FBE">
            <w:pPr>
              <w:jc w:val="center"/>
              <w:rPr>
                <w:sz w:val="20"/>
                <w:szCs w:val="20"/>
              </w:rPr>
            </w:pPr>
            <w:r w:rsidRPr="000B2697">
              <w:rPr>
                <w:sz w:val="20"/>
                <w:szCs w:val="20"/>
              </w:rPr>
              <w:t>N</w:t>
            </w:r>
          </w:p>
        </w:tc>
        <w:tc>
          <w:tcPr>
            <w:tcW w:w="1080" w:type="dxa"/>
          </w:tcPr>
          <w:p w14:paraId="1784EB54" w14:textId="77777777" w:rsidR="00511C98" w:rsidRPr="000B2697" w:rsidRDefault="00511C98" w:rsidP="00A979DF">
            <w:pPr>
              <w:rPr>
                <w:sz w:val="20"/>
                <w:szCs w:val="20"/>
              </w:rPr>
            </w:pPr>
          </w:p>
        </w:tc>
        <w:tc>
          <w:tcPr>
            <w:tcW w:w="360" w:type="dxa"/>
          </w:tcPr>
          <w:p w14:paraId="6144BAF9" w14:textId="77777777" w:rsidR="00511C98" w:rsidRPr="000B2697" w:rsidRDefault="00511C98" w:rsidP="00A979DF">
            <w:pPr>
              <w:jc w:val="center"/>
              <w:rPr>
                <w:sz w:val="20"/>
                <w:szCs w:val="20"/>
              </w:rPr>
            </w:pPr>
          </w:p>
        </w:tc>
        <w:tc>
          <w:tcPr>
            <w:tcW w:w="3168" w:type="dxa"/>
          </w:tcPr>
          <w:p w14:paraId="24C5CAE9" w14:textId="26F5C80F" w:rsidR="00511C98" w:rsidRPr="000B2697" w:rsidRDefault="00511C98" w:rsidP="00511C98">
            <w:pPr>
              <w:rPr>
                <w:sz w:val="20"/>
                <w:szCs w:val="20"/>
              </w:rPr>
            </w:pPr>
            <w:r w:rsidRPr="000B2697">
              <w:rPr>
                <w:sz w:val="20"/>
                <w:szCs w:val="20"/>
              </w:rPr>
              <w:t>This field provides a description of the Status of a case that is In-Progress</w:t>
            </w:r>
          </w:p>
        </w:tc>
      </w:tr>
      <w:tr w:rsidR="00F14374" w:rsidRPr="0081598E" w14:paraId="14C95FFC" w14:textId="77777777" w:rsidTr="00A979DF">
        <w:tc>
          <w:tcPr>
            <w:tcW w:w="1890" w:type="dxa"/>
          </w:tcPr>
          <w:p w14:paraId="14C95FF4" w14:textId="5A52787C" w:rsidR="00F14374" w:rsidRPr="0081598E" w:rsidRDefault="00FD5C5D" w:rsidP="00A979DF">
            <w:pPr>
              <w:rPr>
                <w:sz w:val="20"/>
                <w:szCs w:val="20"/>
              </w:rPr>
            </w:pPr>
            <w:r>
              <w:rPr>
                <w:sz w:val="20"/>
                <w:szCs w:val="20"/>
              </w:rPr>
              <w:lastRenderedPageBreak/>
              <w:t>Comments</w:t>
            </w:r>
          </w:p>
        </w:tc>
        <w:tc>
          <w:tcPr>
            <w:tcW w:w="2610" w:type="dxa"/>
          </w:tcPr>
          <w:p w14:paraId="14C95FF5" w14:textId="77777777" w:rsidR="00F14374" w:rsidRPr="0081598E" w:rsidRDefault="00576FBE" w:rsidP="00A979DF">
            <w:pPr>
              <w:rPr>
                <w:sz w:val="20"/>
                <w:szCs w:val="20"/>
              </w:rPr>
            </w:pPr>
            <w:r>
              <w:rPr>
                <w:sz w:val="20"/>
                <w:szCs w:val="20"/>
              </w:rPr>
              <w:t>Long Text Area(32000)</w:t>
            </w:r>
          </w:p>
        </w:tc>
        <w:tc>
          <w:tcPr>
            <w:tcW w:w="360" w:type="dxa"/>
          </w:tcPr>
          <w:p w14:paraId="14C95FF6" w14:textId="337015B5" w:rsidR="00F14374" w:rsidRDefault="00511C98" w:rsidP="00A979DF">
            <w:r>
              <w:rPr>
                <w:sz w:val="20"/>
                <w:szCs w:val="20"/>
              </w:rPr>
              <w:t>Y</w:t>
            </w:r>
          </w:p>
        </w:tc>
        <w:tc>
          <w:tcPr>
            <w:tcW w:w="360" w:type="dxa"/>
          </w:tcPr>
          <w:p w14:paraId="14C95FF7" w14:textId="77777777" w:rsidR="00F14374" w:rsidRPr="0081598E" w:rsidRDefault="004B032F" w:rsidP="00A979DF">
            <w:pPr>
              <w:jc w:val="center"/>
              <w:rPr>
                <w:sz w:val="20"/>
                <w:szCs w:val="20"/>
              </w:rPr>
            </w:pPr>
            <w:r>
              <w:rPr>
                <w:sz w:val="20"/>
                <w:szCs w:val="20"/>
              </w:rPr>
              <w:t>Y</w:t>
            </w:r>
          </w:p>
        </w:tc>
        <w:tc>
          <w:tcPr>
            <w:tcW w:w="360" w:type="dxa"/>
          </w:tcPr>
          <w:p w14:paraId="14C95FF8" w14:textId="77777777" w:rsidR="00F14374" w:rsidRPr="0081598E" w:rsidRDefault="00576FBE" w:rsidP="00576FBE">
            <w:pPr>
              <w:jc w:val="center"/>
              <w:rPr>
                <w:sz w:val="20"/>
                <w:szCs w:val="20"/>
              </w:rPr>
            </w:pPr>
            <w:r>
              <w:rPr>
                <w:sz w:val="20"/>
                <w:szCs w:val="20"/>
              </w:rPr>
              <w:t>N</w:t>
            </w:r>
          </w:p>
        </w:tc>
        <w:tc>
          <w:tcPr>
            <w:tcW w:w="1080" w:type="dxa"/>
          </w:tcPr>
          <w:p w14:paraId="14C95FF9" w14:textId="77777777" w:rsidR="00F14374" w:rsidRDefault="00F14374" w:rsidP="00A979DF">
            <w:r w:rsidRPr="001C17DA">
              <w:rPr>
                <w:sz w:val="20"/>
                <w:szCs w:val="20"/>
              </w:rPr>
              <w:t>None</w:t>
            </w:r>
          </w:p>
        </w:tc>
        <w:tc>
          <w:tcPr>
            <w:tcW w:w="360" w:type="dxa"/>
          </w:tcPr>
          <w:p w14:paraId="14C95FFA" w14:textId="77777777" w:rsidR="00F14374" w:rsidRPr="0081598E" w:rsidRDefault="00576FBE" w:rsidP="00A979DF">
            <w:pPr>
              <w:jc w:val="center"/>
              <w:rPr>
                <w:sz w:val="20"/>
                <w:szCs w:val="20"/>
              </w:rPr>
            </w:pPr>
            <w:r>
              <w:rPr>
                <w:sz w:val="20"/>
                <w:szCs w:val="20"/>
              </w:rPr>
              <w:t>Y</w:t>
            </w:r>
          </w:p>
        </w:tc>
        <w:tc>
          <w:tcPr>
            <w:tcW w:w="3168" w:type="dxa"/>
          </w:tcPr>
          <w:p w14:paraId="14C95FFB" w14:textId="25CDB24F" w:rsidR="00F14374" w:rsidRPr="0081598E" w:rsidRDefault="00576FBE" w:rsidP="00D103D8">
            <w:pPr>
              <w:rPr>
                <w:sz w:val="20"/>
                <w:szCs w:val="20"/>
              </w:rPr>
            </w:pPr>
            <w:r>
              <w:rPr>
                <w:sz w:val="20"/>
                <w:szCs w:val="20"/>
              </w:rPr>
              <w:t xml:space="preserve">This field provides the in-depth description of the case.  </w:t>
            </w:r>
            <w:r w:rsidR="00C4229B">
              <w:rPr>
                <w:sz w:val="20"/>
                <w:szCs w:val="20"/>
              </w:rPr>
              <w:t>Specific information required in this field will be detailed in the Flow.</w:t>
            </w:r>
          </w:p>
        </w:tc>
      </w:tr>
      <w:tr w:rsidR="00F14374" w:rsidRPr="0081598E" w14:paraId="14C96005" w14:textId="77777777" w:rsidTr="00A979DF">
        <w:tc>
          <w:tcPr>
            <w:tcW w:w="1890" w:type="dxa"/>
          </w:tcPr>
          <w:p w14:paraId="14C95FFD" w14:textId="77777777" w:rsidR="00F14374" w:rsidRPr="0081598E" w:rsidRDefault="00E50E67" w:rsidP="00A979DF">
            <w:pPr>
              <w:rPr>
                <w:sz w:val="20"/>
                <w:szCs w:val="20"/>
              </w:rPr>
            </w:pPr>
            <w:r>
              <w:rPr>
                <w:sz w:val="20"/>
                <w:szCs w:val="20"/>
              </w:rPr>
              <w:t>Internal Comments</w:t>
            </w:r>
          </w:p>
        </w:tc>
        <w:tc>
          <w:tcPr>
            <w:tcW w:w="2610" w:type="dxa"/>
          </w:tcPr>
          <w:p w14:paraId="14C95FFE" w14:textId="77777777" w:rsidR="00F14374" w:rsidRPr="0081598E" w:rsidRDefault="001E21BE" w:rsidP="001E21BE">
            <w:pPr>
              <w:rPr>
                <w:sz w:val="20"/>
                <w:szCs w:val="20"/>
              </w:rPr>
            </w:pPr>
            <w:r>
              <w:rPr>
                <w:sz w:val="20"/>
                <w:szCs w:val="20"/>
              </w:rPr>
              <w:t>Text Area(4000)</w:t>
            </w:r>
          </w:p>
        </w:tc>
        <w:tc>
          <w:tcPr>
            <w:tcW w:w="360" w:type="dxa"/>
          </w:tcPr>
          <w:p w14:paraId="14C95FFF" w14:textId="77777777" w:rsidR="00F14374" w:rsidRDefault="00F14374" w:rsidP="00A979DF">
            <w:r w:rsidRPr="00C70AD3">
              <w:rPr>
                <w:sz w:val="20"/>
                <w:szCs w:val="20"/>
              </w:rPr>
              <w:t>N</w:t>
            </w:r>
          </w:p>
        </w:tc>
        <w:tc>
          <w:tcPr>
            <w:tcW w:w="360" w:type="dxa"/>
          </w:tcPr>
          <w:p w14:paraId="14C96000" w14:textId="77777777" w:rsidR="00F14374" w:rsidRPr="0081598E" w:rsidRDefault="00E50E67" w:rsidP="00E50E67">
            <w:pPr>
              <w:jc w:val="center"/>
              <w:rPr>
                <w:sz w:val="20"/>
                <w:szCs w:val="20"/>
              </w:rPr>
            </w:pPr>
            <w:r>
              <w:rPr>
                <w:sz w:val="20"/>
                <w:szCs w:val="20"/>
              </w:rPr>
              <w:t>N</w:t>
            </w:r>
          </w:p>
        </w:tc>
        <w:tc>
          <w:tcPr>
            <w:tcW w:w="360" w:type="dxa"/>
          </w:tcPr>
          <w:p w14:paraId="14C96001" w14:textId="77777777" w:rsidR="00F14374" w:rsidRPr="0081598E" w:rsidRDefault="00F14374" w:rsidP="00A979DF">
            <w:pPr>
              <w:jc w:val="center"/>
              <w:rPr>
                <w:sz w:val="20"/>
                <w:szCs w:val="20"/>
              </w:rPr>
            </w:pPr>
            <w:r>
              <w:rPr>
                <w:sz w:val="20"/>
                <w:szCs w:val="20"/>
              </w:rPr>
              <w:t>N</w:t>
            </w:r>
          </w:p>
        </w:tc>
        <w:tc>
          <w:tcPr>
            <w:tcW w:w="1080" w:type="dxa"/>
          </w:tcPr>
          <w:p w14:paraId="14C96002" w14:textId="77777777" w:rsidR="00F14374" w:rsidRDefault="00F14374" w:rsidP="00A979DF">
            <w:r w:rsidRPr="001C17DA">
              <w:rPr>
                <w:sz w:val="20"/>
                <w:szCs w:val="20"/>
              </w:rPr>
              <w:t>None</w:t>
            </w:r>
          </w:p>
        </w:tc>
        <w:tc>
          <w:tcPr>
            <w:tcW w:w="360" w:type="dxa"/>
          </w:tcPr>
          <w:p w14:paraId="14C96003" w14:textId="77777777" w:rsidR="00F14374" w:rsidRPr="0081598E" w:rsidRDefault="001E21BE" w:rsidP="001E21BE">
            <w:pPr>
              <w:jc w:val="center"/>
              <w:rPr>
                <w:sz w:val="20"/>
                <w:szCs w:val="20"/>
              </w:rPr>
            </w:pPr>
            <w:r>
              <w:rPr>
                <w:sz w:val="20"/>
                <w:szCs w:val="20"/>
              </w:rPr>
              <w:t>N</w:t>
            </w:r>
          </w:p>
        </w:tc>
        <w:tc>
          <w:tcPr>
            <w:tcW w:w="3168" w:type="dxa"/>
          </w:tcPr>
          <w:p w14:paraId="14C96004" w14:textId="77777777" w:rsidR="00F14374" w:rsidRPr="0081598E" w:rsidRDefault="001E21BE" w:rsidP="008365A2">
            <w:pPr>
              <w:rPr>
                <w:sz w:val="20"/>
                <w:szCs w:val="20"/>
              </w:rPr>
            </w:pPr>
            <w:r>
              <w:rPr>
                <w:sz w:val="20"/>
                <w:szCs w:val="20"/>
              </w:rPr>
              <w:t xml:space="preserve">This field allows </w:t>
            </w:r>
            <w:r w:rsidR="008365A2">
              <w:rPr>
                <w:sz w:val="20"/>
                <w:szCs w:val="20"/>
              </w:rPr>
              <w:t>u</w:t>
            </w:r>
            <w:r>
              <w:rPr>
                <w:sz w:val="20"/>
                <w:szCs w:val="20"/>
              </w:rPr>
              <w:t>ser</w:t>
            </w:r>
            <w:r w:rsidR="008365A2">
              <w:rPr>
                <w:sz w:val="20"/>
                <w:szCs w:val="20"/>
              </w:rPr>
              <w:t>s</w:t>
            </w:r>
            <w:r>
              <w:rPr>
                <w:sz w:val="20"/>
                <w:szCs w:val="20"/>
              </w:rPr>
              <w:t xml:space="preserve"> to </w:t>
            </w:r>
            <w:r w:rsidR="008365A2">
              <w:rPr>
                <w:sz w:val="20"/>
                <w:szCs w:val="20"/>
              </w:rPr>
              <w:t xml:space="preserve">enter </w:t>
            </w:r>
            <w:r>
              <w:rPr>
                <w:sz w:val="20"/>
                <w:szCs w:val="20"/>
              </w:rPr>
              <w:t xml:space="preserve">a Comment while creating or editing a case.  </w:t>
            </w:r>
            <w:r w:rsidR="008365A2">
              <w:rPr>
                <w:sz w:val="20"/>
                <w:szCs w:val="20"/>
              </w:rPr>
              <w:t>D</w:t>
            </w:r>
            <w:r>
              <w:rPr>
                <w:sz w:val="20"/>
                <w:szCs w:val="20"/>
              </w:rPr>
              <w:t>ata entered in this field will be used by the system to create a Comment record that will be displayed in the “Case Comments” Related List section of the case.</w:t>
            </w:r>
          </w:p>
        </w:tc>
      </w:tr>
    </w:tbl>
    <w:p w14:paraId="14C96006" w14:textId="43D2B5E8" w:rsidR="00856286" w:rsidRDefault="00685DF5" w:rsidP="0087761B">
      <w:pPr>
        <w:pStyle w:val="Heading2"/>
      </w:pPr>
      <w:bookmarkStart w:id="9" w:name="_Toc417029274"/>
      <w:r w:rsidRPr="0087761B">
        <w:t>Additional Information Section</w:t>
      </w:r>
      <w:bookmarkEnd w:id="9"/>
    </w:p>
    <w:tbl>
      <w:tblPr>
        <w:tblStyle w:val="TableGrid"/>
        <w:tblW w:w="10188" w:type="dxa"/>
        <w:tblInd w:w="108" w:type="dxa"/>
        <w:tblLayout w:type="fixed"/>
        <w:tblLook w:val="04A0" w:firstRow="1" w:lastRow="0" w:firstColumn="1" w:lastColumn="0" w:noHBand="0" w:noVBand="1"/>
      </w:tblPr>
      <w:tblGrid>
        <w:gridCol w:w="1890"/>
        <w:gridCol w:w="2610"/>
        <w:gridCol w:w="360"/>
        <w:gridCol w:w="360"/>
        <w:gridCol w:w="360"/>
        <w:gridCol w:w="1080"/>
        <w:gridCol w:w="360"/>
        <w:gridCol w:w="3168"/>
      </w:tblGrid>
      <w:tr w:rsidR="00856286" w:rsidRPr="00CD2B34" w14:paraId="14C96017" w14:textId="77777777" w:rsidTr="0065055C">
        <w:trPr>
          <w:tblHeader/>
        </w:trPr>
        <w:tc>
          <w:tcPr>
            <w:tcW w:w="1890" w:type="dxa"/>
            <w:shd w:val="clear" w:color="auto" w:fill="D9D9D9" w:themeFill="background1" w:themeFillShade="D9"/>
          </w:tcPr>
          <w:p w14:paraId="14C96007" w14:textId="77777777" w:rsidR="00856286" w:rsidRPr="00CD2B34" w:rsidRDefault="00856286" w:rsidP="00A979DF">
            <w:pPr>
              <w:rPr>
                <w:b/>
                <w:sz w:val="20"/>
                <w:szCs w:val="20"/>
              </w:rPr>
            </w:pPr>
            <w:r w:rsidRPr="00CD2B34">
              <w:rPr>
                <w:b/>
                <w:sz w:val="20"/>
                <w:szCs w:val="20"/>
              </w:rPr>
              <w:t>Field Name</w:t>
            </w:r>
          </w:p>
        </w:tc>
        <w:tc>
          <w:tcPr>
            <w:tcW w:w="2610" w:type="dxa"/>
            <w:shd w:val="clear" w:color="auto" w:fill="D9D9D9" w:themeFill="background1" w:themeFillShade="D9"/>
          </w:tcPr>
          <w:p w14:paraId="14C96008" w14:textId="77777777" w:rsidR="00856286" w:rsidRPr="00CD2B34" w:rsidRDefault="00856286" w:rsidP="00A979DF">
            <w:pPr>
              <w:rPr>
                <w:b/>
                <w:sz w:val="20"/>
                <w:szCs w:val="20"/>
              </w:rPr>
            </w:pPr>
            <w:r w:rsidRPr="00CD2B34">
              <w:rPr>
                <w:b/>
                <w:sz w:val="20"/>
                <w:szCs w:val="20"/>
              </w:rPr>
              <w:t>Field Type</w:t>
            </w:r>
          </w:p>
        </w:tc>
        <w:tc>
          <w:tcPr>
            <w:tcW w:w="360" w:type="dxa"/>
            <w:shd w:val="clear" w:color="auto" w:fill="D9D9D9" w:themeFill="background1" w:themeFillShade="D9"/>
          </w:tcPr>
          <w:p w14:paraId="14C96009" w14:textId="77777777" w:rsidR="00856286" w:rsidRPr="00CD2B34" w:rsidRDefault="00856286" w:rsidP="00A979DF">
            <w:pPr>
              <w:jc w:val="center"/>
              <w:rPr>
                <w:b/>
                <w:sz w:val="20"/>
                <w:szCs w:val="20"/>
              </w:rPr>
            </w:pPr>
            <w:r w:rsidRPr="00CD2B34">
              <w:rPr>
                <w:b/>
                <w:sz w:val="20"/>
                <w:szCs w:val="20"/>
              </w:rPr>
              <w:t>Custom</w:t>
            </w:r>
          </w:p>
        </w:tc>
        <w:tc>
          <w:tcPr>
            <w:tcW w:w="360" w:type="dxa"/>
            <w:shd w:val="clear" w:color="auto" w:fill="D9D9D9" w:themeFill="background1" w:themeFillShade="D9"/>
          </w:tcPr>
          <w:p w14:paraId="14C9600A" w14:textId="77777777" w:rsidR="00856286" w:rsidRPr="00CD2B34" w:rsidRDefault="00856286" w:rsidP="00A979DF">
            <w:pPr>
              <w:jc w:val="center"/>
              <w:rPr>
                <w:b/>
                <w:sz w:val="20"/>
                <w:szCs w:val="20"/>
              </w:rPr>
            </w:pPr>
            <w:r w:rsidRPr="00CD2B34">
              <w:rPr>
                <w:b/>
                <w:sz w:val="20"/>
                <w:szCs w:val="20"/>
              </w:rPr>
              <w:t>R</w:t>
            </w:r>
            <w:r w:rsidRPr="00CD2B34">
              <w:rPr>
                <w:b/>
                <w:sz w:val="20"/>
                <w:szCs w:val="20"/>
              </w:rPr>
              <w:br/>
              <w:t>e</w:t>
            </w:r>
            <w:r w:rsidRPr="00CD2B34">
              <w:rPr>
                <w:b/>
                <w:sz w:val="20"/>
                <w:szCs w:val="20"/>
              </w:rPr>
              <w:br/>
              <w:t>q</w:t>
            </w:r>
            <w:r w:rsidRPr="00CD2B34">
              <w:rPr>
                <w:b/>
                <w:sz w:val="20"/>
                <w:szCs w:val="20"/>
              </w:rPr>
              <w:br/>
              <w:t>u</w:t>
            </w:r>
          </w:p>
          <w:p w14:paraId="14C9600B" w14:textId="77777777" w:rsidR="00856286" w:rsidRPr="00CD2B34" w:rsidRDefault="00856286" w:rsidP="00A979DF">
            <w:pPr>
              <w:jc w:val="center"/>
              <w:rPr>
                <w:b/>
                <w:sz w:val="20"/>
                <w:szCs w:val="20"/>
              </w:rPr>
            </w:pPr>
            <w:r w:rsidRPr="00CD2B34">
              <w:rPr>
                <w:b/>
                <w:sz w:val="20"/>
                <w:szCs w:val="20"/>
              </w:rPr>
              <w:t>I</w:t>
            </w:r>
          </w:p>
          <w:p w14:paraId="14C9600C" w14:textId="77777777" w:rsidR="00856286" w:rsidRPr="00CD2B34" w:rsidRDefault="00856286" w:rsidP="00A979DF">
            <w:pPr>
              <w:jc w:val="center"/>
              <w:rPr>
                <w:b/>
                <w:sz w:val="20"/>
                <w:szCs w:val="20"/>
              </w:rPr>
            </w:pPr>
            <w:r w:rsidRPr="00CD2B34">
              <w:rPr>
                <w:b/>
                <w:sz w:val="20"/>
                <w:szCs w:val="20"/>
              </w:rPr>
              <w:t>r</w:t>
            </w:r>
          </w:p>
          <w:p w14:paraId="14C9600D" w14:textId="77777777" w:rsidR="00856286" w:rsidRPr="00CD2B34" w:rsidRDefault="00856286" w:rsidP="00A979DF">
            <w:pPr>
              <w:jc w:val="center"/>
              <w:rPr>
                <w:b/>
                <w:sz w:val="20"/>
                <w:szCs w:val="20"/>
              </w:rPr>
            </w:pPr>
            <w:r w:rsidRPr="00CD2B34">
              <w:rPr>
                <w:b/>
                <w:sz w:val="20"/>
                <w:szCs w:val="20"/>
              </w:rPr>
              <w:t>e</w:t>
            </w:r>
          </w:p>
          <w:p w14:paraId="14C9600E" w14:textId="77777777" w:rsidR="00856286" w:rsidRPr="00CD2B34" w:rsidRDefault="00856286" w:rsidP="00A979DF">
            <w:pPr>
              <w:jc w:val="center"/>
              <w:rPr>
                <w:b/>
                <w:sz w:val="20"/>
                <w:szCs w:val="20"/>
              </w:rPr>
            </w:pPr>
            <w:r w:rsidRPr="00CD2B34">
              <w:rPr>
                <w:b/>
                <w:sz w:val="20"/>
                <w:szCs w:val="20"/>
              </w:rPr>
              <w:t>d</w:t>
            </w:r>
          </w:p>
        </w:tc>
        <w:tc>
          <w:tcPr>
            <w:tcW w:w="360" w:type="dxa"/>
            <w:shd w:val="clear" w:color="auto" w:fill="D9D9D9" w:themeFill="background1" w:themeFillShade="D9"/>
          </w:tcPr>
          <w:p w14:paraId="14C9600F" w14:textId="77777777" w:rsidR="00856286" w:rsidRPr="00CD2B34" w:rsidRDefault="00856286" w:rsidP="00A979DF">
            <w:pPr>
              <w:jc w:val="center"/>
              <w:rPr>
                <w:b/>
                <w:sz w:val="20"/>
                <w:szCs w:val="20"/>
              </w:rPr>
            </w:pPr>
            <w:r w:rsidRPr="00CD2B34">
              <w:rPr>
                <w:b/>
                <w:sz w:val="20"/>
                <w:szCs w:val="20"/>
              </w:rPr>
              <w:t>R</w:t>
            </w:r>
            <w:r w:rsidRPr="00CD2B34">
              <w:rPr>
                <w:b/>
                <w:sz w:val="20"/>
                <w:szCs w:val="20"/>
              </w:rPr>
              <w:br/>
              <w:t>e</w:t>
            </w:r>
            <w:r w:rsidRPr="00CD2B34">
              <w:rPr>
                <w:b/>
                <w:sz w:val="20"/>
                <w:szCs w:val="20"/>
              </w:rPr>
              <w:br/>
              <w:t>a</w:t>
            </w:r>
            <w:r w:rsidRPr="00CD2B34">
              <w:rPr>
                <w:b/>
                <w:sz w:val="20"/>
                <w:szCs w:val="20"/>
              </w:rPr>
              <w:br/>
              <w:t>d</w:t>
            </w:r>
            <w:r w:rsidRPr="00CD2B34">
              <w:rPr>
                <w:b/>
                <w:sz w:val="20"/>
                <w:szCs w:val="20"/>
              </w:rPr>
              <w:br/>
            </w:r>
          </w:p>
          <w:p w14:paraId="14C96010" w14:textId="77777777" w:rsidR="00856286" w:rsidRPr="00CD2B34" w:rsidRDefault="00856286" w:rsidP="00A979DF">
            <w:pPr>
              <w:jc w:val="center"/>
              <w:rPr>
                <w:b/>
                <w:sz w:val="20"/>
                <w:szCs w:val="20"/>
              </w:rPr>
            </w:pPr>
            <w:r w:rsidRPr="00CD2B34">
              <w:rPr>
                <w:b/>
                <w:sz w:val="20"/>
                <w:szCs w:val="20"/>
              </w:rPr>
              <w:t>O</w:t>
            </w:r>
            <w:r w:rsidRPr="00CD2B34">
              <w:rPr>
                <w:b/>
                <w:sz w:val="20"/>
                <w:szCs w:val="20"/>
              </w:rPr>
              <w:br/>
              <w:t>n</w:t>
            </w:r>
            <w:r w:rsidRPr="00CD2B34">
              <w:rPr>
                <w:b/>
                <w:sz w:val="20"/>
                <w:szCs w:val="20"/>
              </w:rPr>
              <w:br/>
              <w:t>l</w:t>
            </w:r>
            <w:r w:rsidRPr="00CD2B34">
              <w:rPr>
                <w:b/>
                <w:sz w:val="20"/>
                <w:szCs w:val="20"/>
              </w:rPr>
              <w:br/>
              <w:t>y</w:t>
            </w:r>
          </w:p>
        </w:tc>
        <w:tc>
          <w:tcPr>
            <w:tcW w:w="1080" w:type="dxa"/>
            <w:shd w:val="clear" w:color="auto" w:fill="D9D9D9" w:themeFill="background1" w:themeFillShade="D9"/>
          </w:tcPr>
          <w:p w14:paraId="14C96011" w14:textId="77777777" w:rsidR="00856286" w:rsidRPr="00CD2B34" w:rsidRDefault="00856286" w:rsidP="00A979DF">
            <w:pPr>
              <w:rPr>
                <w:b/>
                <w:sz w:val="20"/>
                <w:szCs w:val="20"/>
              </w:rPr>
            </w:pPr>
            <w:r w:rsidRPr="00CD2B34">
              <w:rPr>
                <w:b/>
                <w:sz w:val="20"/>
                <w:szCs w:val="20"/>
              </w:rPr>
              <w:t>Validation</w:t>
            </w:r>
          </w:p>
          <w:p w14:paraId="14C96012" w14:textId="77777777" w:rsidR="00856286" w:rsidRPr="00CD2B34" w:rsidRDefault="00856286" w:rsidP="00A979DF">
            <w:pPr>
              <w:rPr>
                <w:b/>
                <w:sz w:val="20"/>
                <w:szCs w:val="20"/>
              </w:rPr>
            </w:pPr>
            <w:r w:rsidRPr="00CD2B34">
              <w:rPr>
                <w:b/>
                <w:sz w:val="20"/>
                <w:szCs w:val="20"/>
              </w:rPr>
              <w:t xml:space="preserve"> Rule #</w:t>
            </w:r>
          </w:p>
        </w:tc>
        <w:tc>
          <w:tcPr>
            <w:tcW w:w="360" w:type="dxa"/>
            <w:shd w:val="clear" w:color="auto" w:fill="D9D9D9" w:themeFill="background1" w:themeFillShade="D9"/>
          </w:tcPr>
          <w:p w14:paraId="14C96013" w14:textId="77777777" w:rsidR="00856286" w:rsidRPr="00CD2B34" w:rsidRDefault="00856286" w:rsidP="00A979DF">
            <w:pPr>
              <w:jc w:val="center"/>
              <w:rPr>
                <w:b/>
                <w:sz w:val="20"/>
                <w:szCs w:val="20"/>
              </w:rPr>
            </w:pPr>
            <w:r w:rsidRPr="00CD2B34">
              <w:rPr>
                <w:b/>
                <w:sz w:val="20"/>
                <w:szCs w:val="20"/>
              </w:rPr>
              <w:t>H</w:t>
            </w:r>
            <w:r w:rsidRPr="00CD2B34">
              <w:rPr>
                <w:b/>
                <w:sz w:val="20"/>
                <w:szCs w:val="20"/>
              </w:rPr>
              <w:br/>
            </w:r>
            <w:proofErr w:type="spellStart"/>
            <w:r w:rsidRPr="00CD2B34">
              <w:rPr>
                <w:b/>
                <w:sz w:val="20"/>
                <w:szCs w:val="20"/>
              </w:rPr>
              <w:t>i</w:t>
            </w:r>
            <w:proofErr w:type="spellEnd"/>
            <w:r w:rsidRPr="00CD2B34">
              <w:rPr>
                <w:b/>
                <w:sz w:val="20"/>
                <w:szCs w:val="20"/>
              </w:rPr>
              <w:br/>
              <w:t>s</w:t>
            </w:r>
            <w:r w:rsidRPr="00CD2B34">
              <w:rPr>
                <w:b/>
                <w:sz w:val="20"/>
                <w:szCs w:val="20"/>
              </w:rPr>
              <w:br/>
              <w:t>t</w:t>
            </w:r>
            <w:r w:rsidRPr="00CD2B34">
              <w:rPr>
                <w:b/>
                <w:sz w:val="20"/>
                <w:szCs w:val="20"/>
              </w:rPr>
              <w:br/>
              <w:t>o</w:t>
            </w:r>
            <w:r w:rsidRPr="00CD2B34">
              <w:rPr>
                <w:b/>
                <w:sz w:val="20"/>
                <w:szCs w:val="20"/>
              </w:rPr>
              <w:br/>
              <w:t>r</w:t>
            </w:r>
            <w:r w:rsidRPr="00CD2B34">
              <w:rPr>
                <w:b/>
                <w:sz w:val="20"/>
                <w:szCs w:val="20"/>
              </w:rPr>
              <w:br/>
              <w:t>y</w:t>
            </w:r>
          </w:p>
          <w:p w14:paraId="14C96014" w14:textId="77777777" w:rsidR="00856286" w:rsidRPr="00CD2B34" w:rsidRDefault="00856286" w:rsidP="00A979DF">
            <w:pPr>
              <w:jc w:val="center"/>
              <w:rPr>
                <w:b/>
                <w:sz w:val="20"/>
                <w:szCs w:val="20"/>
              </w:rPr>
            </w:pPr>
          </w:p>
          <w:p w14:paraId="14C96015" w14:textId="77777777" w:rsidR="00856286" w:rsidRPr="00CD2B34" w:rsidRDefault="00856286" w:rsidP="00A979DF">
            <w:pPr>
              <w:jc w:val="center"/>
              <w:rPr>
                <w:b/>
                <w:sz w:val="20"/>
                <w:szCs w:val="20"/>
              </w:rPr>
            </w:pPr>
          </w:p>
        </w:tc>
        <w:tc>
          <w:tcPr>
            <w:tcW w:w="3168" w:type="dxa"/>
            <w:shd w:val="clear" w:color="auto" w:fill="D9D9D9" w:themeFill="background1" w:themeFillShade="D9"/>
          </w:tcPr>
          <w:p w14:paraId="14C96016" w14:textId="77777777" w:rsidR="00856286" w:rsidRPr="00CD2B34" w:rsidRDefault="00856286" w:rsidP="00A979DF">
            <w:pPr>
              <w:rPr>
                <w:b/>
                <w:sz w:val="20"/>
                <w:szCs w:val="20"/>
              </w:rPr>
            </w:pPr>
            <w:r w:rsidRPr="00CD2B34">
              <w:rPr>
                <w:b/>
                <w:sz w:val="20"/>
                <w:szCs w:val="20"/>
              </w:rPr>
              <w:t>Comments</w:t>
            </w:r>
          </w:p>
        </w:tc>
      </w:tr>
      <w:tr w:rsidR="008365A2" w:rsidRPr="00064AC0" w14:paraId="14C96044" w14:textId="77777777" w:rsidTr="00802E7E">
        <w:trPr>
          <w:cantSplit/>
        </w:trPr>
        <w:tc>
          <w:tcPr>
            <w:tcW w:w="1890" w:type="dxa"/>
          </w:tcPr>
          <w:p w14:paraId="14C9603C" w14:textId="77777777" w:rsidR="008365A2" w:rsidRPr="00064AC0" w:rsidRDefault="008365A2" w:rsidP="006B16B4">
            <w:pPr>
              <w:rPr>
                <w:sz w:val="20"/>
                <w:szCs w:val="20"/>
              </w:rPr>
            </w:pPr>
            <w:r w:rsidRPr="00064AC0">
              <w:rPr>
                <w:sz w:val="20"/>
                <w:szCs w:val="20"/>
              </w:rPr>
              <w:t>Date/Time Opened</w:t>
            </w:r>
          </w:p>
        </w:tc>
        <w:tc>
          <w:tcPr>
            <w:tcW w:w="2610" w:type="dxa"/>
          </w:tcPr>
          <w:p w14:paraId="14C9603D" w14:textId="77777777" w:rsidR="008365A2" w:rsidRPr="00064AC0" w:rsidRDefault="008365A2" w:rsidP="006B16B4">
            <w:pPr>
              <w:rPr>
                <w:sz w:val="20"/>
                <w:szCs w:val="20"/>
              </w:rPr>
            </w:pPr>
            <w:r w:rsidRPr="00064AC0">
              <w:rPr>
                <w:sz w:val="20"/>
                <w:szCs w:val="20"/>
              </w:rPr>
              <w:t>Date/Time</w:t>
            </w:r>
          </w:p>
        </w:tc>
        <w:tc>
          <w:tcPr>
            <w:tcW w:w="360" w:type="dxa"/>
          </w:tcPr>
          <w:p w14:paraId="14C9603E" w14:textId="77777777" w:rsidR="008365A2" w:rsidRPr="00064AC0" w:rsidRDefault="008365A2" w:rsidP="006B16B4">
            <w:pPr>
              <w:rPr>
                <w:sz w:val="20"/>
                <w:szCs w:val="20"/>
              </w:rPr>
            </w:pPr>
            <w:r w:rsidRPr="00064AC0">
              <w:rPr>
                <w:sz w:val="20"/>
                <w:szCs w:val="20"/>
              </w:rPr>
              <w:t>N</w:t>
            </w:r>
          </w:p>
        </w:tc>
        <w:tc>
          <w:tcPr>
            <w:tcW w:w="360" w:type="dxa"/>
          </w:tcPr>
          <w:p w14:paraId="14C9603F" w14:textId="77777777" w:rsidR="008365A2" w:rsidRPr="00064AC0" w:rsidRDefault="008365A2" w:rsidP="006B16B4">
            <w:pPr>
              <w:rPr>
                <w:sz w:val="20"/>
                <w:szCs w:val="20"/>
              </w:rPr>
            </w:pPr>
            <w:r w:rsidRPr="00064AC0">
              <w:rPr>
                <w:sz w:val="20"/>
                <w:szCs w:val="20"/>
              </w:rPr>
              <w:t>N</w:t>
            </w:r>
          </w:p>
        </w:tc>
        <w:tc>
          <w:tcPr>
            <w:tcW w:w="360" w:type="dxa"/>
          </w:tcPr>
          <w:p w14:paraId="14C96040" w14:textId="77777777" w:rsidR="008365A2" w:rsidRPr="00064AC0" w:rsidRDefault="008365A2" w:rsidP="006B16B4">
            <w:pPr>
              <w:jc w:val="center"/>
              <w:rPr>
                <w:sz w:val="20"/>
                <w:szCs w:val="20"/>
              </w:rPr>
            </w:pPr>
            <w:r w:rsidRPr="00064AC0">
              <w:rPr>
                <w:sz w:val="20"/>
                <w:szCs w:val="20"/>
              </w:rPr>
              <w:t>Y</w:t>
            </w:r>
          </w:p>
        </w:tc>
        <w:tc>
          <w:tcPr>
            <w:tcW w:w="1080" w:type="dxa"/>
          </w:tcPr>
          <w:p w14:paraId="14C96041" w14:textId="77777777" w:rsidR="008365A2" w:rsidRDefault="008365A2" w:rsidP="006B16B4">
            <w:r w:rsidRPr="00634E8E">
              <w:rPr>
                <w:sz w:val="20"/>
                <w:szCs w:val="20"/>
              </w:rPr>
              <w:t>None</w:t>
            </w:r>
          </w:p>
        </w:tc>
        <w:tc>
          <w:tcPr>
            <w:tcW w:w="360" w:type="dxa"/>
          </w:tcPr>
          <w:p w14:paraId="14C96042" w14:textId="77777777" w:rsidR="008365A2" w:rsidRDefault="008365A2" w:rsidP="006B16B4">
            <w:r w:rsidRPr="00DE2222">
              <w:rPr>
                <w:sz w:val="20"/>
                <w:szCs w:val="20"/>
              </w:rPr>
              <w:t>N</w:t>
            </w:r>
          </w:p>
        </w:tc>
        <w:tc>
          <w:tcPr>
            <w:tcW w:w="3168" w:type="dxa"/>
          </w:tcPr>
          <w:p w14:paraId="14C96043" w14:textId="77777777" w:rsidR="008365A2" w:rsidRPr="00064AC0" w:rsidRDefault="006B16B4" w:rsidP="006B16B4">
            <w:pPr>
              <w:rPr>
                <w:sz w:val="20"/>
                <w:szCs w:val="20"/>
              </w:rPr>
            </w:pPr>
            <w:r>
              <w:rPr>
                <w:sz w:val="20"/>
                <w:szCs w:val="20"/>
              </w:rPr>
              <w:t>System populated field of the d</w:t>
            </w:r>
            <w:r w:rsidR="008365A2">
              <w:rPr>
                <w:sz w:val="20"/>
                <w:szCs w:val="20"/>
              </w:rPr>
              <w:t>ate and time the case was created</w:t>
            </w:r>
          </w:p>
        </w:tc>
      </w:tr>
    </w:tbl>
    <w:p w14:paraId="14C9605B" w14:textId="77777777" w:rsidR="008B32FB" w:rsidRDefault="008B32FB" w:rsidP="008B32FB"/>
    <w:p w14:paraId="14C96094" w14:textId="77777777" w:rsidR="00685DF5" w:rsidRDefault="00685DF5" w:rsidP="00685DF5">
      <w:pPr>
        <w:pStyle w:val="Heading2"/>
      </w:pPr>
      <w:bookmarkStart w:id="10" w:name="_Toc417029275"/>
      <w:r>
        <w:t>Case Location</w:t>
      </w:r>
      <w:r w:rsidRPr="0087761B">
        <w:t xml:space="preserve"> Section</w:t>
      </w:r>
      <w:bookmarkEnd w:id="10"/>
    </w:p>
    <w:p w14:paraId="14C960BB" w14:textId="47D310E7" w:rsidR="00FB23F0" w:rsidRDefault="00DD034E" w:rsidP="00C4229B">
      <w:r>
        <w:t>This section will contain a Visualforce Page with custom code that</w:t>
      </w:r>
      <w:r w:rsidR="002F31D0">
        <w:t xml:space="preserve"> display</w:t>
      </w:r>
      <w:r w:rsidR="00DA15B7">
        <w:t>s</w:t>
      </w:r>
      <w:r w:rsidR="002F31D0">
        <w:t xml:space="preserve"> a map showing the </w:t>
      </w:r>
      <w:r w:rsidR="002F31D0" w:rsidRPr="00DD034E">
        <w:t>Service Request Location</w:t>
      </w:r>
      <w:r w:rsidR="002F31D0">
        <w:t xml:space="preserve"> f</w:t>
      </w:r>
      <w:r w:rsidR="00DA15B7">
        <w:t>o</w:t>
      </w:r>
      <w:r w:rsidR="002F31D0">
        <w:t>r</w:t>
      </w:r>
      <w:r w:rsidR="00DA15B7">
        <w:t xml:space="preserve"> </w:t>
      </w:r>
      <w:r w:rsidR="002F31D0">
        <w:t>the case</w:t>
      </w:r>
      <w:r w:rsidR="00C76FA3">
        <w:t>.</w:t>
      </w:r>
      <w:r w:rsidR="00C4229B">
        <w:t xml:space="preserve">  The </w:t>
      </w:r>
      <w:r w:rsidR="00346FBC">
        <w:t>f</w:t>
      </w:r>
      <w:r w:rsidR="00FB23F0">
        <w:t xml:space="preserve">ields </w:t>
      </w:r>
      <w:r w:rsidR="00C4229B">
        <w:t xml:space="preserve">in this section </w:t>
      </w:r>
      <w:r w:rsidR="00FB23F0">
        <w:t xml:space="preserve">are NOT contained </w:t>
      </w:r>
      <w:r w:rsidR="00346FBC">
        <w:t xml:space="preserve">on the Standard </w:t>
      </w:r>
      <w:r w:rsidR="00FB23F0">
        <w:t xml:space="preserve">Page Layout, but are </w:t>
      </w:r>
      <w:r w:rsidR="00C4229B">
        <w:t>required</w:t>
      </w:r>
      <w:r w:rsidR="00FB23F0">
        <w:t xml:space="preserve"> to display the Servi</w:t>
      </w:r>
      <w:r w:rsidR="00C4229B">
        <w:t>ce Request Locations on the map.</w:t>
      </w:r>
    </w:p>
    <w:p w14:paraId="14C960BC" w14:textId="77777777" w:rsidR="004844C5" w:rsidRDefault="004844C5" w:rsidP="004844C5">
      <w:pPr>
        <w:pStyle w:val="Heading2"/>
      </w:pPr>
      <w:bookmarkStart w:id="11" w:name="_Toc417029276"/>
      <w:r>
        <w:lastRenderedPageBreak/>
        <w:t>Resolution Information</w:t>
      </w:r>
      <w:r w:rsidRPr="0087761B">
        <w:t xml:space="preserve"> Section</w:t>
      </w:r>
      <w:bookmarkEnd w:id="11"/>
    </w:p>
    <w:p w14:paraId="14C960BD" w14:textId="77777777" w:rsidR="004844C5" w:rsidRDefault="0093359D" w:rsidP="004844C5">
      <w:r>
        <w:t>This section will only be displayed on the Case Detail page and t</w:t>
      </w:r>
      <w:r w:rsidR="004844C5">
        <w:t xml:space="preserve">he fields will </w:t>
      </w:r>
      <w:r>
        <w:t xml:space="preserve">only be populated </w:t>
      </w:r>
      <w:r w:rsidR="002A58EC">
        <w:t xml:space="preserve">if the case is </w:t>
      </w:r>
      <w:r>
        <w:t>“closed”</w:t>
      </w:r>
      <w:r w:rsidR="002A58EC">
        <w:t>.</w:t>
      </w:r>
    </w:p>
    <w:tbl>
      <w:tblPr>
        <w:tblStyle w:val="TableGrid"/>
        <w:tblW w:w="10188" w:type="dxa"/>
        <w:tblInd w:w="108" w:type="dxa"/>
        <w:tblLayout w:type="fixed"/>
        <w:tblLook w:val="04A0" w:firstRow="1" w:lastRow="0" w:firstColumn="1" w:lastColumn="0" w:noHBand="0" w:noVBand="1"/>
      </w:tblPr>
      <w:tblGrid>
        <w:gridCol w:w="1890"/>
        <w:gridCol w:w="2610"/>
        <w:gridCol w:w="360"/>
        <w:gridCol w:w="360"/>
        <w:gridCol w:w="360"/>
        <w:gridCol w:w="1080"/>
        <w:gridCol w:w="360"/>
        <w:gridCol w:w="3168"/>
      </w:tblGrid>
      <w:tr w:rsidR="004844C5" w:rsidRPr="00CD2B34" w14:paraId="14C960CE" w14:textId="77777777" w:rsidTr="006B16B4">
        <w:trPr>
          <w:tblHeader/>
        </w:trPr>
        <w:tc>
          <w:tcPr>
            <w:tcW w:w="1890" w:type="dxa"/>
            <w:shd w:val="clear" w:color="auto" w:fill="D9D9D9" w:themeFill="background1" w:themeFillShade="D9"/>
          </w:tcPr>
          <w:p w14:paraId="14C960BE" w14:textId="77777777" w:rsidR="004844C5" w:rsidRPr="00CD2B34" w:rsidRDefault="004844C5" w:rsidP="006B16B4">
            <w:pPr>
              <w:rPr>
                <w:b/>
                <w:sz w:val="20"/>
                <w:szCs w:val="20"/>
              </w:rPr>
            </w:pPr>
            <w:r w:rsidRPr="00CD2B34">
              <w:rPr>
                <w:b/>
                <w:sz w:val="20"/>
                <w:szCs w:val="20"/>
              </w:rPr>
              <w:t>Field Label</w:t>
            </w:r>
          </w:p>
        </w:tc>
        <w:tc>
          <w:tcPr>
            <w:tcW w:w="2610" w:type="dxa"/>
            <w:shd w:val="clear" w:color="auto" w:fill="D9D9D9" w:themeFill="background1" w:themeFillShade="D9"/>
          </w:tcPr>
          <w:p w14:paraId="14C960BF" w14:textId="77777777" w:rsidR="004844C5" w:rsidRPr="00CD2B34" w:rsidRDefault="004844C5" w:rsidP="006B16B4">
            <w:pPr>
              <w:rPr>
                <w:b/>
                <w:sz w:val="20"/>
                <w:szCs w:val="20"/>
              </w:rPr>
            </w:pPr>
            <w:r w:rsidRPr="00CD2B34">
              <w:rPr>
                <w:b/>
                <w:sz w:val="20"/>
                <w:szCs w:val="20"/>
              </w:rPr>
              <w:t>Field Type</w:t>
            </w:r>
          </w:p>
        </w:tc>
        <w:tc>
          <w:tcPr>
            <w:tcW w:w="360" w:type="dxa"/>
            <w:shd w:val="clear" w:color="auto" w:fill="D9D9D9" w:themeFill="background1" w:themeFillShade="D9"/>
          </w:tcPr>
          <w:p w14:paraId="14C960C0" w14:textId="77777777" w:rsidR="004844C5" w:rsidRPr="00CD2B34" w:rsidRDefault="004844C5" w:rsidP="006B16B4">
            <w:pPr>
              <w:jc w:val="center"/>
              <w:rPr>
                <w:b/>
                <w:sz w:val="20"/>
                <w:szCs w:val="20"/>
              </w:rPr>
            </w:pPr>
            <w:r w:rsidRPr="00CD2B34">
              <w:rPr>
                <w:b/>
                <w:sz w:val="20"/>
                <w:szCs w:val="20"/>
              </w:rPr>
              <w:t>Custom</w:t>
            </w:r>
          </w:p>
        </w:tc>
        <w:tc>
          <w:tcPr>
            <w:tcW w:w="360" w:type="dxa"/>
            <w:shd w:val="clear" w:color="auto" w:fill="D9D9D9" w:themeFill="background1" w:themeFillShade="D9"/>
          </w:tcPr>
          <w:p w14:paraId="14C960C1" w14:textId="77777777" w:rsidR="004844C5" w:rsidRPr="00CD2B34" w:rsidRDefault="004844C5" w:rsidP="006B16B4">
            <w:pPr>
              <w:jc w:val="center"/>
              <w:rPr>
                <w:b/>
                <w:sz w:val="20"/>
                <w:szCs w:val="20"/>
              </w:rPr>
            </w:pPr>
            <w:r w:rsidRPr="00CD2B34">
              <w:rPr>
                <w:b/>
                <w:sz w:val="20"/>
                <w:szCs w:val="20"/>
              </w:rPr>
              <w:t>R</w:t>
            </w:r>
            <w:r w:rsidRPr="00CD2B34">
              <w:rPr>
                <w:b/>
                <w:sz w:val="20"/>
                <w:szCs w:val="20"/>
              </w:rPr>
              <w:br/>
              <w:t>e</w:t>
            </w:r>
            <w:r w:rsidRPr="00CD2B34">
              <w:rPr>
                <w:b/>
                <w:sz w:val="20"/>
                <w:szCs w:val="20"/>
              </w:rPr>
              <w:br/>
              <w:t>q</w:t>
            </w:r>
            <w:r w:rsidRPr="00CD2B34">
              <w:rPr>
                <w:b/>
                <w:sz w:val="20"/>
                <w:szCs w:val="20"/>
              </w:rPr>
              <w:br/>
              <w:t>u</w:t>
            </w:r>
          </w:p>
          <w:p w14:paraId="14C960C2" w14:textId="77777777" w:rsidR="004844C5" w:rsidRPr="00CD2B34" w:rsidRDefault="004844C5" w:rsidP="006B16B4">
            <w:pPr>
              <w:jc w:val="center"/>
              <w:rPr>
                <w:b/>
                <w:sz w:val="20"/>
                <w:szCs w:val="20"/>
              </w:rPr>
            </w:pPr>
            <w:r w:rsidRPr="00CD2B34">
              <w:rPr>
                <w:b/>
                <w:sz w:val="20"/>
                <w:szCs w:val="20"/>
              </w:rPr>
              <w:t>I</w:t>
            </w:r>
          </w:p>
          <w:p w14:paraId="14C960C3" w14:textId="77777777" w:rsidR="004844C5" w:rsidRPr="00CD2B34" w:rsidRDefault="004844C5" w:rsidP="006B16B4">
            <w:pPr>
              <w:jc w:val="center"/>
              <w:rPr>
                <w:b/>
                <w:sz w:val="20"/>
                <w:szCs w:val="20"/>
              </w:rPr>
            </w:pPr>
            <w:r w:rsidRPr="00CD2B34">
              <w:rPr>
                <w:b/>
                <w:sz w:val="20"/>
                <w:szCs w:val="20"/>
              </w:rPr>
              <w:t>r</w:t>
            </w:r>
          </w:p>
          <w:p w14:paraId="14C960C4" w14:textId="77777777" w:rsidR="004844C5" w:rsidRPr="00CD2B34" w:rsidRDefault="004844C5" w:rsidP="006B16B4">
            <w:pPr>
              <w:jc w:val="center"/>
              <w:rPr>
                <w:b/>
                <w:sz w:val="20"/>
                <w:szCs w:val="20"/>
              </w:rPr>
            </w:pPr>
            <w:r w:rsidRPr="00CD2B34">
              <w:rPr>
                <w:b/>
                <w:sz w:val="20"/>
                <w:szCs w:val="20"/>
              </w:rPr>
              <w:t>e</w:t>
            </w:r>
          </w:p>
          <w:p w14:paraId="14C960C5" w14:textId="77777777" w:rsidR="004844C5" w:rsidRPr="00CD2B34" w:rsidRDefault="004844C5" w:rsidP="006B16B4">
            <w:pPr>
              <w:jc w:val="center"/>
              <w:rPr>
                <w:b/>
                <w:sz w:val="20"/>
                <w:szCs w:val="20"/>
              </w:rPr>
            </w:pPr>
            <w:r w:rsidRPr="00CD2B34">
              <w:rPr>
                <w:b/>
                <w:sz w:val="20"/>
                <w:szCs w:val="20"/>
              </w:rPr>
              <w:t>d</w:t>
            </w:r>
          </w:p>
        </w:tc>
        <w:tc>
          <w:tcPr>
            <w:tcW w:w="360" w:type="dxa"/>
            <w:shd w:val="clear" w:color="auto" w:fill="D9D9D9" w:themeFill="background1" w:themeFillShade="D9"/>
          </w:tcPr>
          <w:p w14:paraId="14C960C6" w14:textId="77777777" w:rsidR="004844C5" w:rsidRPr="00CD2B34" w:rsidRDefault="004844C5" w:rsidP="006B16B4">
            <w:pPr>
              <w:jc w:val="center"/>
              <w:rPr>
                <w:b/>
                <w:sz w:val="20"/>
                <w:szCs w:val="20"/>
              </w:rPr>
            </w:pPr>
            <w:r w:rsidRPr="00CD2B34">
              <w:rPr>
                <w:b/>
                <w:sz w:val="20"/>
                <w:szCs w:val="20"/>
              </w:rPr>
              <w:t>R</w:t>
            </w:r>
            <w:r w:rsidRPr="00CD2B34">
              <w:rPr>
                <w:b/>
                <w:sz w:val="20"/>
                <w:szCs w:val="20"/>
              </w:rPr>
              <w:br/>
              <w:t>e</w:t>
            </w:r>
            <w:r w:rsidRPr="00CD2B34">
              <w:rPr>
                <w:b/>
                <w:sz w:val="20"/>
                <w:szCs w:val="20"/>
              </w:rPr>
              <w:br/>
              <w:t>a</w:t>
            </w:r>
            <w:r w:rsidRPr="00CD2B34">
              <w:rPr>
                <w:b/>
                <w:sz w:val="20"/>
                <w:szCs w:val="20"/>
              </w:rPr>
              <w:br/>
              <w:t>d</w:t>
            </w:r>
            <w:r w:rsidRPr="00CD2B34">
              <w:rPr>
                <w:b/>
                <w:sz w:val="20"/>
                <w:szCs w:val="20"/>
              </w:rPr>
              <w:br/>
            </w:r>
          </w:p>
          <w:p w14:paraId="14C960C7" w14:textId="77777777" w:rsidR="004844C5" w:rsidRPr="00CD2B34" w:rsidRDefault="004844C5" w:rsidP="006B16B4">
            <w:pPr>
              <w:jc w:val="center"/>
              <w:rPr>
                <w:b/>
                <w:sz w:val="20"/>
                <w:szCs w:val="20"/>
              </w:rPr>
            </w:pPr>
            <w:r w:rsidRPr="00CD2B34">
              <w:rPr>
                <w:b/>
                <w:sz w:val="20"/>
                <w:szCs w:val="20"/>
              </w:rPr>
              <w:t>O</w:t>
            </w:r>
            <w:r w:rsidRPr="00CD2B34">
              <w:rPr>
                <w:b/>
                <w:sz w:val="20"/>
                <w:szCs w:val="20"/>
              </w:rPr>
              <w:br/>
              <w:t>n</w:t>
            </w:r>
            <w:r w:rsidRPr="00CD2B34">
              <w:rPr>
                <w:b/>
                <w:sz w:val="20"/>
                <w:szCs w:val="20"/>
              </w:rPr>
              <w:br/>
              <w:t>l</w:t>
            </w:r>
            <w:r w:rsidRPr="00CD2B34">
              <w:rPr>
                <w:b/>
                <w:sz w:val="20"/>
                <w:szCs w:val="20"/>
              </w:rPr>
              <w:br/>
              <w:t>y</w:t>
            </w:r>
          </w:p>
        </w:tc>
        <w:tc>
          <w:tcPr>
            <w:tcW w:w="1080" w:type="dxa"/>
            <w:shd w:val="clear" w:color="auto" w:fill="D9D9D9" w:themeFill="background1" w:themeFillShade="D9"/>
          </w:tcPr>
          <w:p w14:paraId="14C960C8" w14:textId="77777777" w:rsidR="004844C5" w:rsidRPr="00CD2B34" w:rsidRDefault="004844C5" w:rsidP="006B16B4">
            <w:pPr>
              <w:rPr>
                <w:b/>
                <w:sz w:val="20"/>
                <w:szCs w:val="20"/>
              </w:rPr>
            </w:pPr>
            <w:r w:rsidRPr="00CD2B34">
              <w:rPr>
                <w:b/>
                <w:sz w:val="20"/>
                <w:szCs w:val="20"/>
              </w:rPr>
              <w:t>Validation</w:t>
            </w:r>
          </w:p>
          <w:p w14:paraId="14C960C9" w14:textId="77777777" w:rsidR="004844C5" w:rsidRPr="00CD2B34" w:rsidRDefault="004844C5" w:rsidP="006B16B4">
            <w:pPr>
              <w:rPr>
                <w:b/>
                <w:sz w:val="20"/>
                <w:szCs w:val="20"/>
              </w:rPr>
            </w:pPr>
            <w:r w:rsidRPr="00CD2B34">
              <w:rPr>
                <w:b/>
                <w:sz w:val="20"/>
                <w:szCs w:val="20"/>
              </w:rPr>
              <w:t xml:space="preserve"> Rule #</w:t>
            </w:r>
          </w:p>
        </w:tc>
        <w:tc>
          <w:tcPr>
            <w:tcW w:w="360" w:type="dxa"/>
            <w:shd w:val="clear" w:color="auto" w:fill="D9D9D9" w:themeFill="background1" w:themeFillShade="D9"/>
          </w:tcPr>
          <w:p w14:paraId="14C960CA" w14:textId="77777777" w:rsidR="004844C5" w:rsidRPr="00CD2B34" w:rsidRDefault="004844C5" w:rsidP="006B16B4">
            <w:pPr>
              <w:jc w:val="center"/>
              <w:rPr>
                <w:b/>
                <w:sz w:val="20"/>
                <w:szCs w:val="20"/>
              </w:rPr>
            </w:pPr>
            <w:r w:rsidRPr="00CD2B34">
              <w:rPr>
                <w:b/>
                <w:sz w:val="20"/>
                <w:szCs w:val="20"/>
              </w:rPr>
              <w:t>H</w:t>
            </w:r>
            <w:r w:rsidRPr="00CD2B34">
              <w:rPr>
                <w:b/>
                <w:sz w:val="20"/>
                <w:szCs w:val="20"/>
              </w:rPr>
              <w:br/>
            </w:r>
            <w:proofErr w:type="spellStart"/>
            <w:r w:rsidRPr="00CD2B34">
              <w:rPr>
                <w:b/>
                <w:sz w:val="20"/>
                <w:szCs w:val="20"/>
              </w:rPr>
              <w:t>i</w:t>
            </w:r>
            <w:proofErr w:type="spellEnd"/>
            <w:r w:rsidRPr="00CD2B34">
              <w:rPr>
                <w:b/>
                <w:sz w:val="20"/>
                <w:szCs w:val="20"/>
              </w:rPr>
              <w:br/>
              <w:t>s</w:t>
            </w:r>
            <w:r w:rsidRPr="00CD2B34">
              <w:rPr>
                <w:b/>
                <w:sz w:val="20"/>
                <w:szCs w:val="20"/>
              </w:rPr>
              <w:br/>
              <w:t>t</w:t>
            </w:r>
            <w:r w:rsidRPr="00CD2B34">
              <w:rPr>
                <w:b/>
                <w:sz w:val="20"/>
                <w:szCs w:val="20"/>
              </w:rPr>
              <w:br/>
              <w:t>o</w:t>
            </w:r>
            <w:r w:rsidRPr="00CD2B34">
              <w:rPr>
                <w:b/>
                <w:sz w:val="20"/>
                <w:szCs w:val="20"/>
              </w:rPr>
              <w:br/>
              <w:t>r</w:t>
            </w:r>
            <w:r w:rsidRPr="00CD2B34">
              <w:rPr>
                <w:b/>
                <w:sz w:val="20"/>
                <w:szCs w:val="20"/>
              </w:rPr>
              <w:br/>
              <w:t>y</w:t>
            </w:r>
          </w:p>
          <w:p w14:paraId="14C960CB" w14:textId="77777777" w:rsidR="004844C5" w:rsidRPr="00CD2B34" w:rsidRDefault="004844C5" w:rsidP="006B16B4">
            <w:pPr>
              <w:jc w:val="center"/>
              <w:rPr>
                <w:b/>
                <w:sz w:val="20"/>
                <w:szCs w:val="20"/>
              </w:rPr>
            </w:pPr>
          </w:p>
          <w:p w14:paraId="14C960CC" w14:textId="77777777" w:rsidR="004844C5" w:rsidRPr="00CD2B34" w:rsidRDefault="004844C5" w:rsidP="006B16B4">
            <w:pPr>
              <w:jc w:val="center"/>
              <w:rPr>
                <w:b/>
                <w:sz w:val="20"/>
                <w:szCs w:val="20"/>
              </w:rPr>
            </w:pPr>
          </w:p>
        </w:tc>
        <w:tc>
          <w:tcPr>
            <w:tcW w:w="3168" w:type="dxa"/>
            <w:shd w:val="clear" w:color="auto" w:fill="D9D9D9" w:themeFill="background1" w:themeFillShade="D9"/>
          </w:tcPr>
          <w:p w14:paraId="14C960CD" w14:textId="77777777" w:rsidR="004844C5" w:rsidRPr="00CD2B34" w:rsidRDefault="004844C5" w:rsidP="006B16B4">
            <w:pPr>
              <w:rPr>
                <w:b/>
                <w:sz w:val="20"/>
                <w:szCs w:val="20"/>
              </w:rPr>
            </w:pPr>
            <w:r w:rsidRPr="00CD2B34">
              <w:rPr>
                <w:b/>
                <w:sz w:val="20"/>
                <w:szCs w:val="20"/>
              </w:rPr>
              <w:t>Comments</w:t>
            </w:r>
          </w:p>
        </w:tc>
      </w:tr>
      <w:tr w:rsidR="004F7770" w:rsidRPr="00CD2B34" w14:paraId="14C960D8" w14:textId="77777777" w:rsidTr="00802E7E">
        <w:trPr>
          <w:cantSplit/>
        </w:trPr>
        <w:tc>
          <w:tcPr>
            <w:tcW w:w="1890" w:type="dxa"/>
          </w:tcPr>
          <w:p w14:paraId="14C960CF" w14:textId="3853B8EF" w:rsidR="004F7770" w:rsidRPr="00CD2B34" w:rsidRDefault="004F7770" w:rsidP="006B16B4">
            <w:pPr>
              <w:rPr>
                <w:sz w:val="20"/>
                <w:szCs w:val="20"/>
              </w:rPr>
            </w:pPr>
            <w:r>
              <w:rPr>
                <w:sz w:val="20"/>
                <w:szCs w:val="20"/>
              </w:rPr>
              <w:t xml:space="preserve">Close </w:t>
            </w:r>
            <w:r w:rsidR="00D42CE3">
              <w:rPr>
                <w:sz w:val="20"/>
                <w:szCs w:val="20"/>
              </w:rPr>
              <w:t xml:space="preserve">Case </w:t>
            </w:r>
            <w:r>
              <w:rPr>
                <w:sz w:val="20"/>
                <w:szCs w:val="20"/>
              </w:rPr>
              <w:t>Reason</w:t>
            </w:r>
          </w:p>
        </w:tc>
        <w:tc>
          <w:tcPr>
            <w:tcW w:w="2610" w:type="dxa"/>
          </w:tcPr>
          <w:p w14:paraId="14C960D0" w14:textId="77777777" w:rsidR="004F7770" w:rsidRPr="00CD2B34" w:rsidRDefault="004F7770" w:rsidP="006B16B4">
            <w:pPr>
              <w:rPr>
                <w:sz w:val="20"/>
                <w:szCs w:val="20"/>
              </w:rPr>
            </w:pPr>
            <w:r w:rsidRPr="008365A2">
              <w:rPr>
                <w:sz w:val="20"/>
                <w:szCs w:val="20"/>
              </w:rPr>
              <w:t>Formula (Text)</w:t>
            </w:r>
          </w:p>
        </w:tc>
        <w:tc>
          <w:tcPr>
            <w:tcW w:w="360" w:type="dxa"/>
          </w:tcPr>
          <w:p w14:paraId="14C960D1" w14:textId="77777777" w:rsidR="004F7770" w:rsidRPr="00CD2B34" w:rsidRDefault="004F7770" w:rsidP="006B16B4">
            <w:pPr>
              <w:rPr>
                <w:sz w:val="20"/>
                <w:szCs w:val="20"/>
              </w:rPr>
            </w:pPr>
            <w:r>
              <w:rPr>
                <w:sz w:val="20"/>
                <w:szCs w:val="20"/>
              </w:rPr>
              <w:t>Y</w:t>
            </w:r>
          </w:p>
        </w:tc>
        <w:tc>
          <w:tcPr>
            <w:tcW w:w="360" w:type="dxa"/>
          </w:tcPr>
          <w:p w14:paraId="14C960D2" w14:textId="77777777" w:rsidR="004F7770" w:rsidRPr="00CD2B34" w:rsidRDefault="004F7770" w:rsidP="006B16B4">
            <w:pPr>
              <w:jc w:val="center"/>
              <w:rPr>
                <w:sz w:val="20"/>
                <w:szCs w:val="20"/>
              </w:rPr>
            </w:pPr>
            <w:r>
              <w:rPr>
                <w:sz w:val="20"/>
                <w:szCs w:val="20"/>
              </w:rPr>
              <w:t>N</w:t>
            </w:r>
          </w:p>
        </w:tc>
        <w:tc>
          <w:tcPr>
            <w:tcW w:w="360" w:type="dxa"/>
          </w:tcPr>
          <w:p w14:paraId="14C960D3" w14:textId="77777777" w:rsidR="004F7770" w:rsidRPr="00CD2B34" w:rsidRDefault="004F7770" w:rsidP="006B16B4">
            <w:pPr>
              <w:jc w:val="center"/>
              <w:rPr>
                <w:sz w:val="20"/>
                <w:szCs w:val="20"/>
              </w:rPr>
            </w:pPr>
            <w:r w:rsidRPr="00CD2B34">
              <w:rPr>
                <w:sz w:val="20"/>
                <w:szCs w:val="20"/>
              </w:rPr>
              <w:t>Y</w:t>
            </w:r>
          </w:p>
        </w:tc>
        <w:tc>
          <w:tcPr>
            <w:tcW w:w="1080" w:type="dxa"/>
          </w:tcPr>
          <w:p w14:paraId="14C960D4" w14:textId="77777777" w:rsidR="004F7770" w:rsidRPr="00CD2B34" w:rsidRDefault="004F7770" w:rsidP="006B16B4">
            <w:pPr>
              <w:rPr>
                <w:sz w:val="20"/>
                <w:szCs w:val="20"/>
              </w:rPr>
            </w:pPr>
            <w:r>
              <w:rPr>
                <w:sz w:val="20"/>
                <w:szCs w:val="20"/>
              </w:rPr>
              <w:t>None</w:t>
            </w:r>
          </w:p>
        </w:tc>
        <w:tc>
          <w:tcPr>
            <w:tcW w:w="360" w:type="dxa"/>
          </w:tcPr>
          <w:p w14:paraId="14C960D5" w14:textId="77777777" w:rsidR="004F7770" w:rsidRPr="00CD2B34" w:rsidRDefault="004F7770" w:rsidP="006B16B4">
            <w:pPr>
              <w:jc w:val="center"/>
              <w:rPr>
                <w:sz w:val="20"/>
                <w:szCs w:val="20"/>
              </w:rPr>
            </w:pPr>
            <w:r w:rsidRPr="00CD2B34">
              <w:rPr>
                <w:sz w:val="20"/>
                <w:szCs w:val="20"/>
              </w:rPr>
              <w:t>N</w:t>
            </w:r>
          </w:p>
        </w:tc>
        <w:tc>
          <w:tcPr>
            <w:tcW w:w="3168" w:type="dxa"/>
          </w:tcPr>
          <w:p w14:paraId="14C960D6" w14:textId="77777777" w:rsidR="004F7770" w:rsidRDefault="004F7770" w:rsidP="006B16B4">
            <w:pPr>
              <w:rPr>
                <w:sz w:val="20"/>
                <w:szCs w:val="20"/>
              </w:rPr>
            </w:pPr>
            <w:r>
              <w:rPr>
                <w:sz w:val="20"/>
                <w:szCs w:val="20"/>
              </w:rPr>
              <w:t xml:space="preserve">This field shows what a user entered in the Reason field when they closed the case.  The </w:t>
            </w:r>
            <w:r w:rsidRPr="00CD2B34">
              <w:rPr>
                <w:sz w:val="20"/>
                <w:szCs w:val="20"/>
              </w:rPr>
              <w:t>formula</w:t>
            </w:r>
            <w:r>
              <w:rPr>
                <w:sz w:val="20"/>
                <w:szCs w:val="20"/>
              </w:rPr>
              <w:t xml:space="preserve"> for this field is</w:t>
            </w:r>
            <w:r w:rsidRPr="00CD2B34">
              <w:rPr>
                <w:sz w:val="20"/>
                <w:szCs w:val="20"/>
              </w:rPr>
              <w:t>:</w:t>
            </w:r>
            <w:r>
              <w:rPr>
                <w:sz w:val="20"/>
                <w:szCs w:val="20"/>
              </w:rPr>
              <w:t xml:space="preserve">  </w:t>
            </w:r>
          </w:p>
          <w:p w14:paraId="14C960D7" w14:textId="77777777" w:rsidR="004F7770" w:rsidRPr="00CD2B34" w:rsidRDefault="004F7770" w:rsidP="006B16B4">
            <w:pPr>
              <w:rPr>
                <w:sz w:val="20"/>
                <w:szCs w:val="20"/>
              </w:rPr>
            </w:pPr>
            <w:r w:rsidRPr="008365A2">
              <w:rPr>
                <w:sz w:val="20"/>
                <w:szCs w:val="20"/>
              </w:rPr>
              <w:t>TEXT(Reason)</w:t>
            </w:r>
          </w:p>
        </w:tc>
      </w:tr>
      <w:tr w:rsidR="004F7770" w:rsidRPr="00CD2B34" w14:paraId="14C960E1" w14:textId="77777777" w:rsidTr="00802E7E">
        <w:trPr>
          <w:cantSplit/>
        </w:trPr>
        <w:tc>
          <w:tcPr>
            <w:tcW w:w="1890" w:type="dxa"/>
          </w:tcPr>
          <w:p w14:paraId="14C960D9" w14:textId="77777777" w:rsidR="004F7770" w:rsidRPr="00CD2B34" w:rsidRDefault="004F7770" w:rsidP="006B16B4">
            <w:pPr>
              <w:rPr>
                <w:sz w:val="20"/>
                <w:szCs w:val="20"/>
              </w:rPr>
            </w:pPr>
            <w:r>
              <w:rPr>
                <w:sz w:val="20"/>
                <w:szCs w:val="20"/>
              </w:rPr>
              <w:t>Resolution Description</w:t>
            </w:r>
          </w:p>
        </w:tc>
        <w:tc>
          <w:tcPr>
            <w:tcW w:w="2610" w:type="dxa"/>
          </w:tcPr>
          <w:p w14:paraId="14C960DA" w14:textId="77777777" w:rsidR="004F7770" w:rsidRDefault="004F7770" w:rsidP="006B16B4">
            <w:r w:rsidRPr="009630FE">
              <w:rPr>
                <w:sz w:val="20"/>
                <w:szCs w:val="20"/>
              </w:rPr>
              <w:t>Formula (Text)</w:t>
            </w:r>
          </w:p>
        </w:tc>
        <w:tc>
          <w:tcPr>
            <w:tcW w:w="360" w:type="dxa"/>
          </w:tcPr>
          <w:p w14:paraId="14C960DB" w14:textId="77777777" w:rsidR="004F7770" w:rsidRDefault="004F7770" w:rsidP="006B16B4">
            <w:r w:rsidRPr="007F1669">
              <w:rPr>
                <w:sz w:val="20"/>
                <w:szCs w:val="20"/>
              </w:rPr>
              <w:t>Y</w:t>
            </w:r>
          </w:p>
        </w:tc>
        <w:tc>
          <w:tcPr>
            <w:tcW w:w="360" w:type="dxa"/>
          </w:tcPr>
          <w:p w14:paraId="14C960DC" w14:textId="77777777" w:rsidR="004F7770" w:rsidRDefault="004F7770" w:rsidP="006B16B4">
            <w:r w:rsidRPr="00125193">
              <w:rPr>
                <w:sz w:val="20"/>
                <w:szCs w:val="20"/>
              </w:rPr>
              <w:t>N</w:t>
            </w:r>
          </w:p>
        </w:tc>
        <w:tc>
          <w:tcPr>
            <w:tcW w:w="360" w:type="dxa"/>
          </w:tcPr>
          <w:p w14:paraId="14C960DD" w14:textId="77777777" w:rsidR="004F7770" w:rsidRPr="00CD2B34" w:rsidRDefault="004F7770" w:rsidP="006B16B4">
            <w:pPr>
              <w:jc w:val="center"/>
              <w:rPr>
                <w:sz w:val="20"/>
                <w:szCs w:val="20"/>
              </w:rPr>
            </w:pPr>
            <w:r w:rsidRPr="00CD2B34">
              <w:rPr>
                <w:sz w:val="20"/>
                <w:szCs w:val="20"/>
              </w:rPr>
              <w:t>Y</w:t>
            </w:r>
          </w:p>
        </w:tc>
        <w:tc>
          <w:tcPr>
            <w:tcW w:w="1080" w:type="dxa"/>
          </w:tcPr>
          <w:p w14:paraId="14C960DE" w14:textId="77777777" w:rsidR="004F7770" w:rsidRDefault="004F7770" w:rsidP="006B16B4">
            <w:r w:rsidRPr="00452B40">
              <w:rPr>
                <w:sz w:val="20"/>
                <w:szCs w:val="20"/>
              </w:rPr>
              <w:t>None</w:t>
            </w:r>
          </w:p>
        </w:tc>
        <w:tc>
          <w:tcPr>
            <w:tcW w:w="360" w:type="dxa"/>
          </w:tcPr>
          <w:p w14:paraId="14C960DF" w14:textId="77777777" w:rsidR="004F7770" w:rsidRPr="00CD2B34" w:rsidRDefault="004F7770" w:rsidP="006B16B4">
            <w:pPr>
              <w:jc w:val="center"/>
              <w:rPr>
                <w:sz w:val="20"/>
                <w:szCs w:val="20"/>
              </w:rPr>
            </w:pPr>
            <w:r w:rsidRPr="00CD2B34">
              <w:rPr>
                <w:sz w:val="20"/>
                <w:szCs w:val="20"/>
              </w:rPr>
              <w:t>N</w:t>
            </w:r>
          </w:p>
        </w:tc>
        <w:tc>
          <w:tcPr>
            <w:tcW w:w="3168" w:type="dxa"/>
          </w:tcPr>
          <w:p w14:paraId="14C960E0" w14:textId="77777777" w:rsidR="004F7770" w:rsidRPr="00CD2B34" w:rsidRDefault="004F7770" w:rsidP="006B16B4">
            <w:pPr>
              <w:rPr>
                <w:sz w:val="20"/>
                <w:szCs w:val="20"/>
              </w:rPr>
            </w:pPr>
            <w:r>
              <w:rPr>
                <w:sz w:val="20"/>
                <w:szCs w:val="20"/>
              </w:rPr>
              <w:t xml:space="preserve">This field shows what a user entered in the Issue Resolution field when they closed the case.  The </w:t>
            </w:r>
            <w:r w:rsidRPr="00CD2B34">
              <w:rPr>
                <w:sz w:val="20"/>
                <w:szCs w:val="20"/>
              </w:rPr>
              <w:t>formula</w:t>
            </w:r>
            <w:r>
              <w:rPr>
                <w:sz w:val="20"/>
                <w:szCs w:val="20"/>
              </w:rPr>
              <w:t xml:space="preserve"> for this field is</w:t>
            </w:r>
            <w:r w:rsidRPr="00CD2B34">
              <w:rPr>
                <w:sz w:val="20"/>
                <w:szCs w:val="20"/>
              </w:rPr>
              <w:t>:</w:t>
            </w:r>
            <w:r>
              <w:rPr>
                <w:sz w:val="20"/>
                <w:szCs w:val="20"/>
              </w:rPr>
              <w:t xml:space="preserve">  </w:t>
            </w:r>
            <w:proofErr w:type="spellStart"/>
            <w:r w:rsidRPr="0093359D">
              <w:rPr>
                <w:sz w:val="20"/>
                <w:szCs w:val="20"/>
              </w:rPr>
              <w:t>Issue_Resolution__c</w:t>
            </w:r>
            <w:proofErr w:type="spellEnd"/>
          </w:p>
        </w:tc>
      </w:tr>
      <w:tr w:rsidR="004844C5" w:rsidRPr="00064AC0" w14:paraId="14C960EA" w14:textId="77777777" w:rsidTr="00802E7E">
        <w:trPr>
          <w:cantSplit/>
        </w:trPr>
        <w:tc>
          <w:tcPr>
            <w:tcW w:w="1890" w:type="dxa"/>
          </w:tcPr>
          <w:p w14:paraId="14C960E2" w14:textId="77777777" w:rsidR="004844C5" w:rsidRPr="00064AC0" w:rsidRDefault="004844C5" w:rsidP="006B16B4">
            <w:pPr>
              <w:rPr>
                <w:sz w:val="20"/>
                <w:szCs w:val="20"/>
              </w:rPr>
            </w:pPr>
            <w:r w:rsidRPr="00064AC0">
              <w:rPr>
                <w:sz w:val="20"/>
                <w:szCs w:val="20"/>
              </w:rPr>
              <w:t>Date/Time Closed</w:t>
            </w:r>
          </w:p>
        </w:tc>
        <w:tc>
          <w:tcPr>
            <w:tcW w:w="2610" w:type="dxa"/>
          </w:tcPr>
          <w:p w14:paraId="14C960E3" w14:textId="77777777" w:rsidR="004844C5" w:rsidRPr="00064AC0" w:rsidRDefault="004844C5" w:rsidP="006B16B4">
            <w:pPr>
              <w:rPr>
                <w:sz w:val="20"/>
                <w:szCs w:val="20"/>
              </w:rPr>
            </w:pPr>
            <w:r w:rsidRPr="00064AC0">
              <w:rPr>
                <w:sz w:val="20"/>
                <w:szCs w:val="20"/>
              </w:rPr>
              <w:t>Date/Time</w:t>
            </w:r>
          </w:p>
        </w:tc>
        <w:tc>
          <w:tcPr>
            <w:tcW w:w="360" w:type="dxa"/>
          </w:tcPr>
          <w:p w14:paraId="14C960E4" w14:textId="77777777" w:rsidR="004844C5" w:rsidRPr="00064AC0" w:rsidRDefault="004844C5" w:rsidP="006B16B4">
            <w:pPr>
              <w:rPr>
                <w:sz w:val="20"/>
                <w:szCs w:val="20"/>
              </w:rPr>
            </w:pPr>
            <w:r w:rsidRPr="00064AC0">
              <w:rPr>
                <w:sz w:val="20"/>
                <w:szCs w:val="20"/>
              </w:rPr>
              <w:t>N</w:t>
            </w:r>
          </w:p>
        </w:tc>
        <w:tc>
          <w:tcPr>
            <w:tcW w:w="360" w:type="dxa"/>
          </w:tcPr>
          <w:p w14:paraId="14C960E5" w14:textId="77777777" w:rsidR="004844C5" w:rsidRPr="00064AC0" w:rsidRDefault="004844C5" w:rsidP="006B16B4">
            <w:pPr>
              <w:rPr>
                <w:sz w:val="20"/>
                <w:szCs w:val="20"/>
              </w:rPr>
            </w:pPr>
            <w:r w:rsidRPr="00064AC0">
              <w:rPr>
                <w:sz w:val="20"/>
                <w:szCs w:val="20"/>
              </w:rPr>
              <w:t>N</w:t>
            </w:r>
          </w:p>
        </w:tc>
        <w:tc>
          <w:tcPr>
            <w:tcW w:w="360" w:type="dxa"/>
          </w:tcPr>
          <w:p w14:paraId="14C960E6" w14:textId="77777777" w:rsidR="004844C5" w:rsidRPr="00064AC0" w:rsidRDefault="004844C5" w:rsidP="006B16B4">
            <w:pPr>
              <w:jc w:val="center"/>
              <w:rPr>
                <w:sz w:val="20"/>
                <w:szCs w:val="20"/>
              </w:rPr>
            </w:pPr>
            <w:r w:rsidRPr="00064AC0">
              <w:rPr>
                <w:sz w:val="20"/>
                <w:szCs w:val="20"/>
              </w:rPr>
              <w:t>Y</w:t>
            </w:r>
          </w:p>
        </w:tc>
        <w:tc>
          <w:tcPr>
            <w:tcW w:w="1080" w:type="dxa"/>
          </w:tcPr>
          <w:p w14:paraId="14C960E7" w14:textId="77777777" w:rsidR="004844C5" w:rsidRDefault="004844C5" w:rsidP="006B16B4">
            <w:r w:rsidRPr="00634E8E">
              <w:rPr>
                <w:sz w:val="20"/>
                <w:szCs w:val="20"/>
              </w:rPr>
              <w:t>None</w:t>
            </w:r>
          </w:p>
        </w:tc>
        <w:tc>
          <w:tcPr>
            <w:tcW w:w="360" w:type="dxa"/>
          </w:tcPr>
          <w:p w14:paraId="14C960E8" w14:textId="77777777" w:rsidR="004844C5" w:rsidRDefault="004844C5" w:rsidP="006B16B4">
            <w:r w:rsidRPr="00DE2222">
              <w:rPr>
                <w:sz w:val="20"/>
                <w:szCs w:val="20"/>
              </w:rPr>
              <w:t>N</w:t>
            </w:r>
          </w:p>
        </w:tc>
        <w:tc>
          <w:tcPr>
            <w:tcW w:w="3168" w:type="dxa"/>
          </w:tcPr>
          <w:p w14:paraId="14C960E9" w14:textId="77777777" w:rsidR="004844C5" w:rsidRPr="00064AC0" w:rsidRDefault="006B16B4" w:rsidP="006B16B4">
            <w:pPr>
              <w:rPr>
                <w:sz w:val="20"/>
                <w:szCs w:val="20"/>
              </w:rPr>
            </w:pPr>
            <w:r>
              <w:rPr>
                <w:sz w:val="20"/>
                <w:szCs w:val="20"/>
              </w:rPr>
              <w:t>System populated field of the d</w:t>
            </w:r>
            <w:r w:rsidR="004844C5">
              <w:rPr>
                <w:sz w:val="20"/>
                <w:szCs w:val="20"/>
              </w:rPr>
              <w:t>ate and time the case was closed</w:t>
            </w:r>
          </w:p>
        </w:tc>
      </w:tr>
      <w:tr w:rsidR="004F7770" w:rsidRPr="00D25CEE" w14:paraId="14C960F5" w14:textId="77777777" w:rsidTr="00802E7E">
        <w:trPr>
          <w:cantSplit/>
        </w:trPr>
        <w:tc>
          <w:tcPr>
            <w:tcW w:w="1890" w:type="dxa"/>
          </w:tcPr>
          <w:p w14:paraId="14C960EB" w14:textId="026F5233" w:rsidR="004F7770" w:rsidRDefault="00EA146D" w:rsidP="00EA146D">
            <w:pPr>
              <w:rPr>
                <w:sz w:val="20"/>
                <w:szCs w:val="20"/>
              </w:rPr>
            </w:pPr>
            <w:r>
              <w:rPr>
                <w:sz w:val="20"/>
                <w:szCs w:val="20"/>
              </w:rPr>
              <w:t xml:space="preserve">Case </w:t>
            </w:r>
            <w:r w:rsidR="004F7770">
              <w:rPr>
                <w:sz w:val="20"/>
                <w:szCs w:val="20"/>
              </w:rPr>
              <w:t xml:space="preserve">Age in Business </w:t>
            </w:r>
            <w:r w:rsidR="004840C8">
              <w:rPr>
                <w:sz w:val="20"/>
                <w:szCs w:val="20"/>
              </w:rPr>
              <w:t>Days</w:t>
            </w:r>
          </w:p>
        </w:tc>
        <w:tc>
          <w:tcPr>
            <w:tcW w:w="2610" w:type="dxa"/>
          </w:tcPr>
          <w:p w14:paraId="14C960EC" w14:textId="37AA933B" w:rsidR="004F7770" w:rsidRPr="008365A2" w:rsidRDefault="00D25CEE" w:rsidP="00D25CEE">
            <w:pPr>
              <w:rPr>
                <w:sz w:val="20"/>
                <w:szCs w:val="20"/>
              </w:rPr>
            </w:pPr>
            <w:r>
              <w:rPr>
                <w:sz w:val="20"/>
                <w:szCs w:val="20"/>
              </w:rPr>
              <w:t>Formula(</w:t>
            </w:r>
            <w:r w:rsidR="004F7770" w:rsidRPr="004F7770">
              <w:rPr>
                <w:sz w:val="20"/>
                <w:szCs w:val="20"/>
              </w:rPr>
              <w:t>Number)</w:t>
            </w:r>
            <w:r w:rsidR="004840C8">
              <w:rPr>
                <w:sz w:val="20"/>
                <w:szCs w:val="20"/>
              </w:rPr>
              <w:t xml:space="preserve"> – Formula will need to be modified to reflect business days</w:t>
            </w:r>
          </w:p>
        </w:tc>
        <w:tc>
          <w:tcPr>
            <w:tcW w:w="360" w:type="dxa"/>
          </w:tcPr>
          <w:p w14:paraId="14C960ED" w14:textId="77777777" w:rsidR="004F7770" w:rsidRDefault="004F7770" w:rsidP="0093359D">
            <w:pPr>
              <w:rPr>
                <w:sz w:val="20"/>
                <w:szCs w:val="20"/>
              </w:rPr>
            </w:pPr>
            <w:r>
              <w:rPr>
                <w:sz w:val="20"/>
                <w:szCs w:val="20"/>
              </w:rPr>
              <w:t>Y</w:t>
            </w:r>
          </w:p>
        </w:tc>
        <w:tc>
          <w:tcPr>
            <w:tcW w:w="360" w:type="dxa"/>
          </w:tcPr>
          <w:p w14:paraId="14C960EE" w14:textId="77777777" w:rsidR="004F7770" w:rsidRDefault="004F7770" w:rsidP="006B16B4">
            <w:pPr>
              <w:jc w:val="center"/>
              <w:rPr>
                <w:sz w:val="20"/>
                <w:szCs w:val="20"/>
              </w:rPr>
            </w:pPr>
            <w:r>
              <w:rPr>
                <w:sz w:val="20"/>
                <w:szCs w:val="20"/>
              </w:rPr>
              <w:t>N</w:t>
            </w:r>
          </w:p>
        </w:tc>
        <w:tc>
          <w:tcPr>
            <w:tcW w:w="360" w:type="dxa"/>
          </w:tcPr>
          <w:p w14:paraId="14C960EF" w14:textId="77777777" w:rsidR="004F7770" w:rsidRPr="00CD2B34" w:rsidRDefault="004F7770" w:rsidP="006B16B4">
            <w:pPr>
              <w:jc w:val="center"/>
              <w:rPr>
                <w:sz w:val="20"/>
                <w:szCs w:val="20"/>
              </w:rPr>
            </w:pPr>
            <w:r>
              <w:rPr>
                <w:sz w:val="20"/>
                <w:szCs w:val="20"/>
              </w:rPr>
              <w:t>Y</w:t>
            </w:r>
          </w:p>
        </w:tc>
        <w:tc>
          <w:tcPr>
            <w:tcW w:w="1080" w:type="dxa"/>
          </w:tcPr>
          <w:p w14:paraId="14C960F0" w14:textId="77777777" w:rsidR="004F7770" w:rsidRDefault="004F7770" w:rsidP="006B16B4">
            <w:pPr>
              <w:rPr>
                <w:sz w:val="20"/>
                <w:szCs w:val="20"/>
              </w:rPr>
            </w:pPr>
          </w:p>
        </w:tc>
        <w:tc>
          <w:tcPr>
            <w:tcW w:w="360" w:type="dxa"/>
          </w:tcPr>
          <w:p w14:paraId="14C960F1" w14:textId="77777777" w:rsidR="004F7770" w:rsidRPr="00CD2B34" w:rsidRDefault="00346FBC" w:rsidP="006B16B4">
            <w:pPr>
              <w:jc w:val="center"/>
              <w:rPr>
                <w:sz w:val="20"/>
                <w:szCs w:val="20"/>
              </w:rPr>
            </w:pPr>
            <w:r>
              <w:rPr>
                <w:sz w:val="20"/>
                <w:szCs w:val="20"/>
              </w:rPr>
              <w:t>N</w:t>
            </w:r>
          </w:p>
        </w:tc>
        <w:tc>
          <w:tcPr>
            <w:tcW w:w="3168" w:type="dxa"/>
          </w:tcPr>
          <w:p w14:paraId="14C960F2" w14:textId="77777777" w:rsidR="004F7770" w:rsidRDefault="00D25CEE" w:rsidP="004F7770">
            <w:pPr>
              <w:rPr>
                <w:sz w:val="20"/>
                <w:szCs w:val="20"/>
              </w:rPr>
            </w:pPr>
            <w:bookmarkStart w:id="12" w:name="OLE_LINK1"/>
            <w:r>
              <w:rPr>
                <w:sz w:val="20"/>
                <w:szCs w:val="20"/>
              </w:rPr>
              <w:t>This field s</w:t>
            </w:r>
            <w:r w:rsidR="004F7770">
              <w:rPr>
                <w:sz w:val="20"/>
                <w:szCs w:val="20"/>
              </w:rPr>
              <w:t>hows the number of Business Hours between when the case was opened and when it was closed.</w:t>
            </w:r>
            <w:r>
              <w:rPr>
                <w:sz w:val="20"/>
                <w:szCs w:val="20"/>
              </w:rPr>
              <w:t xml:space="preserve"> The </w:t>
            </w:r>
            <w:r w:rsidRPr="00CD2B34">
              <w:rPr>
                <w:sz w:val="20"/>
                <w:szCs w:val="20"/>
              </w:rPr>
              <w:t>formula</w:t>
            </w:r>
            <w:r>
              <w:rPr>
                <w:sz w:val="20"/>
                <w:szCs w:val="20"/>
              </w:rPr>
              <w:t xml:space="preserve"> for this field is</w:t>
            </w:r>
            <w:r w:rsidRPr="00CD2B34">
              <w:rPr>
                <w:sz w:val="20"/>
                <w:szCs w:val="20"/>
              </w:rPr>
              <w:t>:</w:t>
            </w:r>
          </w:p>
          <w:p w14:paraId="14C960F3" w14:textId="77777777" w:rsidR="00D25CEE" w:rsidRDefault="00D25CEE" w:rsidP="004F7770">
            <w:pPr>
              <w:rPr>
                <w:sz w:val="20"/>
                <w:szCs w:val="20"/>
              </w:rPr>
            </w:pPr>
            <w:proofErr w:type="spellStart"/>
            <w:r w:rsidRPr="00D25CEE">
              <w:rPr>
                <w:sz w:val="20"/>
                <w:szCs w:val="20"/>
              </w:rPr>
              <w:t>Case_Age_In_Business_Hours__c</w:t>
            </w:r>
            <w:proofErr w:type="spellEnd"/>
          </w:p>
          <w:p w14:paraId="14C960F4" w14:textId="77777777" w:rsidR="004F7770" w:rsidRDefault="00D25CEE" w:rsidP="00D25CEE">
            <w:pPr>
              <w:rPr>
                <w:sz w:val="20"/>
                <w:szCs w:val="20"/>
              </w:rPr>
            </w:pPr>
            <w:r>
              <w:rPr>
                <w:sz w:val="20"/>
                <w:szCs w:val="20"/>
              </w:rPr>
              <w:t xml:space="preserve">The Case Age in Business Hours field is populated by a trigger – </w:t>
            </w:r>
            <w:r w:rsidR="004F7770">
              <w:rPr>
                <w:sz w:val="20"/>
                <w:szCs w:val="20"/>
              </w:rPr>
              <w:t xml:space="preserve">see </w:t>
            </w:r>
            <w:r w:rsidR="004F7770" w:rsidRPr="00CD2B34">
              <w:rPr>
                <w:sz w:val="20"/>
                <w:szCs w:val="20"/>
              </w:rPr>
              <w:t xml:space="preserve">Standard </w:t>
            </w:r>
            <w:r w:rsidR="004F7770">
              <w:rPr>
                <w:sz w:val="20"/>
                <w:szCs w:val="20"/>
              </w:rPr>
              <w:t>Case Triggers</w:t>
            </w:r>
            <w:r w:rsidR="004F7770" w:rsidRPr="00CD2B34">
              <w:rPr>
                <w:sz w:val="20"/>
                <w:szCs w:val="20"/>
              </w:rPr>
              <w:t>.</w:t>
            </w:r>
            <w:bookmarkEnd w:id="12"/>
          </w:p>
        </w:tc>
      </w:tr>
      <w:tr w:rsidR="004840C8" w:rsidRPr="00D25CEE" w14:paraId="3C9E9856" w14:textId="77777777" w:rsidTr="00802E7E">
        <w:trPr>
          <w:cantSplit/>
        </w:trPr>
        <w:tc>
          <w:tcPr>
            <w:tcW w:w="1890" w:type="dxa"/>
          </w:tcPr>
          <w:p w14:paraId="1FEA6FF0" w14:textId="789F3810" w:rsidR="004840C8" w:rsidRDefault="004840C8" w:rsidP="00EA146D">
            <w:pPr>
              <w:rPr>
                <w:sz w:val="20"/>
                <w:szCs w:val="20"/>
              </w:rPr>
            </w:pPr>
            <w:r>
              <w:rPr>
                <w:sz w:val="20"/>
                <w:szCs w:val="20"/>
              </w:rPr>
              <w:t xml:space="preserve">Days </w:t>
            </w:r>
            <w:r w:rsidR="00EA146D">
              <w:rPr>
                <w:sz w:val="20"/>
                <w:szCs w:val="20"/>
              </w:rPr>
              <w:t>O</w:t>
            </w:r>
            <w:r>
              <w:rPr>
                <w:sz w:val="20"/>
                <w:szCs w:val="20"/>
              </w:rPr>
              <w:t>ver</w:t>
            </w:r>
            <w:r w:rsidR="00EA146D">
              <w:rPr>
                <w:sz w:val="20"/>
                <w:szCs w:val="20"/>
              </w:rPr>
              <w:t xml:space="preserve"> / Under</w:t>
            </w:r>
            <w:r>
              <w:rPr>
                <w:sz w:val="20"/>
                <w:szCs w:val="20"/>
              </w:rPr>
              <w:t xml:space="preserve"> SLA</w:t>
            </w:r>
          </w:p>
        </w:tc>
        <w:tc>
          <w:tcPr>
            <w:tcW w:w="2610" w:type="dxa"/>
          </w:tcPr>
          <w:p w14:paraId="7FD4FF88" w14:textId="2B869B81" w:rsidR="004840C8" w:rsidRDefault="00EA146D" w:rsidP="00D25CEE">
            <w:pPr>
              <w:rPr>
                <w:sz w:val="20"/>
                <w:szCs w:val="20"/>
              </w:rPr>
            </w:pPr>
            <w:r>
              <w:rPr>
                <w:sz w:val="20"/>
                <w:szCs w:val="20"/>
              </w:rPr>
              <w:t>Formula</w:t>
            </w:r>
          </w:p>
        </w:tc>
        <w:tc>
          <w:tcPr>
            <w:tcW w:w="360" w:type="dxa"/>
          </w:tcPr>
          <w:p w14:paraId="295C1133" w14:textId="0A8AC2D1" w:rsidR="004840C8" w:rsidRDefault="004840C8" w:rsidP="0093359D">
            <w:pPr>
              <w:rPr>
                <w:sz w:val="20"/>
                <w:szCs w:val="20"/>
              </w:rPr>
            </w:pPr>
            <w:r>
              <w:rPr>
                <w:sz w:val="20"/>
                <w:szCs w:val="20"/>
              </w:rPr>
              <w:t>Y</w:t>
            </w:r>
          </w:p>
        </w:tc>
        <w:tc>
          <w:tcPr>
            <w:tcW w:w="360" w:type="dxa"/>
          </w:tcPr>
          <w:p w14:paraId="4C0C90B1" w14:textId="77777777" w:rsidR="004840C8" w:rsidRDefault="004840C8" w:rsidP="006B16B4">
            <w:pPr>
              <w:jc w:val="center"/>
              <w:rPr>
                <w:sz w:val="20"/>
                <w:szCs w:val="20"/>
              </w:rPr>
            </w:pPr>
          </w:p>
        </w:tc>
        <w:tc>
          <w:tcPr>
            <w:tcW w:w="360" w:type="dxa"/>
          </w:tcPr>
          <w:p w14:paraId="1917B4DD" w14:textId="086074C4" w:rsidR="004840C8" w:rsidRDefault="004840C8" w:rsidP="006B16B4">
            <w:pPr>
              <w:jc w:val="center"/>
              <w:rPr>
                <w:sz w:val="20"/>
                <w:szCs w:val="20"/>
              </w:rPr>
            </w:pPr>
            <w:r>
              <w:rPr>
                <w:sz w:val="20"/>
                <w:szCs w:val="20"/>
              </w:rPr>
              <w:t>Y</w:t>
            </w:r>
          </w:p>
        </w:tc>
        <w:tc>
          <w:tcPr>
            <w:tcW w:w="1080" w:type="dxa"/>
          </w:tcPr>
          <w:p w14:paraId="3D823E9A" w14:textId="77777777" w:rsidR="004840C8" w:rsidRDefault="004840C8" w:rsidP="006B16B4">
            <w:pPr>
              <w:rPr>
                <w:sz w:val="20"/>
                <w:szCs w:val="20"/>
              </w:rPr>
            </w:pPr>
          </w:p>
        </w:tc>
        <w:tc>
          <w:tcPr>
            <w:tcW w:w="360" w:type="dxa"/>
          </w:tcPr>
          <w:p w14:paraId="48A87C40" w14:textId="77777777" w:rsidR="004840C8" w:rsidRDefault="004840C8" w:rsidP="006B16B4">
            <w:pPr>
              <w:jc w:val="center"/>
              <w:rPr>
                <w:sz w:val="20"/>
                <w:szCs w:val="20"/>
              </w:rPr>
            </w:pPr>
          </w:p>
        </w:tc>
        <w:tc>
          <w:tcPr>
            <w:tcW w:w="3168" w:type="dxa"/>
          </w:tcPr>
          <w:p w14:paraId="02B38915" w14:textId="60E0CF89" w:rsidR="004840C8" w:rsidRDefault="00EA146D" w:rsidP="004F7770">
            <w:pPr>
              <w:rPr>
                <w:sz w:val="20"/>
                <w:szCs w:val="20"/>
              </w:rPr>
            </w:pPr>
            <w:r>
              <w:rPr>
                <w:sz w:val="20"/>
                <w:szCs w:val="20"/>
              </w:rPr>
              <w:t>Age to Close in Business Days less SLA</w:t>
            </w:r>
          </w:p>
        </w:tc>
      </w:tr>
      <w:tr w:rsidR="00AC66AE" w:rsidRPr="00D25CEE" w14:paraId="6A619FFD" w14:textId="77777777" w:rsidTr="00802E7E">
        <w:trPr>
          <w:cantSplit/>
        </w:trPr>
        <w:tc>
          <w:tcPr>
            <w:tcW w:w="1890" w:type="dxa"/>
          </w:tcPr>
          <w:p w14:paraId="4030E0E4" w14:textId="031B5F55" w:rsidR="00AC66AE" w:rsidRDefault="00AC66AE" w:rsidP="00EA146D">
            <w:pPr>
              <w:rPr>
                <w:sz w:val="20"/>
                <w:szCs w:val="20"/>
              </w:rPr>
            </w:pPr>
            <w:proofErr w:type="spellStart"/>
            <w:r w:rsidRPr="00AC66AE">
              <w:rPr>
                <w:sz w:val="20"/>
                <w:szCs w:val="20"/>
              </w:rPr>
              <w:t>SLA_Past_days__c</w:t>
            </w:r>
            <w:proofErr w:type="spellEnd"/>
          </w:p>
        </w:tc>
        <w:tc>
          <w:tcPr>
            <w:tcW w:w="2610" w:type="dxa"/>
          </w:tcPr>
          <w:p w14:paraId="2E30584E" w14:textId="4C24FA9F" w:rsidR="00AC66AE" w:rsidRDefault="00AC66AE" w:rsidP="00D25CEE">
            <w:pPr>
              <w:rPr>
                <w:sz w:val="20"/>
                <w:szCs w:val="20"/>
              </w:rPr>
            </w:pPr>
            <w:r>
              <w:rPr>
                <w:sz w:val="20"/>
                <w:szCs w:val="20"/>
              </w:rPr>
              <w:t>Formula</w:t>
            </w:r>
          </w:p>
        </w:tc>
        <w:tc>
          <w:tcPr>
            <w:tcW w:w="360" w:type="dxa"/>
          </w:tcPr>
          <w:p w14:paraId="0FB87B23" w14:textId="41AF8F30" w:rsidR="00AC66AE" w:rsidRDefault="00AC66AE" w:rsidP="0093359D">
            <w:pPr>
              <w:rPr>
                <w:sz w:val="20"/>
                <w:szCs w:val="20"/>
              </w:rPr>
            </w:pPr>
            <w:r>
              <w:rPr>
                <w:sz w:val="20"/>
                <w:szCs w:val="20"/>
              </w:rPr>
              <w:t>Y</w:t>
            </w:r>
          </w:p>
        </w:tc>
        <w:tc>
          <w:tcPr>
            <w:tcW w:w="360" w:type="dxa"/>
          </w:tcPr>
          <w:p w14:paraId="3358962D" w14:textId="071504B9" w:rsidR="00AC66AE" w:rsidRDefault="00AC66AE" w:rsidP="006B16B4">
            <w:pPr>
              <w:jc w:val="center"/>
              <w:rPr>
                <w:sz w:val="20"/>
                <w:szCs w:val="20"/>
              </w:rPr>
            </w:pPr>
            <w:r>
              <w:rPr>
                <w:sz w:val="20"/>
                <w:szCs w:val="20"/>
              </w:rPr>
              <w:t>N</w:t>
            </w:r>
          </w:p>
        </w:tc>
        <w:tc>
          <w:tcPr>
            <w:tcW w:w="360" w:type="dxa"/>
          </w:tcPr>
          <w:p w14:paraId="6886197B" w14:textId="4C62F058" w:rsidR="00AC66AE" w:rsidRDefault="00AC66AE" w:rsidP="006B16B4">
            <w:pPr>
              <w:jc w:val="center"/>
              <w:rPr>
                <w:sz w:val="20"/>
                <w:szCs w:val="20"/>
              </w:rPr>
            </w:pPr>
            <w:r>
              <w:rPr>
                <w:sz w:val="20"/>
                <w:szCs w:val="20"/>
              </w:rPr>
              <w:t>Y</w:t>
            </w:r>
          </w:p>
        </w:tc>
        <w:tc>
          <w:tcPr>
            <w:tcW w:w="1080" w:type="dxa"/>
          </w:tcPr>
          <w:p w14:paraId="7B8C7B6A" w14:textId="0AAB3038" w:rsidR="00AC66AE" w:rsidRDefault="00AC66AE" w:rsidP="006B16B4">
            <w:pPr>
              <w:rPr>
                <w:sz w:val="20"/>
                <w:szCs w:val="20"/>
              </w:rPr>
            </w:pPr>
            <w:r>
              <w:rPr>
                <w:sz w:val="20"/>
                <w:szCs w:val="20"/>
              </w:rPr>
              <w:t>None</w:t>
            </w:r>
          </w:p>
        </w:tc>
        <w:tc>
          <w:tcPr>
            <w:tcW w:w="360" w:type="dxa"/>
          </w:tcPr>
          <w:p w14:paraId="57679BC0" w14:textId="64659C6C" w:rsidR="00AC66AE" w:rsidRDefault="00AC66AE" w:rsidP="006B16B4">
            <w:pPr>
              <w:jc w:val="center"/>
              <w:rPr>
                <w:sz w:val="20"/>
                <w:szCs w:val="20"/>
              </w:rPr>
            </w:pPr>
            <w:r>
              <w:rPr>
                <w:sz w:val="20"/>
                <w:szCs w:val="20"/>
              </w:rPr>
              <w:t>N</w:t>
            </w:r>
          </w:p>
        </w:tc>
        <w:tc>
          <w:tcPr>
            <w:tcW w:w="3168" w:type="dxa"/>
          </w:tcPr>
          <w:p w14:paraId="3CCEF389" w14:textId="7491B544" w:rsidR="00AC66AE" w:rsidRDefault="00AC66AE" w:rsidP="00AC66AE">
            <w:pPr>
              <w:rPr>
                <w:sz w:val="20"/>
                <w:szCs w:val="20"/>
              </w:rPr>
            </w:pPr>
            <w:r>
              <w:rPr>
                <w:sz w:val="20"/>
                <w:szCs w:val="20"/>
              </w:rPr>
              <w:t xml:space="preserve">Number of days past SLA based on Date/Time Opened field </w:t>
            </w:r>
          </w:p>
        </w:tc>
      </w:tr>
    </w:tbl>
    <w:p w14:paraId="14C960F6" w14:textId="77777777" w:rsidR="00507861" w:rsidRDefault="00507861" w:rsidP="00507861">
      <w:pPr>
        <w:rPr>
          <w:sz w:val="20"/>
          <w:szCs w:val="20"/>
        </w:rPr>
      </w:pPr>
    </w:p>
    <w:p w14:paraId="14C960F7" w14:textId="77777777" w:rsidR="00346FBC" w:rsidRDefault="00346FBC" w:rsidP="00346FBC">
      <w:r>
        <w:t>The following fields are NOT contained on the Standard Page Layout, but are needed to display the fields shown in the Resolution Information section:</w:t>
      </w:r>
    </w:p>
    <w:tbl>
      <w:tblPr>
        <w:tblStyle w:val="TableGrid"/>
        <w:tblW w:w="10188" w:type="dxa"/>
        <w:tblInd w:w="108" w:type="dxa"/>
        <w:tblLayout w:type="fixed"/>
        <w:tblLook w:val="04A0" w:firstRow="1" w:lastRow="0" w:firstColumn="1" w:lastColumn="0" w:noHBand="0" w:noVBand="1"/>
      </w:tblPr>
      <w:tblGrid>
        <w:gridCol w:w="1890"/>
        <w:gridCol w:w="2610"/>
        <w:gridCol w:w="360"/>
        <w:gridCol w:w="360"/>
        <w:gridCol w:w="360"/>
        <w:gridCol w:w="1080"/>
        <w:gridCol w:w="360"/>
        <w:gridCol w:w="3168"/>
      </w:tblGrid>
      <w:tr w:rsidR="00346FBC" w:rsidRPr="00CD2B34" w14:paraId="14C96108" w14:textId="77777777" w:rsidTr="002222DE">
        <w:trPr>
          <w:tblHeader/>
        </w:trPr>
        <w:tc>
          <w:tcPr>
            <w:tcW w:w="1890" w:type="dxa"/>
            <w:shd w:val="clear" w:color="auto" w:fill="D9D9D9" w:themeFill="background1" w:themeFillShade="D9"/>
          </w:tcPr>
          <w:p w14:paraId="14C960F8" w14:textId="77777777" w:rsidR="00346FBC" w:rsidRPr="00CD2B34" w:rsidRDefault="00346FBC" w:rsidP="002222DE">
            <w:pPr>
              <w:rPr>
                <w:b/>
                <w:sz w:val="20"/>
                <w:szCs w:val="20"/>
              </w:rPr>
            </w:pPr>
            <w:r w:rsidRPr="00CD2B34">
              <w:rPr>
                <w:b/>
                <w:sz w:val="20"/>
                <w:szCs w:val="20"/>
              </w:rPr>
              <w:t>Field Label</w:t>
            </w:r>
          </w:p>
        </w:tc>
        <w:tc>
          <w:tcPr>
            <w:tcW w:w="2610" w:type="dxa"/>
            <w:shd w:val="clear" w:color="auto" w:fill="D9D9D9" w:themeFill="background1" w:themeFillShade="D9"/>
          </w:tcPr>
          <w:p w14:paraId="14C960F9" w14:textId="77777777" w:rsidR="00346FBC" w:rsidRPr="00CD2B34" w:rsidRDefault="00346FBC" w:rsidP="002222DE">
            <w:pPr>
              <w:rPr>
                <w:b/>
                <w:sz w:val="20"/>
                <w:szCs w:val="20"/>
              </w:rPr>
            </w:pPr>
            <w:r w:rsidRPr="00CD2B34">
              <w:rPr>
                <w:b/>
                <w:sz w:val="20"/>
                <w:szCs w:val="20"/>
              </w:rPr>
              <w:t>Field Type</w:t>
            </w:r>
          </w:p>
        </w:tc>
        <w:tc>
          <w:tcPr>
            <w:tcW w:w="360" w:type="dxa"/>
            <w:shd w:val="clear" w:color="auto" w:fill="D9D9D9" w:themeFill="background1" w:themeFillShade="D9"/>
          </w:tcPr>
          <w:p w14:paraId="14C960FA" w14:textId="77777777" w:rsidR="00346FBC" w:rsidRPr="00CD2B34" w:rsidRDefault="00346FBC" w:rsidP="002222DE">
            <w:pPr>
              <w:jc w:val="center"/>
              <w:rPr>
                <w:b/>
                <w:sz w:val="20"/>
                <w:szCs w:val="20"/>
              </w:rPr>
            </w:pPr>
            <w:r w:rsidRPr="00CD2B34">
              <w:rPr>
                <w:b/>
                <w:sz w:val="20"/>
                <w:szCs w:val="20"/>
              </w:rPr>
              <w:t>Custom</w:t>
            </w:r>
          </w:p>
        </w:tc>
        <w:tc>
          <w:tcPr>
            <w:tcW w:w="360" w:type="dxa"/>
            <w:shd w:val="clear" w:color="auto" w:fill="D9D9D9" w:themeFill="background1" w:themeFillShade="D9"/>
          </w:tcPr>
          <w:p w14:paraId="14C960FB" w14:textId="77777777" w:rsidR="00346FBC" w:rsidRPr="00CD2B34" w:rsidRDefault="00346FBC" w:rsidP="002222DE">
            <w:pPr>
              <w:jc w:val="center"/>
              <w:rPr>
                <w:b/>
                <w:sz w:val="20"/>
                <w:szCs w:val="20"/>
              </w:rPr>
            </w:pPr>
            <w:r w:rsidRPr="00CD2B34">
              <w:rPr>
                <w:b/>
                <w:sz w:val="20"/>
                <w:szCs w:val="20"/>
              </w:rPr>
              <w:t>R</w:t>
            </w:r>
            <w:r w:rsidRPr="00CD2B34">
              <w:rPr>
                <w:b/>
                <w:sz w:val="20"/>
                <w:szCs w:val="20"/>
              </w:rPr>
              <w:br/>
              <w:t>e</w:t>
            </w:r>
            <w:r w:rsidRPr="00CD2B34">
              <w:rPr>
                <w:b/>
                <w:sz w:val="20"/>
                <w:szCs w:val="20"/>
              </w:rPr>
              <w:br/>
              <w:t>q</w:t>
            </w:r>
            <w:r w:rsidRPr="00CD2B34">
              <w:rPr>
                <w:b/>
                <w:sz w:val="20"/>
                <w:szCs w:val="20"/>
              </w:rPr>
              <w:br/>
              <w:t>u</w:t>
            </w:r>
          </w:p>
          <w:p w14:paraId="14C960FC" w14:textId="77777777" w:rsidR="00346FBC" w:rsidRPr="00CD2B34" w:rsidRDefault="00346FBC" w:rsidP="002222DE">
            <w:pPr>
              <w:jc w:val="center"/>
              <w:rPr>
                <w:b/>
                <w:sz w:val="20"/>
                <w:szCs w:val="20"/>
              </w:rPr>
            </w:pPr>
            <w:r w:rsidRPr="00CD2B34">
              <w:rPr>
                <w:b/>
                <w:sz w:val="20"/>
                <w:szCs w:val="20"/>
              </w:rPr>
              <w:t>I</w:t>
            </w:r>
          </w:p>
          <w:p w14:paraId="14C960FD" w14:textId="77777777" w:rsidR="00346FBC" w:rsidRPr="00CD2B34" w:rsidRDefault="00346FBC" w:rsidP="002222DE">
            <w:pPr>
              <w:jc w:val="center"/>
              <w:rPr>
                <w:b/>
                <w:sz w:val="20"/>
                <w:szCs w:val="20"/>
              </w:rPr>
            </w:pPr>
            <w:r w:rsidRPr="00CD2B34">
              <w:rPr>
                <w:b/>
                <w:sz w:val="20"/>
                <w:szCs w:val="20"/>
              </w:rPr>
              <w:t>r</w:t>
            </w:r>
          </w:p>
          <w:p w14:paraId="14C960FE" w14:textId="77777777" w:rsidR="00346FBC" w:rsidRPr="00CD2B34" w:rsidRDefault="00346FBC" w:rsidP="002222DE">
            <w:pPr>
              <w:jc w:val="center"/>
              <w:rPr>
                <w:b/>
                <w:sz w:val="20"/>
                <w:szCs w:val="20"/>
              </w:rPr>
            </w:pPr>
            <w:r w:rsidRPr="00CD2B34">
              <w:rPr>
                <w:b/>
                <w:sz w:val="20"/>
                <w:szCs w:val="20"/>
              </w:rPr>
              <w:t>e</w:t>
            </w:r>
          </w:p>
          <w:p w14:paraId="14C960FF" w14:textId="77777777" w:rsidR="00346FBC" w:rsidRPr="00CD2B34" w:rsidRDefault="00346FBC" w:rsidP="002222DE">
            <w:pPr>
              <w:jc w:val="center"/>
              <w:rPr>
                <w:b/>
                <w:sz w:val="20"/>
                <w:szCs w:val="20"/>
              </w:rPr>
            </w:pPr>
            <w:r w:rsidRPr="00CD2B34">
              <w:rPr>
                <w:b/>
                <w:sz w:val="20"/>
                <w:szCs w:val="20"/>
              </w:rPr>
              <w:t>d</w:t>
            </w:r>
          </w:p>
        </w:tc>
        <w:tc>
          <w:tcPr>
            <w:tcW w:w="360" w:type="dxa"/>
            <w:shd w:val="clear" w:color="auto" w:fill="D9D9D9" w:themeFill="background1" w:themeFillShade="D9"/>
          </w:tcPr>
          <w:p w14:paraId="14C96100" w14:textId="77777777" w:rsidR="00346FBC" w:rsidRPr="00CD2B34" w:rsidRDefault="00346FBC" w:rsidP="002222DE">
            <w:pPr>
              <w:jc w:val="center"/>
              <w:rPr>
                <w:b/>
                <w:sz w:val="20"/>
                <w:szCs w:val="20"/>
              </w:rPr>
            </w:pPr>
            <w:r w:rsidRPr="00CD2B34">
              <w:rPr>
                <w:b/>
                <w:sz w:val="20"/>
                <w:szCs w:val="20"/>
              </w:rPr>
              <w:t>R</w:t>
            </w:r>
            <w:r w:rsidRPr="00CD2B34">
              <w:rPr>
                <w:b/>
                <w:sz w:val="20"/>
                <w:szCs w:val="20"/>
              </w:rPr>
              <w:br/>
              <w:t>e</w:t>
            </w:r>
            <w:r w:rsidRPr="00CD2B34">
              <w:rPr>
                <w:b/>
                <w:sz w:val="20"/>
                <w:szCs w:val="20"/>
              </w:rPr>
              <w:br/>
              <w:t>a</w:t>
            </w:r>
            <w:r w:rsidRPr="00CD2B34">
              <w:rPr>
                <w:b/>
                <w:sz w:val="20"/>
                <w:szCs w:val="20"/>
              </w:rPr>
              <w:br/>
              <w:t>d</w:t>
            </w:r>
            <w:r w:rsidRPr="00CD2B34">
              <w:rPr>
                <w:b/>
                <w:sz w:val="20"/>
                <w:szCs w:val="20"/>
              </w:rPr>
              <w:br/>
            </w:r>
          </w:p>
          <w:p w14:paraId="14C96101" w14:textId="77777777" w:rsidR="00346FBC" w:rsidRPr="00CD2B34" w:rsidRDefault="00346FBC" w:rsidP="002222DE">
            <w:pPr>
              <w:jc w:val="center"/>
              <w:rPr>
                <w:b/>
                <w:sz w:val="20"/>
                <w:szCs w:val="20"/>
              </w:rPr>
            </w:pPr>
            <w:r w:rsidRPr="00CD2B34">
              <w:rPr>
                <w:b/>
                <w:sz w:val="20"/>
                <w:szCs w:val="20"/>
              </w:rPr>
              <w:t>O</w:t>
            </w:r>
            <w:r w:rsidRPr="00CD2B34">
              <w:rPr>
                <w:b/>
                <w:sz w:val="20"/>
                <w:szCs w:val="20"/>
              </w:rPr>
              <w:br/>
              <w:t>n</w:t>
            </w:r>
            <w:r w:rsidRPr="00CD2B34">
              <w:rPr>
                <w:b/>
                <w:sz w:val="20"/>
                <w:szCs w:val="20"/>
              </w:rPr>
              <w:br/>
              <w:t>l</w:t>
            </w:r>
            <w:r w:rsidRPr="00CD2B34">
              <w:rPr>
                <w:b/>
                <w:sz w:val="20"/>
                <w:szCs w:val="20"/>
              </w:rPr>
              <w:br/>
              <w:t>y</w:t>
            </w:r>
          </w:p>
        </w:tc>
        <w:tc>
          <w:tcPr>
            <w:tcW w:w="1080" w:type="dxa"/>
            <w:shd w:val="clear" w:color="auto" w:fill="D9D9D9" w:themeFill="background1" w:themeFillShade="D9"/>
          </w:tcPr>
          <w:p w14:paraId="14C96102" w14:textId="77777777" w:rsidR="00346FBC" w:rsidRPr="00CD2B34" w:rsidRDefault="00346FBC" w:rsidP="002222DE">
            <w:pPr>
              <w:rPr>
                <w:b/>
                <w:sz w:val="20"/>
                <w:szCs w:val="20"/>
              </w:rPr>
            </w:pPr>
            <w:r w:rsidRPr="00CD2B34">
              <w:rPr>
                <w:b/>
                <w:sz w:val="20"/>
                <w:szCs w:val="20"/>
              </w:rPr>
              <w:t>Validation</w:t>
            </w:r>
          </w:p>
          <w:p w14:paraId="14C96103" w14:textId="77777777" w:rsidR="00346FBC" w:rsidRPr="00CD2B34" w:rsidRDefault="00346FBC" w:rsidP="002222DE">
            <w:pPr>
              <w:rPr>
                <w:b/>
                <w:sz w:val="20"/>
                <w:szCs w:val="20"/>
              </w:rPr>
            </w:pPr>
            <w:r w:rsidRPr="00CD2B34">
              <w:rPr>
                <w:b/>
                <w:sz w:val="20"/>
                <w:szCs w:val="20"/>
              </w:rPr>
              <w:t xml:space="preserve"> Rule #</w:t>
            </w:r>
          </w:p>
        </w:tc>
        <w:tc>
          <w:tcPr>
            <w:tcW w:w="360" w:type="dxa"/>
            <w:shd w:val="clear" w:color="auto" w:fill="D9D9D9" w:themeFill="background1" w:themeFillShade="D9"/>
          </w:tcPr>
          <w:p w14:paraId="14C96104" w14:textId="77777777" w:rsidR="00346FBC" w:rsidRPr="00CD2B34" w:rsidRDefault="00346FBC" w:rsidP="002222DE">
            <w:pPr>
              <w:jc w:val="center"/>
              <w:rPr>
                <w:b/>
                <w:sz w:val="20"/>
                <w:szCs w:val="20"/>
              </w:rPr>
            </w:pPr>
            <w:r w:rsidRPr="00CD2B34">
              <w:rPr>
                <w:b/>
                <w:sz w:val="20"/>
                <w:szCs w:val="20"/>
              </w:rPr>
              <w:t>H</w:t>
            </w:r>
            <w:r w:rsidRPr="00CD2B34">
              <w:rPr>
                <w:b/>
                <w:sz w:val="20"/>
                <w:szCs w:val="20"/>
              </w:rPr>
              <w:br/>
            </w:r>
            <w:proofErr w:type="spellStart"/>
            <w:r w:rsidRPr="00CD2B34">
              <w:rPr>
                <w:b/>
                <w:sz w:val="20"/>
                <w:szCs w:val="20"/>
              </w:rPr>
              <w:t>i</w:t>
            </w:r>
            <w:proofErr w:type="spellEnd"/>
            <w:r w:rsidRPr="00CD2B34">
              <w:rPr>
                <w:b/>
                <w:sz w:val="20"/>
                <w:szCs w:val="20"/>
              </w:rPr>
              <w:br/>
              <w:t>s</w:t>
            </w:r>
            <w:r w:rsidRPr="00CD2B34">
              <w:rPr>
                <w:b/>
                <w:sz w:val="20"/>
                <w:szCs w:val="20"/>
              </w:rPr>
              <w:br/>
              <w:t>t</w:t>
            </w:r>
            <w:r w:rsidRPr="00CD2B34">
              <w:rPr>
                <w:b/>
                <w:sz w:val="20"/>
                <w:szCs w:val="20"/>
              </w:rPr>
              <w:br/>
              <w:t>o</w:t>
            </w:r>
            <w:r w:rsidRPr="00CD2B34">
              <w:rPr>
                <w:b/>
                <w:sz w:val="20"/>
                <w:szCs w:val="20"/>
              </w:rPr>
              <w:br/>
              <w:t>r</w:t>
            </w:r>
            <w:r w:rsidRPr="00CD2B34">
              <w:rPr>
                <w:b/>
                <w:sz w:val="20"/>
                <w:szCs w:val="20"/>
              </w:rPr>
              <w:br/>
              <w:t>y</w:t>
            </w:r>
          </w:p>
          <w:p w14:paraId="14C96105" w14:textId="77777777" w:rsidR="00346FBC" w:rsidRPr="00CD2B34" w:rsidRDefault="00346FBC" w:rsidP="002222DE">
            <w:pPr>
              <w:jc w:val="center"/>
              <w:rPr>
                <w:b/>
                <w:sz w:val="20"/>
                <w:szCs w:val="20"/>
              </w:rPr>
            </w:pPr>
          </w:p>
          <w:p w14:paraId="14C96106" w14:textId="77777777" w:rsidR="00346FBC" w:rsidRPr="00CD2B34" w:rsidRDefault="00346FBC" w:rsidP="002222DE">
            <w:pPr>
              <w:jc w:val="center"/>
              <w:rPr>
                <w:b/>
                <w:sz w:val="20"/>
                <w:szCs w:val="20"/>
              </w:rPr>
            </w:pPr>
          </w:p>
        </w:tc>
        <w:tc>
          <w:tcPr>
            <w:tcW w:w="3168" w:type="dxa"/>
            <w:shd w:val="clear" w:color="auto" w:fill="D9D9D9" w:themeFill="background1" w:themeFillShade="D9"/>
          </w:tcPr>
          <w:p w14:paraId="14C96107" w14:textId="77777777" w:rsidR="00346FBC" w:rsidRPr="00CD2B34" w:rsidRDefault="00346FBC" w:rsidP="002222DE">
            <w:pPr>
              <w:rPr>
                <w:b/>
                <w:sz w:val="20"/>
                <w:szCs w:val="20"/>
              </w:rPr>
            </w:pPr>
            <w:r w:rsidRPr="00CD2B34">
              <w:rPr>
                <w:b/>
                <w:sz w:val="20"/>
                <w:szCs w:val="20"/>
              </w:rPr>
              <w:t>Comments</w:t>
            </w:r>
          </w:p>
        </w:tc>
      </w:tr>
      <w:tr w:rsidR="003E59C8" w:rsidRPr="00CD2B34" w14:paraId="14C96111" w14:textId="77777777" w:rsidTr="002222DE">
        <w:tc>
          <w:tcPr>
            <w:tcW w:w="1890" w:type="dxa"/>
          </w:tcPr>
          <w:p w14:paraId="14C96109" w14:textId="77777777" w:rsidR="003E59C8" w:rsidRPr="00CD2B34" w:rsidRDefault="003E59C8" w:rsidP="003E59C8">
            <w:pPr>
              <w:rPr>
                <w:sz w:val="20"/>
                <w:szCs w:val="20"/>
              </w:rPr>
            </w:pPr>
            <w:r>
              <w:rPr>
                <w:sz w:val="20"/>
                <w:szCs w:val="20"/>
              </w:rPr>
              <w:lastRenderedPageBreak/>
              <w:t>Case Age in Business Hours</w:t>
            </w:r>
          </w:p>
        </w:tc>
        <w:tc>
          <w:tcPr>
            <w:tcW w:w="2610" w:type="dxa"/>
          </w:tcPr>
          <w:p w14:paraId="14C9610A" w14:textId="77777777" w:rsidR="003E59C8" w:rsidRPr="00CD2B34" w:rsidRDefault="003E59C8" w:rsidP="003E59C8">
            <w:pPr>
              <w:rPr>
                <w:sz w:val="20"/>
                <w:szCs w:val="20"/>
              </w:rPr>
            </w:pPr>
            <w:r>
              <w:rPr>
                <w:sz w:val="20"/>
                <w:szCs w:val="20"/>
              </w:rPr>
              <w:t>Number(15,3)</w:t>
            </w:r>
          </w:p>
        </w:tc>
        <w:tc>
          <w:tcPr>
            <w:tcW w:w="360" w:type="dxa"/>
          </w:tcPr>
          <w:p w14:paraId="14C9610B" w14:textId="77777777" w:rsidR="003E59C8" w:rsidRPr="00CD2B34" w:rsidRDefault="003E59C8" w:rsidP="002222DE">
            <w:pPr>
              <w:rPr>
                <w:sz w:val="20"/>
                <w:szCs w:val="20"/>
              </w:rPr>
            </w:pPr>
            <w:r>
              <w:rPr>
                <w:sz w:val="20"/>
                <w:szCs w:val="20"/>
              </w:rPr>
              <w:t>Y</w:t>
            </w:r>
          </w:p>
        </w:tc>
        <w:tc>
          <w:tcPr>
            <w:tcW w:w="360" w:type="dxa"/>
          </w:tcPr>
          <w:p w14:paraId="14C9610C" w14:textId="77777777" w:rsidR="003E59C8" w:rsidRPr="00CD2B34" w:rsidRDefault="003E59C8" w:rsidP="002222DE">
            <w:pPr>
              <w:jc w:val="center"/>
              <w:rPr>
                <w:sz w:val="20"/>
                <w:szCs w:val="20"/>
              </w:rPr>
            </w:pPr>
            <w:r>
              <w:rPr>
                <w:sz w:val="20"/>
                <w:szCs w:val="20"/>
              </w:rPr>
              <w:t>N</w:t>
            </w:r>
          </w:p>
        </w:tc>
        <w:tc>
          <w:tcPr>
            <w:tcW w:w="360" w:type="dxa"/>
          </w:tcPr>
          <w:p w14:paraId="14C9610D" w14:textId="77777777" w:rsidR="003E59C8" w:rsidRPr="00CD2B34" w:rsidRDefault="003E59C8" w:rsidP="002222DE">
            <w:pPr>
              <w:jc w:val="center"/>
              <w:rPr>
                <w:sz w:val="20"/>
                <w:szCs w:val="20"/>
              </w:rPr>
            </w:pPr>
            <w:r>
              <w:rPr>
                <w:sz w:val="20"/>
                <w:szCs w:val="20"/>
              </w:rPr>
              <w:t>N</w:t>
            </w:r>
          </w:p>
        </w:tc>
        <w:tc>
          <w:tcPr>
            <w:tcW w:w="1080" w:type="dxa"/>
          </w:tcPr>
          <w:p w14:paraId="14C9610E" w14:textId="77777777" w:rsidR="003E59C8" w:rsidRPr="00CD2B34" w:rsidRDefault="003E59C8" w:rsidP="002222DE">
            <w:pPr>
              <w:rPr>
                <w:sz w:val="20"/>
                <w:szCs w:val="20"/>
              </w:rPr>
            </w:pPr>
            <w:r>
              <w:rPr>
                <w:sz w:val="20"/>
                <w:szCs w:val="20"/>
              </w:rPr>
              <w:t>None</w:t>
            </w:r>
          </w:p>
        </w:tc>
        <w:tc>
          <w:tcPr>
            <w:tcW w:w="360" w:type="dxa"/>
          </w:tcPr>
          <w:p w14:paraId="14C9610F" w14:textId="77777777" w:rsidR="003E59C8" w:rsidRPr="00CD2B34" w:rsidRDefault="003E59C8" w:rsidP="002222DE">
            <w:pPr>
              <w:jc w:val="center"/>
              <w:rPr>
                <w:sz w:val="20"/>
                <w:szCs w:val="20"/>
              </w:rPr>
            </w:pPr>
            <w:r w:rsidRPr="00CD2B34">
              <w:rPr>
                <w:sz w:val="20"/>
                <w:szCs w:val="20"/>
              </w:rPr>
              <w:t>N</w:t>
            </w:r>
          </w:p>
        </w:tc>
        <w:tc>
          <w:tcPr>
            <w:tcW w:w="3168" w:type="dxa"/>
          </w:tcPr>
          <w:p w14:paraId="14C96110" w14:textId="77777777" w:rsidR="003E59C8" w:rsidRPr="00CD2B34" w:rsidRDefault="003E59C8" w:rsidP="003E59C8">
            <w:pPr>
              <w:rPr>
                <w:sz w:val="20"/>
                <w:szCs w:val="20"/>
              </w:rPr>
            </w:pPr>
            <w:r>
              <w:rPr>
                <w:sz w:val="20"/>
                <w:szCs w:val="20"/>
              </w:rPr>
              <w:t xml:space="preserve">This field shows the number of Business Hours between when the case was opened and when it was closed.   This field is populated by a trigger – see </w:t>
            </w:r>
            <w:r w:rsidRPr="00CD2B34">
              <w:rPr>
                <w:sz w:val="20"/>
                <w:szCs w:val="20"/>
              </w:rPr>
              <w:t xml:space="preserve">Standard </w:t>
            </w:r>
            <w:r>
              <w:rPr>
                <w:sz w:val="20"/>
                <w:szCs w:val="20"/>
              </w:rPr>
              <w:t>Case Triggers</w:t>
            </w:r>
            <w:r w:rsidRPr="00CD2B34">
              <w:rPr>
                <w:sz w:val="20"/>
                <w:szCs w:val="20"/>
              </w:rPr>
              <w:t>.</w:t>
            </w:r>
          </w:p>
        </w:tc>
      </w:tr>
      <w:tr w:rsidR="00346FBC" w:rsidRPr="00CD2B34" w14:paraId="14C9611C" w14:textId="77777777" w:rsidTr="00802E7E">
        <w:trPr>
          <w:cantSplit/>
        </w:trPr>
        <w:tc>
          <w:tcPr>
            <w:tcW w:w="1890" w:type="dxa"/>
          </w:tcPr>
          <w:p w14:paraId="14C96112" w14:textId="03B13231" w:rsidR="00346FBC" w:rsidRPr="00CD2B34" w:rsidRDefault="00D42CE3" w:rsidP="00346FBC">
            <w:pPr>
              <w:rPr>
                <w:sz w:val="20"/>
                <w:szCs w:val="20"/>
              </w:rPr>
            </w:pPr>
            <w:r>
              <w:rPr>
                <w:sz w:val="20"/>
                <w:szCs w:val="20"/>
              </w:rPr>
              <w:t xml:space="preserve">Close </w:t>
            </w:r>
            <w:r w:rsidR="00346FBC">
              <w:rPr>
                <w:sz w:val="20"/>
                <w:szCs w:val="20"/>
              </w:rPr>
              <w:t>Reason</w:t>
            </w:r>
          </w:p>
        </w:tc>
        <w:tc>
          <w:tcPr>
            <w:tcW w:w="2610" w:type="dxa"/>
          </w:tcPr>
          <w:p w14:paraId="14C96113" w14:textId="77777777" w:rsidR="00346FBC" w:rsidRDefault="00346FBC" w:rsidP="00346FBC">
            <w:pPr>
              <w:rPr>
                <w:sz w:val="20"/>
                <w:szCs w:val="20"/>
              </w:rPr>
            </w:pPr>
            <w:proofErr w:type="spellStart"/>
            <w:r>
              <w:rPr>
                <w:sz w:val="20"/>
                <w:szCs w:val="20"/>
              </w:rPr>
              <w:t>Picklist</w:t>
            </w:r>
            <w:proofErr w:type="spellEnd"/>
          </w:p>
          <w:p w14:paraId="14C96114" w14:textId="4D9CB014" w:rsidR="00346FBC" w:rsidRPr="00CD2B34" w:rsidRDefault="00346FBC" w:rsidP="00346FBC">
            <w:pPr>
              <w:rPr>
                <w:sz w:val="20"/>
                <w:szCs w:val="20"/>
              </w:rPr>
            </w:pPr>
            <w:r w:rsidRPr="00CD2B34">
              <w:rPr>
                <w:b/>
                <w:sz w:val="20"/>
                <w:szCs w:val="20"/>
              </w:rPr>
              <w:t>Va</w:t>
            </w:r>
            <w:r w:rsidRPr="000B2697">
              <w:rPr>
                <w:b/>
                <w:sz w:val="20"/>
                <w:szCs w:val="20"/>
              </w:rPr>
              <w:t>lues:</w:t>
            </w:r>
            <w:r w:rsidRPr="000B2697">
              <w:rPr>
                <w:sz w:val="20"/>
                <w:szCs w:val="20"/>
              </w:rPr>
              <w:t xml:space="preserve">  </w:t>
            </w:r>
            <w:r w:rsidR="005234E8" w:rsidRPr="000B2697">
              <w:rPr>
                <w:sz w:val="20"/>
                <w:szCs w:val="20"/>
              </w:rPr>
              <w:t xml:space="preserve">&lt;Blank&gt;, </w:t>
            </w:r>
            <w:r w:rsidR="00511C98" w:rsidRPr="000B2697">
              <w:rPr>
                <w:sz w:val="20"/>
                <w:szCs w:val="20"/>
              </w:rPr>
              <w:t>Repair Completed, Issue Resolved, Information Provided, Referred to another organization, Unable to find issue at location</w:t>
            </w:r>
          </w:p>
          <w:p w14:paraId="14C96115" w14:textId="77777777" w:rsidR="00346FBC" w:rsidRPr="00CD2B34" w:rsidRDefault="00346FBC" w:rsidP="00346FBC">
            <w:pPr>
              <w:rPr>
                <w:sz w:val="20"/>
                <w:szCs w:val="20"/>
              </w:rPr>
            </w:pPr>
            <w:r w:rsidRPr="00CD2B34">
              <w:rPr>
                <w:b/>
                <w:sz w:val="20"/>
                <w:szCs w:val="20"/>
              </w:rPr>
              <w:t xml:space="preserve">Default </w:t>
            </w:r>
            <w:r w:rsidRPr="00CD2B34">
              <w:rPr>
                <w:sz w:val="20"/>
                <w:szCs w:val="20"/>
              </w:rPr>
              <w:t xml:space="preserve">= </w:t>
            </w:r>
            <w:r w:rsidR="0042130F">
              <w:rPr>
                <w:sz w:val="20"/>
                <w:szCs w:val="20"/>
              </w:rPr>
              <w:t>None</w:t>
            </w:r>
            <w:r>
              <w:rPr>
                <w:sz w:val="20"/>
                <w:szCs w:val="20"/>
              </w:rPr>
              <w:t xml:space="preserve"> </w:t>
            </w:r>
          </w:p>
        </w:tc>
        <w:tc>
          <w:tcPr>
            <w:tcW w:w="360" w:type="dxa"/>
          </w:tcPr>
          <w:p w14:paraId="14C96116" w14:textId="77777777" w:rsidR="00346FBC" w:rsidRPr="00CD2B34" w:rsidRDefault="00346FBC" w:rsidP="00346FBC">
            <w:pPr>
              <w:rPr>
                <w:sz w:val="20"/>
                <w:szCs w:val="20"/>
              </w:rPr>
            </w:pPr>
            <w:r>
              <w:rPr>
                <w:sz w:val="20"/>
                <w:szCs w:val="20"/>
              </w:rPr>
              <w:t>N</w:t>
            </w:r>
          </w:p>
        </w:tc>
        <w:tc>
          <w:tcPr>
            <w:tcW w:w="360" w:type="dxa"/>
          </w:tcPr>
          <w:p w14:paraId="14C96117" w14:textId="77777777" w:rsidR="00346FBC" w:rsidRPr="00CD2B34" w:rsidRDefault="003E59C8" w:rsidP="002222DE">
            <w:pPr>
              <w:jc w:val="center"/>
              <w:rPr>
                <w:sz w:val="20"/>
                <w:szCs w:val="20"/>
              </w:rPr>
            </w:pPr>
            <w:r>
              <w:rPr>
                <w:sz w:val="20"/>
                <w:szCs w:val="20"/>
              </w:rPr>
              <w:t>Y</w:t>
            </w:r>
          </w:p>
        </w:tc>
        <w:tc>
          <w:tcPr>
            <w:tcW w:w="360" w:type="dxa"/>
          </w:tcPr>
          <w:p w14:paraId="14C96118" w14:textId="77777777" w:rsidR="00346FBC" w:rsidRPr="00CD2B34" w:rsidRDefault="0042130F" w:rsidP="002222DE">
            <w:pPr>
              <w:jc w:val="center"/>
              <w:rPr>
                <w:sz w:val="20"/>
                <w:szCs w:val="20"/>
              </w:rPr>
            </w:pPr>
            <w:r>
              <w:rPr>
                <w:sz w:val="20"/>
                <w:szCs w:val="20"/>
              </w:rPr>
              <w:t>N</w:t>
            </w:r>
          </w:p>
        </w:tc>
        <w:tc>
          <w:tcPr>
            <w:tcW w:w="1080" w:type="dxa"/>
          </w:tcPr>
          <w:p w14:paraId="14C96119" w14:textId="77777777" w:rsidR="00346FBC" w:rsidRPr="00CD2B34" w:rsidRDefault="00346FBC" w:rsidP="002222DE">
            <w:pPr>
              <w:rPr>
                <w:sz w:val="20"/>
                <w:szCs w:val="20"/>
              </w:rPr>
            </w:pPr>
            <w:r>
              <w:rPr>
                <w:sz w:val="20"/>
                <w:szCs w:val="20"/>
              </w:rPr>
              <w:t>None</w:t>
            </w:r>
          </w:p>
        </w:tc>
        <w:tc>
          <w:tcPr>
            <w:tcW w:w="360" w:type="dxa"/>
          </w:tcPr>
          <w:p w14:paraId="14C9611A" w14:textId="77777777" w:rsidR="00346FBC" w:rsidRPr="00CD2B34" w:rsidRDefault="002D29C0" w:rsidP="002222DE">
            <w:pPr>
              <w:jc w:val="center"/>
              <w:rPr>
                <w:sz w:val="20"/>
                <w:szCs w:val="20"/>
              </w:rPr>
            </w:pPr>
            <w:r>
              <w:rPr>
                <w:sz w:val="20"/>
                <w:szCs w:val="20"/>
              </w:rPr>
              <w:t>Y</w:t>
            </w:r>
          </w:p>
        </w:tc>
        <w:tc>
          <w:tcPr>
            <w:tcW w:w="3168" w:type="dxa"/>
          </w:tcPr>
          <w:p w14:paraId="14C9611B" w14:textId="77777777" w:rsidR="00346FBC" w:rsidRPr="00CD2B34" w:rsidRDefault="00346FBC" w:rsidP="00346FBC">
            <w:pPr>
              <w:rPr>
                <w:sz w:val="20"/>
                <w:szCs w:val="20"/>
              </w:rPr>
            </w:pPr>
            <w:r>
              <w:rPr>
                <w:sz w:val="20"/>
                <w:szCs w:val="20"/>
              </w:rPr>
              <w:t xml:space="preserve">This required field appears when a case is being closed.  Users must select the appropriate reason for closing the case. </w:t>
            </w:r>
          </w:p>
        </w:tc>
      </w:tr>
      <w:tr w:rsidR="00346FBC" w:rsidRPr="00CD2B34" w14:paraId="14C96125" w14:textId="77777777" w:rsidTr="00802E7E">
        <w:trPr>
          <w:cantSplit/>
        </w:trPr>
        <w:tc>
          <w:tcPr>
            <w:tcW w:w="1890" w:type="dxa"/>
          </w:tcPr>
          <w:p w14:paraId="14C9611D" w14:textId="77777777" w:rsidR="00346FBC" w:rsidRPr="00CD2B34" w:rsidRDefault="003E59C8" w:rsidP="003E59C8">
            <w:pPr>
              <w:rPr>
                <w:sz w:val="20"/>
                <w:szCs w:val="20"/>
              </w:rPr>
            </w:pPr>
            <w:r>
              <w:rPr>
                <w:sz w:val="20"/>
                <w:szCs w:val="20"/>
              </w:rPr>
              <w:t>Issue Resolution</w:t>
            </w:r>
          </w:p>
        </w:tc>
        <w:tc>
          <w:tcPr>
            <w:tcW w:w="2610" w:type="dxa"/>
          </w:tcPr>
          <w:p w14:paraId="0625638F" w14:textId="77777777" w:rsidR="00346FBC" w:rsidRDefault="003E59C8" w:rsidP="003E59C8">
            <w:pPr>
              <w:rPr>
                <w:sz w:val="20"/>
                <w:szCs w:val="20"/>
              </w:rPr>
            </w:pPr>
            <w:r>
              <w:rPr>
                <w:sz w:val="20"/>
                <w:szCs w:val="20"/>
              </w:rPr>
              <w:t>Text Area(255)</w:t>
            </w:r>
          </w:p>
          <w:p w14:paraId="14C9611E" w14:textId="50B1CD0E" w:rsidR="00D103D8" w:rsidRDefault="00D103D8" w:rsidP="00D103D8">
            <w:r>
              <w:rPr>
                <w:sz w:val="20"/>
                <w:szCs w:val="20"/>
              </w:rPr>
              <w:t xml:space="preserve">Required if </w:t>
            </w:r>
            <w:r w:rsidRPr="00D103D8">
              <w:rPr>
                <w:b/>
                <w:sz w:val="20"/>
                <w:szCs w:val="20"/>
              </w:rPr>
              <w:t>Case Reason</w:t>
            </w:r>
            <w:r>
              <w:rPr>
                <w:sz w:val="20"/>
                <w:szCs w:val="20"/>
              </w:rPr>
              <w:t xml:space="preserve"> = ‘</w:t>
            </w:r>
            <w:r w:rsidRPr="00511C98">
              <w:rPr>
                <w:sz w:val="20"/>
                <w:szCs w:val="20"/>
              </w:rPr>
              <w:t>Information Provided</w:t>
            </w:r>
            <w:r>
              <w:rPr>
                <w:sz w:val="20"/>
                <w:szCs w:val="20"/>
              </w:rPr>
              <w:t>’ OR ‘</w:t>
            </w:r>
            <w:r w:rsidRPr="00511C98">
              <w:rPr>
                <w:sz w:val="20"/>
                <w:szCs w:val="20"/>
              </w:rPr>
              <w:t>R</w:t>
            </w:r>
            <w:r>
              <w:rPr>
                <w:sz w:val="20"/>
                <w:szCs w:val="20"/>
              </w:rPr>
              <w:t>eferred to another organization’</w:t>
            </w:r>
          </w:p>
        </w:tc>
        <w:tc>
          <w:tcPr>
            <w:tcW w:w="360" w:type="dxa"/>
          </w:tcPr>
          <w:p w14:paraId="14C9611F" w14:textId="77777777" w:rsidR="00346FBC" w:rsidRDefault="00346FBC" w:rsidP="002222DE">
            <w:r w:rsidRPr="007F1669">
              <w:rPr>
                <w:sz w:val="20"/>
                <w:szCs w:val="20"/>
              </w:rPr>
              <w:t>Y</w:t>
            </w:r>
          </w:p>
        </w:tc>
        <w:tc>
          <w:tcPr>
            <w:tcW w:w="360" w:type="dxa"/>
          </w:tcPr>
          <w:p w14:paraId="14C96120" w14:textId="231B80B5" w:rsidR="00346FBC" w:rsidRDefault="00346FBC" w:rsidP="002222DE"/>
        </w:tc>
        <w:tc>
          <w:tcPr>
            <w:tcW w:w="360" w:type="dxa"/>
          </w:tcPr>
          <w:p w14:paraId="14C96121" w14:textId="77777777" w:rsidR="00346FBC" w:rsidRPr="00CD2B34" w:rsidRDefault="0042130F" w:rsidP="002222DE">
            <w:pPr>
              <w:jc w:val="center"/>
              <w:rPr>
                <w:sz w:val="20"/>
                <w:szCs w:val="20"/>
              </w:rPr>
            </w:pPr>
            <w:r>
              <w:rPr>
                <w:sz w:val="20"/>
                <w:szCs w:val="20"/>
              </w:rPr>
              <w:t>N</w:t>
            </w:r>
          </w:p>
        </w:tc>
        <w:tc>
          <w:tcPr>
            <w:tcW w:w="1080" w:type="dxa"/>
          </w:tcPr>
          <w:p w14:paraId="14C96122" w14:textId="77777777" w:rsidR="00346FBC" w:rsidRDefault="00346FBC" w:rsidP="002222DE">
            <w:r w:rsidRPr="00452B40">
              <w:rPr>
                <w:sz w:val="20"/>
                <w:szCs w:val="20"/>
              </w:rPr>
              <w:t>None</w:t>
            </w:r>
          </w:p>
        </w:tc>
        <w:tc>
          <w:tcPr>
            <w:tcW w:w="360" w:type="dxa"/>
          </w:tcPr>
          <w:p w14:paraId="14C96123" w14:textId="77777777" w:rsidR="00346FBC" w:rsidRPr="00CD2B34" w:rsidRDefault="002D29C0" w:rsidP="002222DE">
            <w:pPr>
              <w:jc w:val="center"/>
              <w:rPr>
                <w:sz w:val="20"/>
                <w:szCs w:val="20"/>
              </w:rPr>
            </w:pPr>
            <w:r>
              <w:rPr>
                <w:sz w:val="20"/>
                <w:szCs w:val="20"/>
              </w:rPr>
              <w:t>Y</w:t>
            </w:r>
          </w:p>
        </w:tc>
        <w:tc>
          <w:tcPr>
            <w:tcW w:w="3168" w:type="dxa"/>
          </w:tcPr>
          <w:p w14:paraId="14C96124" w14:textId="75F3D20A" w:rsidR="00346FBC" w:rsidRPr="00CD2B34" w:rsidRDefault="0042130F" w:rsidP="00D103D8">
            <w:pPr>
              <w:rPr>
                <w:sz w:val="20"/>
                <w:szCs w:val="20"/>
              </w:rPr>
            </w:pPr>
            <w:r>
              <w:rPr>
                <w:sz w:val="20"/>
                <w:szCs w:val="20"/>
              </w:rPr>
              <w:t xml:space="preserve">This field appears when a case is being closed.  </w:t>
            </w:r>
            <w:r w:rsidR="00D103D8">
              <w:rPr>
                <w:sz w:val="20"/>
                <w:szCs w:val="20"/>
              </w:rPr>
              <w:t xml:space="preserve">This field is required if the Case Reason is Information Provided or Referred to another organization, otherwise it is optional.  </w:t>
            </w:r>
            <w:r>
              <w:rPr>
                <w:sz w:val="20"/>
                <w:szCs w:val="20"/>
              </w:rPr>
              <w:t>Users may enter the details on how the case was closed.</w:t>
            </w:r>
          </w:p>
        </w:tc>
      </w:tr>
      <w:tr w:rsidR="00F22E0A" w:rsidRPr="00CD2B34" w14:paraId="74302149" w14:textId="77777777" w:rsidTr="00802E7E">
        <w:trPr>
          <w:cantSplit/>
        </w:trPr>
        <w:tc>
          <w:tcPr>
            <w:tcW w:w="1890" w:type="dxa"/>
          </w:tcPr>
          <w:p w14:paraId="747A3580" w14:textId="7579E0C2" w:rsidR="00F22E0A" w:rsidRPr="00D7321A" w:rsidRDefault="00F22E0A" w:rsidP="003E59C8">
            <w:pPr>
              <w:rPr>
                <w:sz w:val="20"/>
                <w:szCs w:val="20"/>
                <w:highlight w:val="yellow"/>
              </w:rPr>
            </w:pPr>
            <w:bookmarkStart w:id="13" w:name="_GoBack"/>
            <w:bookmarkEnd w:id="13"/>
            <w:r w:rsidRPr="00D7321A">
              <w:rPr>
                <w:sz w:val="20"/>
                <w:szCs w:val="20"/>
                <w:highlight w:val="yellow"/>
              </w:rPr>
              <w:t>Resolution</w:t>
            </w:r>
          </w:p>
        </w:tc>
        <w:tc>
          <w:tcPr>
            <w:tcW w:w="2610" w:type="dxa"/>
          </w:tcPr>
          <w:p w14:paraId="0F635DCC" w14:textId="1516DEB7" w:rsidR="00F22E0A" w:rsidRPr="00D7321A" w:rsidRDefault="00F22E0A" w:rsidP="003E59C8">
            <w:pPr>
              <w:rPr>
                <w:sz w:val="20"/>
                <w:szCs w:val="20"/>
                <w:highlight w:val="yellow"/>
              </w:rPr>
            </w:pPr>
            <w:r w:rsidRPr="00D7321A">
              <w:rPr>
                <w:sz w:val="20"/>
                <w:szCs w:val="20"/>
                <w:highlight w:val="yellow"/>
              </w:rPr>
              <w:t>Long Text Area(32768)</w:t>
            </w:r>
          </w:p>
        </w:tc>
        <w:tc>
          <w:tcPr>
            <w:tcW w:w="360" w:type="dxa"/>
          </w:tcPr>
          <w:p w14:paraId="72121CF8" w14:textId="68C6864F" w:rsidR="00F22E0A" w:rsidRPr="00D7321A" w:rsidRDefault="00F22E0A" w:rsidP="002222DE">
            <w:pPr>
              <w:rPr>
                <w:sz w:val="20"/>
                <w:szCs w:val="20"/>
                <w:highlight w:val="yellow"/>
              </w:rPr>
            </w:pPr>
            <w:r w:rsidRPr="00D7321A">
              <w:rPr>
                <w:sz w:val="20"/>
                <w:szCs w:val="20"/>
                <w:highlight w:val="yellow"/>
              </w:rPr>
              <w:t>Y</w:t>
            </w:r>
          </w:p>
        </w:tc>
        <w:tc>
          <w:tcPr>
            <w:tcW w:w="360" w:type="dxa"/>
          </w:tcPr>
          <w:p w14:paraId="3BEE4956" w14:textId="77777777" w:rsidR="00F22E0A" w:rsidRPr="00D7321A" w:rsidRDefault="00F22E0A" w:rsidP="002222DE">
            <w:pPr>
              <w:rPr>
                <w:sz w:val="20"/>
                <w:szCs w:val="20"/>
                <w:highlight w:val="yellow"/>
              </w:rPr>
            </w:pPr>
          </w:p>
        </w:tc>
        <w:tc>
          <w:tcPr>
            <w:tcW w:w="360" w:type="dxa"/>
          </w:tcPr>
          <w:p w14:paraId="3F8029CE" w14:textId="388C73AC" w:rsidR="00F22E0A" w:rsidRPr="00D7321A" w:rsidRDefault="00F22E0A" w:rsidP="002222DE">
            <w:pPr>
              <w:jc w:val="center"/>
              <w:rPr>
                <w:sz w:val="20"/>
                <w:szCs w:val="20"/>
                <w:highlight w:val="yellow"/>
              </w:rPr>
            </w:pPr>
            <w:r w:rsidRPr="00D7321A">
              <w:rPr>
                <w:sz w:val="20"/>
                <w:szCs w:val="20"/>
                <w:highlight w:val="yellow"/>
              </w:rPr>
              <w:t>N</w:t>
            </w:r>
          </w:p>
        </w:tc>
        <w:tc>
          <w:tcPr>
            <w:tcW w:w="1080" w:type="dxa"/>
          </w:tcPr>
          <w:p w14:paraId="32D09B34" w14:textId="4380475E" w:rsidR="00F22E0A" w:rsidRPr="00D7321A" w:rsidRDefault="00F22E0A" w:rsidP="002222DE">
            <w:pPr>
              <w:rPr>
                <w:sz w:val="20"/>
                <w:szCs w:val="20"/>
                <w:highlight w:val="yellow"/>
              </w:rPr>
            </w:pPr>
            <w:r w:rsidRPr="00D7321A">
              <w:rPr>
                <w:sz w:val="20"/>
                <w:szCs w:val="20"/>
                <w:highlight w:val="yellow"/>
              </w:rPr>
              <w:t>None</w:t>
            </w:r>
          </w:p>
        </w:tc>
        <w:tc>
          <w:tcPr>
            <w:tcW w:w="360" w:type="dxa"/>
          </w:tcPr>
          <w:p w14:paraId="07DEEBCA" w14:textId="2B3EC0D5" w:rsidR="00F22E0A" w:rsidRPr="00D7321A" w:rsidRDefault="00F22E0A" w:rsidP="002222DE">
            <w:pPr>
              <w:jc w:val="center"/>
              <w:rPr>
                <w:sz w:val="20"/>
                <w:szCs w:val="20"/>
                <w:highlight w:val="yellow"/>
              </w:rPr>
            </w:pPr>
            <w:r w:rsidRPr="00D7321A">
              <w:rPr>
                <w:sz w:val="20"/>
                <w:szCs w:val="20"/>
                <w:highlight w:val="yellow"/>
              </w:rPr>
              <w:t>N</w:t>
            </w:r>
          </w:p>
        </w:tc>
        <w:tc>
          <w:tcPr>
            <w:tcW w:w="3168" w:type="dxa"/>
          </w:tcPr>
          <w:p w14:paraId="0E086C51" w14:textId="68EA1942" w:rsidR="00F22E0A" w:rsidRPr="00D7321A" w:rsidRDefault="00F22E0A" w:rsidP="00D103D8">
            <w:pPr>
              <w:rPr>
                <w:sz w:val="20"/>
                <w:szCs w:val="20"/>
                <w:highlight w:val="yellow"/>
              </w:rPr>
            </w:pPr>
            <w:r w:rsidRPr="00D7321A">
              <w:rPr>
                <w:sz w:val="20"/>
                <w:szCs w:val="20"/>
                <w:highlight w:val="yellow"/>
              </w:rPr>
              <w:t>Resolution updated for Novo tickets</w:t>
            </w:r>
          </w:p>
        </w:tc>
      </w:tr>
      <w:tr w:rsidR="00F22E0A" w:rsidRPr="00CD2B34" w14:paraId="531ECF6D" w14:textId="77777777" w:rsidTr="00802E7E">
        <w:trPr>
          <w:cantSplit/>
        </w:trPr>
        <w:tc>
          <w:tcPr>
            <w:tcW w:w="1890" w:type="dxa"/>
          </w:tcPr>
          <w:p w14:paraId="7926F353" w14:textId="1C4EFF7B" w:rsidR="00F22E0A" w:rsidRDefault="00F22E0A" w:rsidP="00F22E0A">
            <w:pPr>
              <w:rPr>
                <w:sz w:val="20"/>
                <w:szCs w:val="20"/>
              </w:rPr>
            </w:pPr>
            <w:r>
              <w:rPr>
                <w:sz w:val="20"/>
                <w:szCs w:val="20"/>
              </w:rPr>
              <w:t xml:space="preserve">Finished </w:t>
            </w:r>
            <w:r w:rsidRPr="00064AC0">
              <w:rPr>
                <w:sz w:val="20"/>
                <w:szCs w:val="20"/>
              </w:rPr>
              <w:t>Date</w:t>
            </w:r>
          </w:p>
        </w:tc>
        <w:tc>
          <w:tcPr>
            <w:tcW w:w="2610" w:type="dxa"/>
          </w:tcPr>
          <w:p w14:paraId="6651A55F" w14:textId="62588053" w:rsidR="00F22E0A" w:rsidRPr="00F22E0A" w:rsidRDefault="00F22E0A" w:rsidP="00F22E0A">
            <w:pPr>
              <w:rPr>
                <w:sz w:val="20"/>
                <w:szCs w:val="20"/>
              </w:rPr>
            </w:pPr>
            <w:r>
              <w:rPr>
                <w:sz w:val="20"/>
                <w:szCs w:val="20"/>
              </w:rPr>
              <w:t>Text (35)</w:t>
            </w:r>
          </w:p>
        </w:tc>
        <w:tc>
          <w:tcPr>
            <w:tcW w:w="360" w:type="dxa"/>
          </w:tcPr>
          <w:p w14:paraId="65420ED7" w14:textId="420CA8C2" w:rsidR="00F22E0A" w:rsidRDefault="00F22E0A" w:rsidP="00F22E0A">
            <w:pPr>
              <w:rPr>
                <w:sz w:val="20"/>
                <w:szCs w:val="20"/>
              </w:rPr>
            </w:pPr>
            <w:r>
              <w:rPr>
                <w:sz w:val="20"/>
                <w:szCs w:val="20"/>
              </w:rPr>
              <w:t>Y</w:t>
            </w:r>
          </w:p>
        </w:tc>
        <w:tc>
          <w:tcPr>
            <w:tcW w:w="360" w:type="dxa"/>
          </w:tcPr>
          <w:p w14:paraId="32404C70" w14:textId="7AB2E0D5" w:rsidR="00F22E0A" w:rsidRDefault="00F22E0A" w:rsidP="00F22E0A">
            <w:pPr>
              <w:rPr>
                <w:sz w:val="20"/>
                <w:szCs w:val="20"/>
              </w:rPr>
            </w:pPr>
          </w:p>
        </w:tc>
        <w:tc>
          <w:tcPr>
            <w:tcW w:w="360" w:type="dxa"/>
          </w:tcPr>
          <w:p w14:paraId="67C1219A" w14:textId="28A1A20D" w:rsidR="00F22E0A" w:rsidRDefault="00F22E0A" w:rsidP="00F22E0A">
            <w:pPr>
              <w:jc w:val="center"/>
              <w:rPr>
                <w:sz w:val="20"/>
                <w:szCs w:val="20"/>
              </w:rPr>
            </w:pPr>
            <w:r>
              <w:rPr>
                <w:sz w:val="20"/>
                <w:szCs w:val="20"/>
              </w:rPr>
              <w:t>N</w:t>
            </w:r>
          </w:p>
        </w:tc>
        <w:tc>
          <w:tcPr>
            <w:tcW w:w="1080" w:type="dxa"/>
          </w:tcPr>
          <w:p w14:paraId="773304A2" w14:textId="34C91266" w:rsidR="00F22E0A" w:rsidRDefault="00F22E0A" w:rsidP="00F22E0A">
            <w:pPr>
              <w:rPr>
                <w:sz w:val="20"/>
                <w:szCs w:val="20"/>
              </w:rPr>
            </w:pPr>
            <w:r w:rsidRPr="00634E8E">
              <w:rPr>
                <w:sz w:val="20"/>
                <w:szCs w:val="20"/>
              </w:rPr>
              <w:t>None</w:t>
            </w:r>
          </w:p>
        </w:tc>
        <w:tc>
          <w:tcPr>
            <w:tcW w:w="360" w:type="dxa"/>
          </w:tcPr>
          <w:p w14:paraId="7B45A612" w14:textId="20D395F8" w:rsidR="00F22E0A" w:rsidRDefault="00F22E0A" w:rsidP="00F22E0A">
            <w:pPr>
              <w:jc w:val="center"/>
              <w:rPr>
                <w:sz w:val="20"/>
                <w:szCs w:val="20"/>
              </w:rPr>
            </w:pPr>
            <w:r w:rsidRPr="00DE2222">
              <w:rPr>
                <w:sz w:val="20"/>
                <w:szCs w:val="20"/>
              </w:rPr>
              <w:t>N</w:t>
            </w:r>
          </w:p>
        </w:tc>
        <w:tc>
          <w:tcPr>
            <w:tcW w:w="3168" w:type="dxa"/>
          </w:tcPr>
          <w:p w14:paraId="3A00FE0B" w14:textId="14123ABD" w:rsidR="00F22E0A" w:rsidRDefault="00F22E0A" w:rsidP="00F22E0A">
            <w:pPr>
              <w:rPr>
                <w:sz w:val="20"/>
                <w:szCs w:val="20"/>
              </w:rPr>
            </w:pPr>
            <w:r>
              <w:rPr>
                <w:sz w:val="20"/>
                <w:szCs w:val="20"/>
              </w:rPr>
              <w:t>Date updated for Novo tickets</w:t>
            </w:r>
          </w:p>
        </w:tc>
      </w:tr>
    </w:tbl>
    <w:p w14:paraId="14C96126" w14:textId="77777777" w:rsidR="008B32FB" w:rsidRDefault="008B32FB" w:rsidP="008B32FB"/>
    <w:p w14:paraId="14C96127" w14:textId="77777777" w:rsidR="001B5E99" w:rsidRDefault="00587277" w:rsidP="001B5E99">
      <w:pPr>
        <w:pStyle w:val="Heading2"/>
      </w:pPr>
      <w:bookmarkStart w:id="14" w:name="_Toc417029277"/>
      <w:r>
        <w:t>Web Information</w:t>
      </w:r>
      <w:r w:rsidR="001B5E99" w:rsidRPr="0087761B">
        <w:t xml:space="preserve"> Section</w:t>
      </w:r>
      <w:bookmarkEnd w:id="14"/>
    </w:p>
    <w:p w14:paraId="14C96128" w14:textId="77777777" w:rsidR="001B5E99" w:rsidRDefault="001B5E99" w:rsidP="001B5E99">
      <w:r>
        <w:t xml:space="preserve">This section will </w:t>
      </w:r>
      <w:r w:rsidR="00CD2B34">
        <w:t>only appear for cases submitted via Twitter or Facebook</w:t>
      </w:r>
      <w:r w:rsidR="00064AC0">
        <w:t>, which are not part of the Unisys standard Salesforce configuration.  This section must contain the following fields:</w:t>
      </w:r>
    </w:p>
    <w:tbl>
      <w:tblPr>
        <w:tblStyle w:val="TableGrid"/>
        <w:tblW w:w="10188" w:type="dxa"/>
        <w:tblInd w:w="108" w:type="dxa"/>
        <w:tblLayout w:type="fixed"/>
        <w:tblLook w:val="04A0" w:firstRow="1" w:lastRow="0" w:firstColumn="1" w:lastColumn="0" w:noHBand="0" w:noVBand="1"/>
      </w:tblPr>
      <w:tblGrid>
        <w:gridCol w:w="1890"/>
        <w:gridCol w:w="2610"/>
        <w:gridCol w:w="360"/>
        <w:gridCol w:w="360"/>
        <w:gridCol w:w="360"/>
        <w:gridCol w:w="1080"/>
        <w:gridCol w:w="360"/>
        <w:gridCol w:w="3168"/>
      </w:tblGrid>
      <w:tr w:rsidR="00587277" w:rsidRPr="00CD2B34" w14:paraId="14C96139" w14:textId="77777777" w:rsidTr="00682815">
        <w:trPr>
          <w:tblHeader/>
        </w:trPr>
        <w:tc>
          <w:tcPr>
            <w:tcW w:w="1890" w:type="dxa"/>
            <w:shd w:val="clear" w:color="auto" w:fill="D9D9D9" w:themeFill="background1" w:themeFillShade="D9"/>
          </w:tcPr>
          <w:p w14:paraId="14C96129" w14:textId="77777777" w:rsidR="00587277" w:rsidRPr="00CD2B34" w:rsidRDefault="00CD2B34" w:rsidP="00682815">
            <w:pPr>
              <w:rPr>
                <w:b/>
                <w:sz w:val="20"/>
                <w:szCs w:val="20"/>
              </w:rPr>
            </w:pPr>
            <w:r w:rsidRPr="00CD2B34">
              <w:rPr>
                <w:b/>
                <w:sz w:val="20"/>
                <w:szCs w:val="20"/>
              </w:rPr>
              <w:t>Field Label</w:t>
            </w:r>
          </w:p>
        </w:tc>
        <w:tc>
          <w:tcPr>
            <w:tcW w:w="2610" w:type="dxa"/>
            <w:shd w:val="clear" w:color="auto" w:fill="D9D9D9" w:themeFill="background1" w:themeFillShade="D9"/>
          </w:tcPr>
          <w:p w14:paraId="14C9612A" w14:textId="77777777" w:rsidR="00587277" w:rsidRPr="00CD2B34" w:rsidRDefault="00587277" w:rsidP="00682815">
            <w:pPr>
              <w:rPr>
                <w:b/>
                <w:sz w:val="20"/>
                <w:szCs w:val="20"/>
              </w:rPr>
            </w:pPr>
            <w:r w:rsidRPr="00CD2B34">
              <w:rPr>
                <w:b/>
                <w:sz w:val="20"/>
                <w:szCs w:val="20"/>
              </w:rPr>
              <w:t>Field Type</w:t>
            </w:r>
          </w:p>
        </w:tc>
        <w:tc>
          <w:tcPr>
            <w:tcW w:w="360" w:type="dxa"/>
            <w:shd w:val="clear" w:color="auto" w:fill="D9D9D9" w:themeFill="background1" w:themeFillShade="D9"/>
          </w:tcPr>
          <w:p w14:paraId="14C9612B" w14:textId="77777777" w:rsidR="00587277" w:rsidRPr="00CD2B34" w:rsidRDefault="00587277" w:rsidP="00682815">
            <w:pPr>
              <w:jc w:val="center"/>
              <w:rPr>
                <w:b/>
                <w:sz w:val="20"/>
                <w:szCs w:val="20"/>
              </w:rPr>
            </w:pPr>
            <w:r w:rsidRPr="00CD2B34">
              <w:rPr>
                <w:b/>
                <w:sz w:val="20"/>
                <w:szCs w:val="20"/>
              </w:rPr>
              <w:t>Custom</w:t>
            </w:r>
          </w:p>
        </w:tc>
        <w:tc>
          <w:tcPr>
            <w:tcW w:w="360" w:type="dxa"/>
            <w:shd w:val="clear" w:color="auto" w:fill="D9D9D9" w:themeFill="background1" w:themeFillShade="D9"/>
          </w:tcPr>
          <w:p w14:paraId="14C9612C" w14:textId="77777777" w:rsidR="00587277" w:rsidRPr="00CD2B34" w:rsidRDefault="00587277" w:rsidP="00682815">
            <w:pPr>
              <w:jc w:val="center"/>
              <w:rPr>
                <w:b/>
                <w:sz w:val="20"/>
                <w:szCs w:val="20"/>
              </w:rPr>
            </w:pPr>
            <w:r w:rsidRPr="00CD2B34">
              <w:rPr>
                <w:b/>
                <w:sz w:val="20"/>
                <w:szCs w:val="20"/>
              </w:rPr>
              <w:t>R</w:t>
            </w:r>
            <w:r w:rsidRPr="00CD2B34">
              <w:rPr>
                <w:b/>
                <w:sz w:val="20"/>
                <w:szCs w:val="20"/>
              </w:rPr>
              <w:br/>
              <w:t>e</w:t>
            </w:r>
            <w:r w:rsidRPr="00CD2B34">
              <w:rPr>
                <w:b/>
                <w:sz w:val="20"/>
                <w:szCs w:val="20"/>
              </w:rPr>
              <w:br/>
              <w:t>q</w:t>
            </w:r>
            <w:r w:rsidRPr="00CD2B34">
              <w:rPr>
                <w:b/>
                <w:sz w:val="20"/>
                <w:szCs w:val="20"/>
              </w:rPr>
              <w:br/>
              <w:t>u</w:t>
            </w:r>
          </w:p>
          <w:p w14:paraId="14C9612D" w14:textId="77777777" w:rsidR="00587277" w:rsidRPr="00CD2B34" w:rsidRDefault="00587277" w:rsidP="00682815">
            <w:pPr>
              <w:jc w:val="center"/>
              <w:rPr>
                <w:b/>
                <w:sz w:val="20"/>
                <w:szCs w:val="20"/>
              </w:rPr>
            </w:pPr>
            <w:r w:rsidRPr="00CD2B34">
              <w:rPr>
                <w:b/>
                <w:sz w:val="20"/>
                <w:szCs w:val="20"/>
              </w:rPr>
              <w:t>I</w:t>
            </w:r>
          </w:p>
          <w:p w14:paraId="14C9612E" w14:textId="77777777" w:rsidR="00587277" w:rsidRPr="00CD2B34" w:rsidRDefault="00587277" w:rsidP="00682815">
            <w:pPr>
              <w:jc w:val="center"/>
              <w:rPr>
                <w:b/>
                <w:sz w:val="20"/>
                <w:szCs w:val="20"/>
              </w:rPr>
            </w:pPr>
            <w:r w:rsidRPr="00CD2B34">
              <w:rPr>
                <w:b/>
                <w:sz w:val="20"/>
                <w:szCs w:val="20"/>
              </w:rPr>
              <w:t>r</w:t>
            </w:r>
          </w:p>
          <w:p w14:paraId="14C9612F" w14:textId="77777777" w:rsidR="00587277" w:rsidRPr="00CD2B34" w:rsidRDefault="00587277" w:rsidP="00682815">
            <w:pPr>
              <w:jc w:val="center"/>
              <w:rPr>
                <w:b/>
                <w:sz w:val="20"/>
                <w:szCs w:val="20"/>
              </w:rPr>
            </w:pPr>
            <w:r w:rsidRPr="00CD2B34">
              <w:rPr>
                <w:b/>
                <w:sz w:val="20"/>
                <w:szCs w:val="20"/>
              </w:rPr>
              <w:t>e</w:t>
            </w:r>
          </w:p>
          <w:p w14:paraId="14C96130" w14:textId="77777777" w:rsidR="00587277" w:rsidRPr="00CD2B34" w:rsidRDefault="00587277" w:rsidP="00682815">
            <w:pPr>
              <w:jc w:val="center"/>
              <w:rPr>
                <w:b/>
                <w:sz w:val="20"/>
                <w:szCs w:val="20"/>
              </w:rPr>
            </w:pPr>
            <w:r w:rsidRPr="00CD2B34">
              <w:rPr>
                <w:b/>
                <w:sz w:val="20"/>
                <w:szCs w:val="20"/>
              </w:rPr>
              <w:t>d</w:t>
            </w:r>
          </w:p>
        </w:tc>
        <w:tc>
          <w:tcPr>
            <w:tcW w:w="360" w:type="dxa"/>
            <w:shd w:val="clear" w:color="auto" w:fill="D9D9D9" w:themeFill="background1" w:themeFillShade="D9"/>
          </w:tcPr>
          <w:p w14:paraId="14C96131" w14:textId="77777777" w:rsidR="00587277" w:rsidRPr="00CD2B34" w:rsidRDefault="00587277" w:rsidP="00682815">
            <w:pPr>
              <w:jc w:val="center"/>
              <w:rPr>
                <w:b/>
                <w:sz w:val="20"/>
                <w:szCs w:val="20"/>
              </w:rPr>
            </w:pPr>
            <w:r w:rsidRPr="00CD2B34">
              <w:rPr>
                <w:b/>
                <w:sz w:val="20"/>
                <w:szCs w:val="20"/>
              </w:rPr>
              <w:t>R</w:t>
            </w:r>
            <w:r w:rsidRPr="00CD2B34">
              <w:rPr>
                <w:b/>
                <w:sz w:val="20"/>
                <w:szCs w:val="20"/>
              </w:rPr>
              <w:br/>
              <w:t>e</w:t>
            </w:r>
            <w:r w:rsidRPr="00CD2B34">
              <w:rPr>
                <w:b/>
                <w:sz w:val="20"/>
                <w:szCs w:val="20"/>
              </w:rPr>
              <w:br/>
              <w:t>a</w:t>
            </w:r>
            <w:r w:rsidRPr="00CD2B34">
              <w:rPr>
                <w:b/>
                <w:sz w:val="20"/>
                <w:szCs w:val="20"/>
              </w:rPr>
              <w:br/>
              <w:t>d</w:t>
            </w:r>
            <w:r w:rsidRPr="00CD2B34">
              <w:rPr>
                <w:b/>
                <w:sz w:val="20"/>
                <w:szCs w:val="20"/>
              </w:rPr>
              <w:br/>
            </w:r>
          </w:p>
          <w:p w14:paraId="14C96132" w14:textId="77777777" w:rsidR="00587277" w:rsidRPr="00CD2B34" w:rsidRDefault="00587277" w:rsidP="00682815">
            <w:pPr>
              <w:jc w:val="center"/>
              <w:rPr>
                <w:b/>
                <w:sz w:val="20"/>
                <w:szCs w:val="20"/>
              </w:rPr>
            </w:pPr>
            <w:r w:rsidRPr="00CD2B34">
              <w:rPr>
                <w:b/>
                <w:sz w:val="20"/>
                <w:szCs w:val="20"/>
              </w:rPr>
              <w:t>O</w:t>
            </w:r>
            <w:r w:rsidRPr="00CD2B34">
              <w:rPr>
                <w:b/>
                <w:sz w:val="20"/>
                <w:szCs w:val="20"/>
              </w:rPr>
              <w:br/>
              <w:t>n</w:t>
            </w:r>
            <w:r w:rsidRPr="00CD2B34">
              <w:rPr>
                <w:b/>
                <w:sz w:val="20"/>
                <w:szCs w:val="20"/>
              </w:rPr>
              <w:br/>
              <w:t>l</w:t>
            </w:r>
            <w:r w:rsidRPr="00CD2B34">
              <w:rPr>
                <w:b/>
                <w:sz w:val="20"/>
                <w:szCs w:val="20"/>
              </w:rPr>
              <w:br/>
              <w:t>y</w:t>
            </w:r>
          </w:p>
        </w:tc>
        <w:tc>
          <w:tcPr>
            <w:tcW w:w="1080" w:type="dxa"/>
            <w:shd w:val="clear" w:color="auto" w:fill="D9D9D9" w:themeFill="background1" w:themeFillShade="D9"/>
          </w:tcPr>
          <w:p w14:paraId="14C96133" w14:textId="77777777" w:rsidR="00587277" w:rsidRPr="00CD2B34" w:rsidRDefault="00587277" w:rsidP="00682815">
            <w:pPr>
              <w:rPr>
                <w:b/>
                <w:sz w:val="20"/>
                <w:szCs w:val="20"/>
              </w:rPr>
            </w:pPr>
            <w:r w:rsidRPr="00CD2B34">
              <w:rPr>
                <w:b/>
                <w:sz w:val="20"/>
                <w:szCs w:val="20"/>
              </w:rPr>
              <w:t>Validation</w:t>
            </w:r>
          </w:p>
          <w:p w14:paraId="14C96134" w14:textId="77777777" w:rsidR="00587277" w:rsidRPr="00CD2B34" w:rsidRDefault="00587277" w:rsidP="00682815">
            <w:pPr>
              <w:rPr>
                <w:b/>
                <w:sz w:val="20"/>
                <w:szCs w:val="20"/>
              </w:rPr>
            </w:pPr>
            <w:r w:rsidRPr="00CD2B34">
              <w:rPr>
                <w:b/>
                <w:sz w:val="20"/>
                <w:szCs w:val="20"/>
              </w:rPr>
              <w:t xml:space="preserve"> Rule #</w:t>
            </w:r>
          </w:p>
        </w:tc>
        <w:tc>
          <w:tcPr>
            <w:tcW w:w="360" w:type="dxa"/>
            <w:shd w:val="clear" w:color="auto" w:fill="D9D9D9" w:themeFill="background1" w:themeFillShade="D9"/>
          </w:tcPr>
          <w:p w14:paraId="14C96135" w14:textId="77777777" w:rsidR="00587277" w:rsidRPr="00CD2B34" w:rsidRDefault="00587277" w:rsidP="00682815">
            <w:pPr>
              <w:jc w:val="center"/>
              <w:rPr>
                <w:b/>
                <w:sz w:val="20"/>
                <w:szCs w:val="20"/>
              </w:rPr>
            </w:pPr>
            <w:r w:rsidRPr="00CD2B34">
              <w:rPr>
                <w:b/>
                <w:sz w:val="20"/>
                <w:szCs w:val="20"/>
              </w:rPr>
              <w:t>H</w:t>
            </w:r>
            <w:r w:rsidRPr="00CD2B34">
              <w:rPr>
                <w:b/>
                <w:sz w:val="20"/>
                <w:szCs w:val="20"/>
              </w:rPr>
              <w:br/>
            </w:r>
            <w:proofErr w:type="spellStart"/>
            <w:r w:rsidRPr="00CD2B34">
              <w:rPr>
                <w:b/>
                <w:sz w:val="20"/>
                <w:szCs w:val="20"/>
              </w:rPr>
              <w:t>i</w:t>
            </w:r>
            <w:proofErr w:type="spellEnd"/>
            <w:r w:rsidRPr="00CD2B34">
              <w:rPr>
                <w:b/>
                <w:sz w:val="20"/>
                <w:szCs w:val="20"/>
              </w:rPr>
              <w:br/>
              <w:t>s</w:t>
            </w:r>
            <w:r w:rsidRPr="00CD2B34">
              <w:rPr>
                <w:b/>
                <w:sz w:val="20"/>
                <w:szCs w:val="20"/>
              </w:rPr>
              <w:br/>
              <w:t>t</w:t>
            </w:r>
            <w:r w:rsidRPr="00CD2B34">
              <w:rPr>
                <w:b/>
                <w:sz w:val="20"/>
                <w:szCs w:val="20"/>
              </w:rPr>
              <w:br/>
              <w:t>o</w:t>
            </w:r>
            <w:r w:rsidRPr="00CD2B34">
              <w:rPr>
                <w:b/>
                <w:sz w:val="20"/>
                <w:szCs w:val="20"/>
              </w:rPr>
              <w:br/>
              <w:t>r</w:t>
            </w:r>
            <w:r w:rsidRPr="00CD2B34">
              <w:rPr>
                <w:b/>
                <w:sz w:val="20"/>
                <w:szCs w:val="20"/>
              </w:rPr>
              <w:br/>
              <w:t>y</w:t>
            </w:r>
          </w:p>
          <w:p w14:paraId="14C96136" w14:textId="77777777" w:rsidR="00587277" w:rsidRPr="00CD2B34" w:rsidRDefault="00587277" w:rsidP="00682815">
            <w:pPr>
              <w:jc w:val="center"/>
              <w:rPr>
                <w:b/>
                <w:sz w:val="20"/>
                <w:szCs w:val="20"/>
              </w:rPr>
            </w:pPr>
          </w:p>
          <w:p w14:paraId="14C96137" w14:textId="77777777" w:rsidR="00587277" w:rsidRPr="00CD2B34" w:rsidRDefault="00587277" w:rsidP="00682815">
            <w:pPr>
              <w:jc w:val="center"/>
              <w:rPr>
                <w:b/>
                <w:sz w:val="20"/>
                <w:szCs w:val="20"/>
              </w:rPr>
            </w:pPr>
          </w:p>
        </w:tc>
        <w:tc>
          <w:tcPr>
            <w:tcW w:w="3168" w:type="dxa"/>
            <w:shd w:val="clear" w:color="auto" w:fill="D9D9D9" w:themeFill="background1" w:themeFillShade="D9"/>
          </w:tcPr>
          <w:p w14:paraId="14C96138" w14:textId="77777777" w:rsidR="00587277" w:rsidRPr="00CD2B34" w:rsidRDefault="00587277" w:rsidP="00682815">
            <w:pPr>
              <w:rPr>
                <w:b/>
                <w:sz w:val="20"/>
                <w:szCs w:val="20"/>
              </w:rPr>
            </w:pPr>
            <w:r w:rsidRPr="00CD2B34">
              <w:rPr>
                <w:b/>
                <w:sz w:val="20"/>
                <w:szCs w:val="20"/>
              </w:rPr>
              <w:t>Comments</w:t>
            </w:r>
          </w:p>
        </w:tc>
      </w:tr>
      <w:tr w:rsidR="00587277" w:rsidRPr="00CD2B34" w14:paraId="14C96142" w14:textId="77777777" w:rsidTr="00682815">
        <w:tc>
          <w:tcPr>
            <w:tcW w:w="1890" w:type="dxa"/>
          </w:tcPr>
          <w:p w14:paraId="14C9613A" w14:textId="77777777" w:rsidR="00587277" w:rsidRPr="00CD2B34" w:rsidRDefault="00CD2B34" w:rsidP="00682815">
            <w:pPr>
              <w:rPr>
                <w:sz w:val="20"/>
                <w:szCs w:val="20"/>
              </w:rPr>
            </w:pPr>
            <w:r w:rsidRPr="00CD2B34">
              <w:rPr>
                <w:sz w:val="20"/>
                <w:szCs w:val="20"/>
              </w:rPr>
              <w:t>Web Email</w:t>
            </w:r>
          </w:p>
        </w:tc>
        <w:tc>
          <w:tcPr>
            <w:tcW w:w="2610" w:type="dxa"/>
          </w:tcPr>
          <w:p w14:paraId="14C9613B" w14:textId="77777777" w:rsidR="00587277" w:rsidRPr="00CD2B34" w:rsidRDefault="00CD2B34" w:rsidP="00682815">
            <w:pPr>
              <w:rPr>
                <w:sz w:val="20"/>
                <w:szCs w:val="20"/>
              </w:rPr>
            </w:pPr>
            <w:r w:rsidRPr="00CD2B34">
              <w:rPr>
                <w:sz w:val="20"/>
                <w:szCs w:val="20"/>
              </w:rPr>
              <w:t>Email</w:t>
            </w:r>
          </w:p>
        </w:tc>
        <w:tc>
          <w:tcPr>
            <w:tcW w:w="360" w:type="dxa"/>
          </w:tcPr>
          <w:p w14:paraId="14C9613C" w14:textId="77777777" w:rsidR="00587277" w:rsidRPr="00CD2B34" w:rsidRDefault="00CD2B34" w:rsidP="00682815">
            <w:pPr>
              <w:rPr>
                <w:sz w:val="20"/>
                <w:szCs w:val="20"/>
              </w:rPr>
            </w:pPr>
            <w:r w:rsidRPr="00CD2B34">
              <w:rPr>
                <w:sz w:val="20"/>
                <w:szCs w:val="20"/>
              </w:rPr>
              <w:t>N</w:t>
            </w:r>
          </w:p>
        </w:tc>
        <w:tc>
          <w:tcPr>
            <w:tcW w:w="360" w:type="dxa"/>
          </w:tcPr>
          <w:p w14:paraId="14C9613D" w14:textId="77777777" w:rsidR="00587277" w:rsidRPr="00CD2B34" w:rsidRDefault="00064AC0" w:rsidP="00682815">
            <w:pPr>
              <w:jc w:val="center"/>
              <w:rPr>
                <w:sz w:val="20"/>
                <w:szCs w:val="20"/>
              </w:rPr>
            </w:pPr>
            <w:r>
              <w:rPr>
                <w:sz w:val="20"/>
                <w:szCs w:val="20"/>
              </w:rPr>
              <w:t>N</w:t>
            </w:r>
          </w:p>
        </w:tc>
        <w:tc>
          <w:tcPr>
            <w:tcW w:w="360" w:type="dxa"/>
          </w:tcPr>
          <w:p w14:paraId="14C9613E" w14:textId="77777777" w:rsidR="00587277" w:rsidRPr="00CD2B34" w:rsidRDefault="00CD2B34" w:rsidP="00682815">
            <w:pPr>
              <w:jc w:val="center"/>
              <w:rPr>
                <w:sz w:val="20"/>
                <w:szCs w:val="20"/>
              </w:rPr>
            </w:pPr>
            <w:r w:rsidRPr="00CD2B34">
              <w:rPr>
                <w:sz w:val="20"/>
                <w:szCs w:val="20"/>
              </w:rPr>
              <w:t>Y</w:t>
            </w:r>
          </w:p>
        </w:tc>
        <w:tc>
          <w:tcPr>
            <w:tcW w:w="1080" w:type="dxa"/>
          </w:tcPr>
          <w:p w14:paraId="14C9613F" w14:textId="77777777" w:rsidR="00587277" w:rsidRPr="00CD2B34" w:rsidRDefault="00064AC0" w:rsidP="00682815">
            <w:pPr>
              <w:rPr>
                <w:sz w:val="20"/>
                <w:szCs w:val="20"/>
              </w:rPr>
            </w:pPr>
            <w:r>
              <w:rPr>
                <w:sz w:val="20"/>
                <w:szCs w:val="20"/>
              </w:rPr>
              <w:t>None</w:t>
            </w:r>
          </w:p>
        </w:tc>
        <w:tc>
          <w:tcPr>
            <w:tcW w:w="360" w:type="dxa"/>
          </w:tcPr>
          <w:p w14:paraId="14C96140" w14:textId="77777777" w:rsidR="00587277" w:rsidRPr="00CD2B34" w:rsidRDefault="00CD2B34" w:rsidP="00682815">
            <w:pPr>
              <w:jc w:val="center"/>
              <w:rPr>
                <w:sz w:val="20"/>
                <w:szCs w:val="20"/>
              </w:rPr>
            </w:pPr>
            <w:r w:rsidRPr="00CD2B34">
              <w:rPr>
                <w:sz w:val="20"/>
                <w:szCs w:val="20"/>
              </w:rPr>
              <w:t>N</w:t>
            </w:r>
          </w:p>
        </w:tc>
        <w:tc>
          <w:tcPr>
            <w:tcW w:w="3168" w:type="dxa"/>
          </w:tcPr>
          <w:p w14:paraId="14C96141" w14:textId="77777777" w:rsidR="00587277" w:rsidRPr="00CD2B34" w:rsidRDefault="00587277" w:rsidP="00682815">
            <w:pPr>
              <w:rPr>
                <w:sz w:val="20"/>
                <w:szCs w:val="20"/>
              </w:rPr>
            </w:pPr>
          </w:p>
        </w:tc>
      </w:tr>
      <w:tr w:rsidR="00064AC0" w:rsidRPr="00CD2B34" w14:paraId="14C9614B" w14:textId="77777777" w:rsidTr="00682815">
        <w:tc>
          <w:tcPr>
            <w:tcW w:w="1890" w:type="dxa"/>
          </w:tcPr>
          <w:p w14:paraId="14C96143" w14:textId="77777777" w:rsidR="00064AC0" w:rsidRPr="00CD2B34" w:rsidRDefault="00064AC0" w:rsidP="00CD2B34">
            <w:pPr>
              <w:rPr>
                <w:sz w:val="20"/>
                <w:szCs w:val="20"/>
              </w:rPr>
            </w:pPr>
            <w:r w:rsidRPr="00CD2B34">
              <w:rPr>
                <w:sz w:val="20"/>
                <w:szCs w:val="20"/>
              </w:rPr>
              <w:t>Web Name</w:t>
            </w:r>
          </w:p>
        </w:tc>
        <w:tc>
          <w:tcPr>
            <w:tcW w:w="2610" w:type="dxa"/>
          </w:tcPr>
          <w:p w14:paraId="14C96144" w14:textId="77777777" w:rsidR="00064AC0" w:rsidRPr="00CD2B34" w:rsidRDefault="00064AC0" w:rsidP="00682815">
            <w:pPr>
              <w:rPr>
                <w:sz w:val="20"/>
                <w:szCs w:val="20"/>
              </w:rPr>
            </w:pPr>
            <w:r w:rsidRPr="00CD2B34">
              <w:rPr>
                <w:sz w:val="20"/>
                <w:szCs w:val="20"/>
              </w:rPr>
              <w:t>Text(80)</w:t>
            </w:r>
          </w:p>
        </w:tc>
        <w:tc>
          <w:tcPr>
            <w:tcW w:w="360" w:type="dxa"/>
          </w:tcPr>
          <w:p w14:paraId="14C96145" w14:textId="77777777" w:rsidR="00064AC0" w:rsidRPr="00CD2B34" w:rsidRDefault="00064AC0" w:rsidP="00682815">
            <w:pPr>
              <w:rPr>
                <w:sz w:val="20"/>
                <w:szCs w:val="20"/>
              </w:rPr>
            </w:pPr>
            <w:r w:rsidRPr="00CD2B34">
              <w:rPr>
                <w:sz w:val="20"/>
                <w:szCs w:val="20"/>
              </w:rPr>
              <w:t>N</w:t>
            </w:r>
          </w:p>
        </w:tc>
        <w:tc>
          <w:tcPr>
            <w:tcW w:w="360" w:type="dxa"/>
          </w:tcPr>
          <w:p w14:paraId="14C96146" w14:textId="77777777" w:rsidR="00064AC0" w:rsidRDefault="00064AC0">
            <w:r w:rsidRPr="00125193">
              <w:rPr>
                <w:sz w:val="20"/>
                <w:szCs w:val="20"/>
              </w:rPr>
              <w:t>N</w:t>
            </w:r>
          </w:p>
        </w:tc>
        <w:tc>
          <w:tcPr>
            <w:tcW w:w="360" w:type="dxa"/>
          </w:tcPr>
          <w:p w14:paraId="14C96147" w14:textId="77777777" w:rsidR="00064AC0" w:rsidRPr="00CD2B34" w:rsidRDefault="00064AC0" w:rsidP="00682815">
            <w:pPr>
              <w:jc w:val="center"/>
              <w:rPr>
                <w:sz w:val="20"/>
                <w:szCs w:val="20"/>
              </w:rPr>
            </w:pPr>
            <w:r w:rsidRPr="00CD2B34">
              <w:rPr>
                <w:sz w:val="20"/>
                <w:szCs w:val="20"/>
              </w:rPr>
              <w:t>Y</w:t>
            </w:r>
          </w:p>
        </w:tc>
        <w:tc>
          <w:tcPr>
            <w:tcW w:w="1080" w:type="dxa"/>
          </w:tcPr>
          <w:p w14:paraId="14C96148" w14:textId="77777777" w:rsidR="00064AC0" w:rsidRDefault="00064AC0">
            <w:r w:rsidRPr="00452B40">
              <w:rPr>
                <w:sz w:val="20"/>
                <w:szCs w:val="20"/>
              </w:rPr>
              <w:t>None</w:t>
            </w:r>
          </w:p>
        </w:tc>
        <w:tc>
          <w:tcPr>
            <w:tcW w:w="360" w:type="dxa"/>
          </w:tcPr>
          <w:p w14:paraId="14C96149" w14:textId="77777777" w:rsidR="00064AC0" w:rsidRPr="00CD2B34" w:rsidRDefault="00064AC0" w:rsidP="00682815">
            <w:pPr>
              <w:jc w:val="center"/>
              <w:rPr>
                <w:sz w:val="20"/>
                <w:szCs w:val="20"/>
              </w:rPr>
            </w:pPr>
            <w:r w:rsidRPr="00CD2B34">
              <w:rPr>
                <w:sz w:val="20"/>
                <w:szCs w:val="20"/>
              </w:rPr>
              <w:t>N</w:t>
            </w:r>
          </w:p>
        </w:tc>
        <w:tc>
          <w:tcPr>
            <w:tcW w:w="3168" w:type="dxa"/>
          </w:tcPr>
          <w:p w14:paraId="14C9614A" w14:textId="77777777" w:rsidR="00064AC0" w:rsidRPr="00CD2B34" w:rsidRDefault="00064AC0" w:rsidP="00682815">
            <w:pPr>
              <w:rPr>
                <w:sz w:val="20"/>
                <w:szCs w:val="20"/>
              </w:rPr>
            </w:pPr>
          </w:p>
        </w:tc>
      </w:tr>
      <w:tr w:rsidR="00064AC0" w:rsidRPr="00CD2B34" w14:paraId="14C96154" w14:textId="77777777" w:rsidTr="00682815">
        <w:tc>
          <w:tcPr>
            <w:tcW w:w="1890" w:type="dxa"/>
          </w:tcPr>
          <w:p w14:paraId="14C9614C" w14:textId="77777777" w:rsidR="00064AC0" w:rsidRPr="00CD2B34" w:rsidRDefault="00064AC0" w:rsidP="00682815">
            <w:pPr>
              <w:rPr>
                <w:sz w:val="20"/>
                <w:szCs w:val="20"/>
              </w:rPr>
            </w:pPr>
            <w:r w:rsidRPr="00CD2B34">
              <w:rPr>
                <w:sz w:val="20"/>
                <w:szCs w:val="20"/>
              </w:rPr>
              <w:t>Web Company</w:t>
            </w:r>
          </w:p>
        </w:tc>
        <w:tc>
          <w:tcPr>
            <w:tcW w:w="2610" w:type="dxa"/>
          </w:tcPr>
          <w:p w14:paraId="14C9614D" w14:textId="77777777" w:rsidR="00064AC0" w:rsidRPr="00CD2B34" w:rsidRDefault="00064AC0" w:rsidP="00682815">
            <w:pPr>
              <w:rPr>
                <w:sz w:val="20"/>
                <w:szCs w:val="20"/>
              </w:rPr>
            </w:pPr>
            <w:r w:rsidRPr="00CD2B34">
              <w:rPr>
                <w:sz w:val="20"/>
                <w:szCs w:val="20"/>
              </w:rPr>
              <w:t>Text(80)</w:t>
            </w:r>
          </w:p>
        </w:tc>
        <w:tc>
          <w:tcPr>
            <w:tcW w:w="360" w:type="dxa"/>
          </w:tcPr>
          <w:p w14:paraId="14C9614E" w14:textId="77777777" w:rsidR="00064AC0" w:rsidRPr="00CD2B34" w:rsidRDefault="00064AC0" w:rsidP="00682815">
            <w:pPr>
              <w:rPr>
                <w:sz w:val="20"/>
                <w:szCs w:val="20"/>
              </w:rPr>
            </w:pPr>
            <w:r w:rsidRPr="00CD2B34">
              <w:rPr>
                <w:sz w:val="20"/>
                <w:szCs w:val="20"/>
              </w:rPr>
              <w:t>N</w:t>
            </w:r>
          </w:p>
        </w:tc>
        <w:tc>
          <w:tcPr>
            <w:tcW w:w="360" w:type="dxa"/>
          </w:tcPr>
          <w:p w14:paraId="14C9614F" w14:textId="77777777" w:rsidR="00064AC0" w:rsidRDefault="00064AC0">
            <w:r w:rsidRPr="00125193">
              <w:rPr>
                <w:sz w:val="20"/>
                <w:szCs w:val="20"/>
              </w:rPr>
              <w:t>N</w:t>
            </w:r>
          </w:p>
        </w:tc>
        <w:tc>
          <w:tcPr>
            <w:tcW w:w="360" w:type="dxa"/>
          </w:tcPr>
          <w:p w14:paraId="14C96150" w14:textId="77777777" w:rsidR="00064AC0" w:rsidRPr="00CD2B34" w:rsidRDefault="00064AC0" w:rsidP="00682815">
            <w:pPr>
              <w:jc w:val="center"/>
              <w:rPr>
                <w:sz w:val="20"/>
                <w:szCs w:val="20"/>
              </w:rPr>
            </w:pPr>
            <w:r w:rsidRPr="00CD2B34">
              <w:rPr>
                <w:sz w:val="20"/>
                <w:szCs w:val="20"/>
              </w:rPr>
              <w:t>Y</w:t>
            </w:r>
          </w:p>
        </w:tc>
        <w:tc>
          <w:tcPr>
            <w:tcW w:w="1080" w:type="dxa"/>
          </w:tcPr>
          <w:p w14:paraId="14C96151" w14:textId="77777777" w:rsidR="00064AC0" w:rsidRDefault="00064AC0">
            <w:r w:rsidRPr="00452B40">
              <w:rPr>
                <w:sz w:val="20"/>
                <w:szCs w:val="20"/>
              </w:rPr>
              <w:t>None</w:t>
            </w:r>
          </w:p>
        </w:tc>
        <w:tc>
          <w:tcPr>
            <w:tcW w:w="360" w:type="dxa"/>
          </w:tcPr>
          <w:p w14:paraId="14C96152" w14:textId="77777777" w:rsidR="00064AC0" w:rsidRPr="00CD2B34" w:rsidRDefault="00064AC0" w:rsidP="00682815">
            <w:pPr>
              <w:jc w:val="center"/>
              <w:rPr>
                <w:sz w:val="20"/>
                <w:szCs w:val="20"/>
              </w:rPr>
            </w:pPr>
            <w:r w:rsidRPr="00CD2B34">
              <w:rPr>
                <w:sz w:val="20"/>
                <w:szCs w:val="20"/>
              </w:rPr>
              <w:t>N</w:t>
            </w:r>
          </w:p>
        </w:tc>
        <w:tc>
          <w:tcPr>
            <w:tcW w:w="3168" w:type="dxa"/>
          </w:tcPr>
          <w:p w14:paraId="14C96153" w14:textId="77777777" w:rsidR="00064AC0" w:rsidRPr="00CD2B34" w:rsidRDefault="00064AC0" w:rsidP="00682815">
            <w:pPr>
              <w:rPr>
                <w:sz w:val="20"/>
                <w:szCs w:val="20"/>
              </w:rPr>
            </w:pPr>
          </w:p>
        </w:tc>
      </w:tr>
      <w:tr w:rsidR="00064AC0" w:rsidRPr="00CD2B34" w14:paraId="14C9615D" w14:textId="77777777" w:rsidTr="00682815">
        <w:tc>
          <w:tcPr>
            <w:tcW w:w="1890" w:type="dxa"/>
          </w:tcPr>
          <w:p w14:paraId="14C96155" w14:textId="77777777" w:rsidR="00064AC0" w:rsidRPr="00CD2B34" w:rsidRDefault="00064AC0" w:rsidP="00682815">
            <w:pPr>
              <w:rPr>
                <w:sz w:val="20"/>
                <w:szCs w:val="20"/>
              </w:rPr>
            </w:pPr>
            <w:r w:rsidRPr="00CD2B34">
              <w:rPr>
                <w:sz w:val="20"/>
                <w:szCs w:val="20"/>
              </w:rPr>
              <w:t>Web Phone</w:t>
            </w:r>
          </w:p>
        </w:tc>
        <w:tc>
          <w:tcPr>
            <w:tcW w:w="2610" w:type="dxa"/>
          </w:tcPr>
          <w:p w14:paraId="14C96156" w14:textId="77777777" w:rsidR="00064AC0" w:rsidRPr="00CD2B34" w:rsidRDefault="00064AC0" w:rsidP="00CD2B34">
            <w:pPr>
              <w:rPr>
                <w:sz w:val="20"/>
                <w:szCs w:val="20"/>
              </w:rPr>
            </w:pPr>
            <w:r w:rsidRPr="00CD2B34">
              <w:rPr>
                <w:sz w:val="20"/>
                <w:szCs w:val="20"/>
              </w:rPr>
              <w:t>Text(40)</w:t>
            </w:r>
          </w:p>
        </w:tc>
        <w:tc>
          <w:tcPr>
            <w:tcW w:w="360" w:type="dxa"/>
          </w:tcPr>
          <w:p w14:paraId="14C96157" w14:textId="77777777" w:rsidR="00064AC0" w:rsidRPr="00CD2B34" w:rsidRDefault="00064AC0" w:rsidP="00682815">
            <w:pPr>
              <w:rPr>
                <w:sz w:val="20"/>
                <w:szCs w:val="20"/>
              </w:rPr>
            </w:pPr>
            <w:r w:rsidRPr="00CD2B34">
              <w:rPr>
                <w:sz w:val="20"/>
                <w:szCs w:val="20"/>
              </w:rPr>
              <w:t>N</w:t>
            </w:r>
          </w:p>
        </w:tc>
        <w:tc>
          <w:tcPr>
            <w:tcW w:w="360" w:type="dxa"/>
          </w:tcPr>
          <w:p w14:paraId="14C96158" w14:textId="77777777" w:rsidR="00064AC0" w:rsidRDefault="00064AC0">
            <w:r w:rsidRPr="00125193">
              <w:rPr>
                <w:sz w:val="20"/>
                <w:szCs w:val="20"/>
              </w:rPr>
              <w:t>N</w:t>
            </w:r>
          </w:p>
        </w:tc>
        <w:tc>
          <w:tcPr>
            <w:tcW w:w="360" w:type="dxa"/>
          </w:tcPr>
          <w:p w14:paraId="14C96159" w14:textId="77777777" w:rsidR="00064AC0" w:rsidRPr="00CD2B34" w:rsidRDefault="00064AC0" w:rsidP="00682815">
            <w:pPr>
              <w:jc w:val="center"/>
              <w:rPr>
                <w:sz w:val="20"/>
                <w:szCs w:val="20"/>
              </w:rPr>
            </w:pPr>
            <w:r w:rsidRPr="00CD2B34">
              <w:rPr>
                <w:sz w:val="20"/>
                <w:szCs w:val="20"/>
              </w:rPr>
              <w:t>Y</w:t>
            </w:r>
          </w:p>
        </w:tc>
        <w:tc>
          <w:tcPr>
            <w:tcW w:w="1080" w:type="dxa"/>
          </w:tcPr>
          <w:p w14:paraId="14C9615A" w14:textId="77777777" w:rsidR="00064AC0" w:rsidRDefault="00064AC0">
            <w:r w:rsidRPr="00452B40">
              <w:rPr>
                <w:sz w:val="20"/>
                <w:szCs w:val="20"/>
              </w:rPr>
              <w:t>None</w:t>
            </w:r>
          </w:p>
        </w:tc>
        <w:tc>
          <w:tcPr>
            <w:tcW w:w="360" w:type="dxa"/>
          </w:tcPr>
          <w:p w14:paraId="14C9615B" w14:textId="77777777" w:rsidR="00064AC0" w:rsidRPr="00CD2B34" w:rsidRDefault="00064AC0" w:rsidP="00682815">
            <w:pPr>
              <w:jc w:val="center"/>
              <w:rPr>
                <w:sz w:val="20"/>
                <w:szCs w:val="20"/>
              </w:rPr>
            </w:pPr>
            <w:r w:rsidRPr="00CD2B34">
              <w:rPr>
                <w:sz w:val="20"/>
                <w:szCs w:val="20"/>
              </w:rPr>
              <w:t>N</w:t>
            </w:r>
          </w:p>
        </w:tc>
        <w:tc>
          <w:tcPr>
            <w:tcW w:w="3168" w:type="dxa"/>
          </w:tcPr>
          <w:p w14:paraId="14C9615C" w14:textId="77777777" w:rsidR="00064AC0" w:rsidRPr="00CD2B34" w:rsidRDefault="00064AC0" w:rsidP="00682815">
            <w:pPr>
              <w:rPr>
                <w:sz w:val="20"/>
                <w:szCs w:val="20"/>
              </w:rPr>
            </w:pPr>
          </w:p>
        </w:tc>
      </w:tr>
    </w:tbl>
    <w:p w14:paraId="14C9615E" w14:textId="77777777" w:rsidR="00587277" w:rsidRDefault="00587277" w:rsidP="001B5E99"/>
    <w:p w14:paraId="14C9615F" w14:textId="77777777" w:rsidR="00587277" w:rsidRDefault="00587277" w:rsidP="00064AC0">
      <w:pPr>
        <w:pStyle w:val="Heading2"/>
      </w:pPr>
      <w:bookmarkStart w:id="15" w:name="_Toc417029278"/>
      <w:r>
        <w:t>System Information</w:t>
      </w:r>
      <w:r w:rsidRPr="0087761B">
        <w:t xml:space="preserve"> Section</w:t>
      </w:r>
      <w:bookmarkEnd w:id="15"/>
    </w:p>
    <w:tbl>
      <w:tblPr>
        <w:tblStyle w:val="TableGrid"/>
        <w:tblW w:w="10188" w:type="dxa"/>
        <w:tblInd w:w="108" w:type="dxa"/>
        <w:tblLayout w:type="fixed"/>
        <w:tblLook w:val="04A0" w:firstRow="1" w:lastRow="0" w:firstColumn="1" w:lastColumn="0" w:noHBand="0" w:noVBand="1"/>
      </w:tblPr>
      <w:tblGrid>
        <w:gridCol w:w="1890"/>
        <w:gridCol w:w="2610"/>
        <w:gridCol w:w="360"/>
        <w:gridCol w:w="360"/>
        <w:gridCol w:w="360"/>
        <w:gridCol w:w="1080"/>
        <w:gridCol w:w="360"/>
        <w:gridCol w:w="3168"/>
      </w:tblGrid>
      <w:tr w:rsidR="00587277" w:rsidRPr="00064AC0" w14:paraId="14C96170" w14:textId="77777777" w:rsidTr="00682815">
        <w:trPr>
          <w:tblHeader/>
        </w:trPr>
        <w:tc>
          <w:tcPr>
            <w:tcW w:w="1890" w:type="dxa"/>
            <w:shd w:val="clear" w:color="auto" w:fill="D9D9D9" w:themeFill="background1" w:themeFillShade="D9"/>
          </w:tcPr>
          <w:p w14:paraId="14C96160" w14:textId="77777777" w:rsidR="00587277" w:rsidRPr="00064AC0" w:rsidRDefault="00CD2B34" w:rsidP="00682815">
            <w:pPr>
              <w:rPr>
                <w:b/>
                <w:sz w:val="20"/>
                <w:szCs w:val="20"/>
              </w:rPr>
            </w:pPr>
            <w:r w:rsidRPr="00064AC0">
              <w:rPr>
                <w:b/>
                <w:sz w:val="20"/>
                <w:szCs w:val="20"/>
              </w:rPr>
              <w:t>Field Label</w:t>
            </w:r>
          </w:p>
        </w:tc>
        <w:tc>
          <w:tcPr>
            <w:tcW w:w="2610" w:type="dxa"/>
            <w:shd w:val="clear" w:color="auto" w:fill="D9D9D9" w:themeFill="background1" w:themeFillShade="D9"/>
          </w:tcPr>
          <w:p w14:paraId="14C96161" w14:textId="77777777" w:rsidR="00587277" w:rsidRPr="00064AC0" w:rsidRDefault="00587277" w:rsidP="00682815">
            <w:pPr>
              <w:rPr>
                <w:b/>
                <w:sz w:val="20"/>
                <w:szCs w:val="20"/>
              </w:rPr>
            </w:pPr>
            <w:r w:rsidRPr="00064AC0">
              <w:rPr>
                <w:b/>
                <w:sz w:val="20"/>
                <w:szCs w:val="20"/>
              </w:rPr>
              <w:t>Field Type</w:t>
            </w:r>
          </w:p>
        </w:tc>
        <w:tc>
          <w:tcPr>
            <w:tcW w:w="360" w:type="dxa"/>
            <w:shd w:val="clear" w:color="auto" w:fill="D9D9D9" w:themeFill="background1" w:themeFillShade="D9"/>
          </w:tcPr>
          <w:p w14:paraId="14C96162" w14:textId="77777777" w:rsidR="00587277" w:rsidRPr="00064AC0" w:rsidRDefault="00587277" w:rsidP="00682815">
            <w:pPr>
              <w:jc w:val="center"/>
              <w:rPr>
                <w:b/>
                <w:sz w:val="20"/>
                <w:szCs w:val="20"/>
              </w:rPr>
            </w:pPr>
            <w:r w:rsidRPr="00064AC0">
              <w:rPr>
                <w:b/>
                <w:sz w:val="20"/>
                <w:szCs w:val="20"/>
              </w:rPr>
              <w:t>Custom</w:t>
            </w:r>
          </w:p>
        </w:tc>
        <w:tc>
          <w:tcPr>
            <w:tcW w:w="360" w:type="dxa"/>
            <w:shd w:val="clear" w:color="auto" w:fill="D9D9D9" w:themeFill="background1" w:themeFillShade="D9"/>
          </w:tcPr>
          <w:p w14:paraId="14C96163" w14:textId="77777777" w:rsidR="00587277" w:rsidRPr="00064AC0" w:rsidRDefault="00587277" w:rsidP="00682815">
            <w:pPr>
              <w:jc w:val="center"/>
              <w:rPr>
                <w:b/>
                <w:sz w:val="20"/>
                <w:szCs w:val="20"/>
              </w:rPr>
            </w:pPr>
            <w:r w:rsidRPr="00064AC0">
              <w:rPr>
                <w:b/>
                <w:sz w:val="20"/>
                <w:szCs w:val="20"/>
              </w:rPr>
              <w:t>R</w:t>
            </w:r>
            <w:r w:rsidRPr="00064AC0">
              <w:rPr>
                <w:b/>
                <w:sz w:val="20"/>
                <w:szCs w:val="20"/>
              </w:rPr>
              <w:br/>
              <w:t>e</w:t>
            </w:r>
            <w:r w:rsidRPr="00064AC0">
              <w:rPr>
                <w:b/>
                <w:sz w:val="20"/>
                <w:szCs w:val="20"/>
              </w:rPr>
              <w:br/>
              <w:t>q</w:t>
            </w:r>
            <w:r w:rsidRPr="00064AC0">
              <w:rPr>
                <w:b/>
                <w:sz w:val="20"/>
                <w:szCs w:val="20"/>
              </w:rPr>
              <w:br/>
              <w:t>u</w:t>
            </w:r>
          </w:p>
          <w:p w14:paraId="14C96164" w14:textId="77777777" w:rsidR="00587277" w:rsidRPr="00064AC0" w:rsidRDefault="00587277" w:rsidP="00682815">
            <w:pPr>
              <w:jc w:val="center"/>
              <w:rPr>
                <w:b/>
                <w:sz w:val="20"/>
                <w:szCs w:val="20"/>
              </w:rPr>
            </w:pPr>
            <w:r w:rsidRPr="00064AC0">
              <w:rPr>
                <w:b/>
                <w:sz w:val="20"/>
                <w:szCs w:val="20"/>
              </w:rPr>
              <w:t>I</w:t>
            </w:r>
          </w:p>
          <w:p w14:paraId="14C96165" w14:textId="77777777" w:rsidR="00587277" w:rsidRPr="00064AC0" w:rsidRDefault="00587277" w:rsidP="00682815">
            <w:pPr>
              <w:jc w:val="center"/>
              <w:rPr>
                <w:b/>
                <w:sz w:val="20"/>
                <w:szCs w:val="20"/>
              </w:rPr>
            </w:pPr>
            <w:r w:rsidRPr="00064AC0">
              <w:rPr>
                <w:b/>
                <w:sz w:val="20"/>
                <w:szCs w:val="20"/>
              </w:rPr>
              <w:t>r</w:t>
            </w:r>
          </w:p>
          <w:p w14:paraId="14C96166" w14:textId="77777777" w:rsidR="00587277" w:rsidRPr="00064AC0" w:rsidRDefault="00587277" w:rsidP="00682815">
            <w:pPr>
              <w:jc w:val="center"/>
              <w:rPr>
                <w:b/>
                <w:sz w:val="20"/>
                <w:szCs w:val="20"/>
              </w:rPr>
            </w:pPr>
            <w:r w:rsidRPr="00064AC0">
              <w:rPr>
                <w:b/>
                <w:sz w:val="20"/>
                <w:szCs w:val="20"/>
              </w:rPr>
              <w:t>e</w:t>
            </w:r>
          </w:p>
          <w:p w14:paraId="14C96167" w14:textId="77777777" w:rsidR="00587277" w:rsidRPr="00064AC0" w:rsidRDefault="00587277" w:rsidP="00682815">
            <w:pPr>
              <w:jc w:val="center"/>
              <w:rPr>
                <w:b/>
                <w:sz w:val="20"/>
                <w:szCs w:val="20"/>
              </w:rPr>
            </w:pPr>
            <w:r w:rsidRPr="00064AC0">
              <w:rPr>
                <w:b/>
                <w:sz w:val="20"/>
                <w:szCs w:val="20"/>
              </w:rPr>
              <w:t>d</w:t>
            </w:r>
          </w:p>
        </w:tc>
        <w:tc>
          <w:tcPr>
            <w:tcW w:w="360" w:type="dxa"/>
            <w:shd w:val="clear" w:color="auto" w:fill="D9D9D9" w:themeFill="background1" w:themeFillShade="D9"/>
          </w:tcPr>
          <w:p w14:paraId="14C96168" w14:textId="77777777" w:rsidR="00587277" w:rsidRPr="00064AC0" w:rsidRDefault="00587277" w:rsidP="00064AC0">
            <w:pPr>
              <w:jc w:val="center"/>
              <w:rPr>
                <w:b/>
                <w:sz w:val="20"/>
                <w:szCs w:val="20"/>
              </w:rPr>
            </w:pPr>
            <w:r w:rsidRPr="00064AC0">
              <w:rPr>
                <w:b/>
                <w:sz w:val="20"/>
                <w:szCs w:val="20"/>
              </w:rPr>
              <w:t>R</w:t>
            </w:r>
            <w:r w:rsidRPr="00064AC0">
              <w:rPr>
                <w:b/>
                <w:sz w:val="20"/>
                <w:szCs w:val="20"/>
              </w:rPr>
              <w:br/>
              <w:t>e</w:t>
            </w:r>
            <w:r w:rsidRPr="00064AC0">
              <w:rPr>
                <w:b/>
                <w:sz w:val="20"/>
                <w:szCs w:val="20"/>
              </w:rPr>
              <w:br/>
              <w:t>a</w:t>
            </w:r>
            <w:r w:rsidRPr="00064AC0">
              <w:rPr>
                <w:b/>
                <w:sz w:val="20"/>
                <w:szCs w:val="20"/>
              </w:rPr>
              <w:br/>
              <w:t>d</w:t>
            </w:r>
            <w:r w:rsidRPr="00064AC0">
              <w:rPr>
                <w:b/>
                <w:sz w:val="20"/>
                <w:szCs w:val="20"/>
              </w:rPr>
              <w:br/>
            </w:r>
          </w:p>
          <w:p w14:paraId="14C96169" w14:textId="77777777" w:rsidR="00587277" w:rsidRPr="00064AC0" w:rsidRDefault="00587277" w:rsidP="00064AC0">
            <w:pPr>
              <w:jc w:val="center"/>
              <w:rPr>
                <w:b/>
                <w:sz w:val="20"/>
                <w:szCs w:val="20"/>
              </w:rPr>
            </w:pPr>
            <w:r w:rsidRPr="00064AC0">
              <w:rPr>
                <w:b/>
                <w:sz w:val="20"/>
                <w:szCs w:val="20"/>
              </w:rPr>
              <w:t>O</w:t>
            </w:r>
            <w:r w:rsidRPr="00064AC0">
              <w:rPr>
                <w:b/>
                <w:sz w:val="20"/>
                <w:szCs w:val="20"/>
              </w:rPr>
              <w:br/>
              <w:t>n</w:t>
            </w:r>
            <w:r w:rsidRPr="00064AC0">
              <w:rPr>
                <w:b/>
                <w:sz w:val="20"/>
                <w:szCs w:val="20"/>
              </w:rPr>
              <w:br/>
              <w:t>l</w:t>
            </w:r>
            <w:r w:rsidRPr="00064AC0">
              <w:rPr>
                <w:b/>
                <w:sz w:val="20"/>
                <w:szCs w:val="20"/>
              </w:rPr>
              <w:br/>
              <w:t>y</w:t>
            </w:r>
          </w:p>
        </w:tc>
        <w:tc>
          <w:tcPr>
            <w:tcW w:w="1080" w:type="dxa"/>
            <w:shd w:val="clear" w:color="auto" w:fill="D9D9D9" w:themeFill="background1" w:themeFillShade="D9"/>
          </w:tcPr>
          <w:p w14:paraId="14C9616A" w14:textId="77777777" w:rsidR="00587277" w:rsidRPr="00064AC0" w:rsidRDefault="00587277" w:rsidP="00682815">
            <w:pPr>
              <w:rPr>
                <w:b/>
                <w:sz w:val="20"/>
                <w:szCs w:val="20"/>
              </w:rPr>
            </w:pPr>
            <w:r w:rsidRPr="00064AC0">
              <w:rPr>
                <w:b/>
                <w:sz w:val="20"/>
                <w:szCs w:val="20"/>
              </w:rPr>
              <w:t>Validation</w:t>
            </w:r>
          </w:p>
          <w:p w14:paraId="14C9616B" w14:textId="77777777" w:rsidR="00587277" w:rsidRPr="00064AC0" w:rsidRDefault="00587277" w:rsidP="00682815">
            <w:pPr>
              <w:rPr>
                <w:b/>
                <w:sz w:val="20"/>
                <w:szCs w:val="20"/>
              </w:rPr>
            </w:pPr>
            <w:r w:rsidRPr="00064AC0">
              <w:rPr>
                <w:b/>
                <w:sz w:val="20"/>
                <w:szCs w:val="20"/>
              </w:rPr>
              <w:t xml:space="preserve"> Rule #</w:t>
            </w:r>
          </w:p>
        </w:tc>
        <w:tc>
          <w:tcPr>
            <w:tcW w:w="360" w:type="dxa"/>
            <w:shd w:val="clear" w:color="auto" w:fill="D9D9D9" w:themeFill="background1" w:themeFillShade="D9"/>
          </w:tcPr>
          <w:p w14:paraId="14C9616C" w14:textId="77777777" w:rsidR="00587277" w:rsidRPr="00064AC0" w:rsidRDefault="00587277" w:rsidP="00682815">
            <w:pPr>
              <w:jc w:val="center"/>
              <w:rPr>
                <w:b/>
                <w:sz w:val="20"/>
                <w:szCs w:val="20"/>
              </w:rPr>
            </w:pPr>
            <w:r w:rsidRPr="00064AC0">
              <w:rPr>
                <w:b/>
                <w:sz w:val="20"/>
                <w:szCs w:val="20"/>
              </w:rPr>
              <w:t>H</w:t>
            </w:r>
            <w:r w:rsidRPr="00064AC0">
              <w:rPr>
                <w:b/>
                <w:sz w:val="20"/>
                <w:szCs w:val="20"/>
              </w:rPr>
              <w:br/>
            </w:r>
            <w:proofErr w:type="spellStart"/>
            <w:r w:rsidRPr="00064AC0">
              <w:rPr>
                <w:b/>
                <w:sz w:val="20"/>
                <w:szCs w:val="20"/>
              </w:rPr>
              <w:t>i</w:t>
            </w:r>
            <w:proofErr w:type="spellEnd"/>
            <w:r w:rsidRPr="00064AC0">
              <w:rPr>
                <w:b/>
                <w:sz w:val="20"/>
                <w:szCs w:val="20"/>
              </w:rPr>
              <w:br/>
              <w:t>s</w:t>
            </w:r>
            <w:r w:rsidRPr="00064AC0">
              <w:rPr>
                <w:b/>
                <w:sz w:val="20"/>
                <w:szCs w:val="20"/>
              </w:rPr>
              <w:br/>
              <w:t>t</w:t>
            </w:r>
            <w:r w:rsidRPr="00064AC0">
              <w:rPr>
                <w:b/>
                <w:sz w:val="20"/>
                <w:szCs w:val="20"/>
              </w:rPr>
              <w:br/>
              <w:t>o</w:t>
            </w:r>
            <w:r w:rsidRPr="00064AC0">
              <w:rPr>
                <w:b/>
                <w:sz w:val="20"/>
                <w:szCs w:val="20"/>
              </w:rPr>
              <w:br/>
              <w:t>r</w:t>
            </w:r>
            <w:r w:rsidRPr="00064AC0">
              <w:rPr>
                <w:b/>
                <w:sz w:val="20"/>
                <w:szCs w:val="20"/>
              </w:rPr>
              <w:br/>
              <w:t>y</w:t>
            </w:r>
          </w:p>
          <w:p w14:paraId="14C9616D" w14:textId="77777777" w:rsidR="00587277" w:rsidRPr="00064AC0" w:rsidRDefault="00587277" w:rsidP="00682815">
            <w:pPr>
              <w:jc w:val="center"/>
              <w:rPr>
                <w:b/>
                <w:sz w:val="20"/>
                <w:szCs w:val="20"/>
              </w:rPr>
            </w:pPr>
          </w:p>
          <w:p w14:paraId="14C9616E" w14:textId="77777777" w:rsidR="00587277" w:rsidRPr="00064AC0" w:rsidRDefault="00587277" w:rsidP="00682815">
            <w:pPr>
              <w:jc w:val="center"/>
              <w:rPr>
                <w:b/>
                <w:sz w:val="20"/>
                <w:szCs w:val="20"/>
              </w:rPr>
            </w:pPr>
          </w:p>
        </w:tc>
        <w:tc>
          <w:tcPr>
            <w:tcW w:w="3168" w:type="dxa"/>
            <w:shd w:val="clear" w:color="auto" w:fill="D9D9D9" w:themeFill="background1" w:themeFillShade="D9"/>
          </w:tcPr>
          <w:p w14:paraId="14C9616F" w14:textId="77777777" w:rsidR="00587277" w:rsidRPr="00064AC0" w:rsidRDefault="00587277" w:rsidP="00682815">
            <w:pPr>
              <w:rPr>
                <w:b/>
                <w:sz w:val="20"/>
                <w:szCs w:val="20"/>
              </w:rPr>
            </w:pPr>
            <w:r w:rsidRPr="00064AC0">
              <w:rPr>
                <w:b/>
                <w:sz w:val="20"/>
                <w:szCs w:val="20"/>
              </w:rPr>
              <w:t>Comments</w:t>
            </w:r>
          </w:p>
        </w:tc>
      </w:tr>
      <w:tr w:rsidR="00064AC0" w:rsidRPr="00064AC0" w14:paraId="14C96179" w14:textId="77777777" w:rsidTr="00682815">
        <w:tc>
          <w:tcPr>
            <w:tcW w:w="1890" w:type="dxa"/>
          </w:tcPr>
          <w:p w14:paraId="14C96171" w14:textId="77777777" w:rsidR="00064AC0" w:rsidRPr="00064AC0" w:rsidRDefault="00064AC0" w:rsidP="00682815">
            <w:pPr>
              <w:rPr>
                <w:sz w:val="20"/>
                <w:szCs w:val="20"/>
              </w:rPr>
            </w:pPr>
            <w:r w:rsidRPr="00064AC0">
              <w:rPr>
                <w:sz w:val="20"/>
                <w:szCs w:val="20"/>
              </w:rPr>
              <w:t>Created By</w:t>
            </w:r>
          </w:p>
        </w:tc>
        <w:tc>
          <w:tcPr>
            <w:tcW w:w="2610" w:type="dxa"/>
          </w:tcPr>
          <w:p w14:paraId="14C96172" w14:textId="77777777" w:rsidR="00064AC0" w:rsidRPr="00064AC0" w:rsidRDefault="00D15F7F" w:rsidP="00D15F7F">
            <w:pPr>
              <w:rPr>
                <w:sz w:val="20"/>
                <w:szCs w:val="20"/>
              </w:rPr>
            </w:pPr>
            <w:r>
              <w:rPr>
                <w:sz w:val="20"/>
                <w:szCs w:val="20"/>
              </w:rPr>
              <w:t>Lookup(User)</w:t>
            </w:r>
          </w:p>
        </w:tc>
        <w:tc>
          <w:tcPr>
            <w:tcW w:w="360" w:type="dxa"/>
          </w:tcPr>
          <w:p w14:paraId="14C96173" w14:textId="77777777" w:rsidR="00064AC0" w:rsidRPr="00064AC0" w:rsidRDefault="00064AC0" w:rsidP="00682815">
            <w:pPr>
              <w:rPr>
                <w:sz w:val="20"/>
                <w:szCs w:val="20"/>
              </w:rPr>
            </w:pPr>
            <w:r w:rsidRPr="00064AC0">
              <w:rPr>
                <w:sz w:val="20"/>
                <w:szCs w:val="20"/>
              </w:rPr>
              <w:t>N</w:t>
            </w:r>
          </w:p>
        </w:tc>
        <w:tc>
          <w:tcPr>
            <w:tcW w:w="360" w:type="dxa"/>
          </w:tcPr>
          <w:p w14:paraId="14C96174" w14:textId="77777777" w:rsidR="00064AC0" w:rsidRPr="00064AC0" w:rsidRDefault="00064AC0">
            <w:pPr>
              <w:rPr>
                <w:sz w:val="20"/>
                <w:szCs w:val="20"/>
              </w:rPr>
            </w:pPr>
            <w:r w:rsidRPr="00064AC0">
              <w:rPr>
                <w:sz w:val="20"/>
                <w:szCs w:val="20"/>
              </w:rPr>
              <w:t>N</w:t>
            </w:r>
          </w:p>
        </w:tc>
        <w:tc>
          <w:tcPr>
            <w:tcW w:w="360" w:type="dxa"/>
          </w:tcPr>
          <w:p w14:paraId="14C96175" w14:textId="77777777" w:rsidR="00064AC0" w:rsidRPr="00064AC0" w:rsidRDefault="00064AC0" w:rsidP="00064AC0">
            <w:pPr>
              <w:jc w:val="center"/>
              <w:rPr>
                <w:sz w:val="20"/>
                <w:szCs w:val="20"/>
              </w:rPr>
            </w:pPr>
            <w:r w:rsidRPr="00064AC0">
              <w:rPr>
                <w:sz w:val="20"/>
                <w:szCs w:val="20"/>
              </w:rPr>
              <w:t>Y</w:t>
            </w:r>
          </w:p>
        </w:tc>
        <w:tc>
          <w:tcPr>
            <w:tcW w:w="1080" w:type="dxa"/>
          </w:tcPr>
          <w:p w14:paraId="14C96176" w14:textId="77777777" w:rsidR="00064AC0" w:rsidRPr="00064AC0" w:rsidRDefault="00064AC0" w:rsidP="00682815">
            <w:pPr>
              <w:rPr>
                <w:sz w:val="20"/>
                <w:szCs w:val="20"/>
              </w:rPr>
            </w:pPr>
            <w:r>
              <w:rPr>
                <w:sz w:val="20"/>
                <w:szCs w:val="20"/>
              </w:rPr>
              <w:t>None</w:t>
            </w:r>
          </w:p>
        </w:tc>
        <w:tc>
          <w:tcPr>
            <w:tcW w:w="360" w:type="dxa"/>
          </w:tcPr>
          <w:p w14:paraId="14C96177" w14:textId="77777777" w:rsidR="00064AC0" w:rsidRPr="00064AC0" w:rsidRDefault="00064AC0" w:rsidP="00682815">
            <w:pPr>
              <w:jc w:val="center"/>
              <w:rPr>
                <w:sz w:val="20"/>
                <w:szCs w:val="20"/>
              </w:rPr>
            </w:pPr>
            <w:r>
              <w:rPr>
                <w:sz w:val="20"/>
                <w:szCs w:val="20"/>
              </w:rPr>
              <w:t>N</w:t>
            </w:r>
          </w:p>
        </w:tc>
        <w:tc>
          <w:tcPr>
            <w:tcW w:w="3168" w:type="dxa"/>
          </w:tcPr>
          <w:p w14:paraId="14C96178" w14:textId="77777777" w:rsidR="00064AC0" w:rsidRPr="00064AC0" w:rsidRDefault="00B16882" w:rsidP="00682815">
            <w:pPr>
              <w:rPr>
                <w:sz w:val="20"/>
                <w:szCs w:val="20"/>
              </w:rPr>
            </w:pPr>
            <w:r>
              <w:rPr>
                <w:sz w:val="20"/>
                <w:szCs w:val="20"/>
              </w:rPr>
              <w:t>User that created the case</w:t>
            </w:r>
          </w:p>
        </w:tc>
      </w:tr>
      <w:tr w:rsidR="00064AC0" w:rsidRPr="00064AC0" w14:paraId="14C96182" w14:textId="77777777" w:rsidTr="00682815">
        <w:tc>
          <w:tcPr>
            <w:tcW w:w="1890" w:type="dxa"/>
          </w:tcPr>
          <w:p w14:paraId="14C9617A" w14:textId="77777777" w:rsidR="00064AC0" w:rsidRPr="00064AC0" w:rsidRDefault="00064AC0" w:rsidP="00682815">
            <w:pPr>
              <w:rPr>
                <w:sz w:val="20"/>
                <w:szCs w:val="20"/>
              </w:rPr>
            </w:pPr>
            <w:r w:rsidRPr="00064AC0">
              <w:rPr>
                <w:sz w:val="20"/>
                <w:szCs w:val="20"/>
              </w:rPr>
              <w:t>Last Modified By</w:t>
            </w:r>
          </w:p>
        </w:tc>
        <w:tc>
          <w:tcPr>
            <w:tcW w:w="2610" w:type="dxa"/>
          </w:tcPr>
          <w:p w14:paraId="14C9617B" w14:textId="77777777" w:rsidR="00064AC0" w:rsidRPr="00064AC0" w:rsidRDefault="00D15F7F" w:rsidP="00682815">
            <w:pPr>
              <w:rPr>
                <w:sz w:val="20"/>
                <w:szCs w:val="20"/>
              </w:rPr>
            </w:pPr>
            <w:r>
              <w:rPr>
                <w:sz w:val="20"/>
                <w:szCs w:val="20"/>
              </w:rPr>
              <w:t>Lookup(User)</w:t>
            </w:r>
          </w:p>
        </w:tc>
        <w:tc>
          <w:tcPr>
            <w:tcW w:w="360" w:type="dxa"/>
          </w:tcPr>
          <w:p w14:paraId="14C9617C" w14:textId="77777777" w:rsidR="00064AC0" w:rsidRPr="00064AC0" w:rsidRDefault="00064AC0" w:rsidP="00682815">
            <w:pPr>
              <w:rPr>
                <w:sz w:val="20"/>
                <w:szCs w:val="20"/>
              </w:rPr>
            </w:pPr>
            <w:r w:rsidRPr="00064AC0">
              <w:rPr>
                <w:sz w:val="20"/>
                <w:szCs w:val="20"/>
              </w:rPr>
              <w:t>N</w:t>
            </w:r>
          </w:p>
        </w:tc>
        <w:tc>
          <w:tcPr>
            <w:tcW w:w="360" w:type="dxa"/>
          </w:tcPr>
          <w:p w14:paraId="14C9617D" w14:textId="77777777" w:rsidR="00064AC0" w:rsidRPr="00064AC0" w:rsidRDefault="00064AC0">
            <w:pPr>
              <w:rPr>
                <w:sz w:val="20"/>
                <w:szCs w:val="20"/>
              </w:rPr>
            </w:pPr>
            <w:r w:rsidRPr="00064AC0">
              <w:rPr>
                <w:sz w:val="20"/>
                <w:szCs w:val="20"/>
              </w:rPr>
              <w:t>N</w:t>
            </w:r>
          </w:p>
        </w:tc>
        <w:tc>
          <w:tcPr>
            <w:tcW w:w="360" w:type="dxa"/>
          </w:tcPr>
          <w:p w14:paraId="14C9617E" w14:textId="77777777" w:rsidR="00064AC0" w:rsidRPr="00064AC0" w:rsidRDefault="00064AC0" w:rsidP="00064AC0">
            <w:pPr>
              <w:jc w:val="center"/>
              <w:rPr>
                <w:sz w:val="20"/>
                <w:szCs w:val="20"/>
              </w:rPr>
            </w:pPr>
            <w:r w:rsidRPr="00064AC0">
              <w:rPr>
                <w:sz w:val="20"/>
                <w:szCs w:val="20"/>
              </w:rPr>
              <w:t>Y</w:t>
            </w:r>
          </w:p>
        </w:tc>
        <w:tc>
          <w:tcPr>
            <w:tcW w:w="1080" w:type="dxa"/>
          </w:tcPr>
          <w:p w14:paraId="14C9617F" w14:textId="77777777" w:rsidR="00064AC0" w:rsidRDefault="00064AC0">
            <w:r w:rsidRPr="00634E8E">
              <w:rPr>
                <w:sz w:val="20"/>
                <w:szCs w:val="20"/>
              </w:rPr>
              <w:t>None</w:t>
            </w:r>
          </w:p>
        </w:tc>
        <w:tc>
          <w:tcPr>
            <w:tcW w:w="360" w:type="dxa"/>
          </w:tcPr>
          <w:p w14:paraId="14C96180" w14:textId="77777777" w:rsidR="00064AC0" w:rsidRDefault="00064AC0">
            <w:r w:rsidRPr="00DE2222">
              <w:rPr>
                <w:sz w:val="20"/>
                <w:szCs w:val="20"/>
              </w:rPr>
              <w:t>N</w:t>
            </w:r>
          </w:p>
        </w:tc>
        <w:tc>
          <w:tcPr>
            <w:tcW w:w="3168" w:type="dxa"/>
          </w:tcPr>
          <w:p w14:paraId="14C96181" w14:textId="77777777" w:rsidR="00064AC0" w:rsidRPr="00064AC0" w:rsidRDefault="00B16882" w:rsidP="00682815">
            <w:pPr>
              <w:rPr>
                <w:sz w:val="20"/>
                <w:szCs w:val="20"/>
              </w:rPr>
            </w:pPr>
            <w:r>
              <w:rPr>
                <w:sz w:val="20"/>
                <w:szCs w:val="20"/>
              </w:rPr>
              <w:t>Last User that modified the case</w:t>
            </w:r>
          </w:p>
        </w:tc>
      </w:tr>
    </w:tbl>
    <w:p w14:paraId="14C96183" w14:textId="77777777" w:rsidR="00677A81" w:rsidRDefault="00677A81" w:rsidP="008B32FB"/>
    <w:p w14:paraId="1C3EE853" w14:textId="77777777" w:rsidR="00460799" w:rsidRDefault="00460799" w:rsidP="00460799">
      <w:pPr>
        <w:pStyle w:val="Heading1"/>
      </w:pPr>
      <w:bookmarkStart w:id="16" w:name="_Toc417029279"/>
      <w:r>
        <w:t>Page Layouts</w:t>
      </w:r>
      <w:bookmarkEnd w:id="16"/>
    </w:p>
    <w:p w14:paraId="346379A4" w14:textId="77777777" w:rsidR="00460799" w:rsidRDefault="00460799" w:rsidP="00460799">
      <w:pPr>
        <w:pStyle w:val="Heading2"/>
      </w:pPr>
      <w:bookmarkStart w:id="17" w:name="_Toc417029280"/>
      <w:r>
        <w:t>New Case</w:t>
      </w:r>
      <w:bookmarkEnd w:id="17"/>
    </w:p>
    <w:p w14:paraId="6AFF2996" w14:textId="3B3B4412" w:rsidR="00D42CE3" w:rsidRDefault="00D42CE3" w:rsidP="000B2697">
      <w:pPr>
        <w:pStyle w:val="Heading3"/>
      </w:pPr>
      <w:bookmarkStart w:id="18" w:name="_Toc417029281"/>
      <w:r>
        <w:t>Buttons</w:t>
      </w:r>
      <w:bookmarkEnd w:id="18"/>
    </w:p>
    <w:p w14:paraId="3876A8EC" w14:textId="457ABC4A" w:rsidR="00D42CE3" w:rsidRDefault="00D42CE3" w:rsidP="000B2697">
      <w:pPr>
        <w:pStyle w:val="ListParagraph"/>
        <w:numPr>
          <w:ilvl w:val="0"/>
          <w:numId w:val="15"/>
        </w:numPr>
      </w:pPr>
      <w:r>
        <w:t>Save</w:t>
      </w:r>
    </w:p>
    <w:p w14:paraId="7A41B2F1" w14:textId="6E9E9723" w:rsidR="00D42CE3" w:rsidRDefault="00D42CE3" w:rsidP="000B2697">
      <w:pPr>
        <w:pStyle w:val="ListParagraph"/>
        <w:numPr>
          <w:ilvl w:val="0"/>
          <w:numId w:val="15"/>
        </w:numPr>
      </w:pPr>
      <w:r>
        <w:t>Save &amp; Close</w:t>
      </w:r>
    </w:p>
    <w:p w14:paraId="10963C93" w14:textId="3A6F52E2" w:rsidR="00D42CE3" w:rsidRDefault="00D42CE3" w:rsidP="000B2697">
      <w:pPr>
        <w:pStyle w:val="ListParagraph"/>
        <w:numPr>
          <w:ilvl w:val="0"/>
          <w:numId w:val="15"/>
        </w:numPr>
      </w:pPr>
      <w:r>
        <w:t>Cancel</w:t>
      </w:r>
    </w:p>
    <w:p w14:paraId="5518FB58" w14:textId="0101BD1C" w:rsidR="00D42CE3" w:rsidRDefault="00D42CE3" w:rsidP="000B2697">
      <w:pPr>
        <w:pStyle w:val="Heading3"/>
      </w:pPr>
      <w:bookmarkStart w:id="19" w:name="_Toc417029282"/>
      <w:r>
        <w:t>Sections</w:t>
      </w:r>
      <w:bookmarkEnd w:id="19"/>
    </w:p>
    <w:tbl>
      <w:tblPr>
        <w:tblStyle w:val="TableGrid"/>
        <w:tblW w:w="0" w:type="auto"/>
        <w:tblLook w:val="04A0" w:firstRow="1" w:lastRow="0" w:firstColumn="1" w:lastColumn="0" w:noHBand="0" w:noVBand="1"/>
      </w:tblPr>
      <w:tblGrid>
        <w:gridCol w:w="3192"/>
        <w:gridCol w:w="6384"/>
      </w:tblGrid>
      <w:tr w:rsidR="00460799" w:rsidRPr="00497E64" w14:paraId="32A5B3AA" w14:textId="77777777" w:rsidTr="00D42CE3">
        <w:tc>
          <w:tcPr>
            <w:tcW w:w="3192" w:type="dxa"/>
          </w:tcPr>
          <w:p w14:paraId="673E58F9" w14:textId="77777777" w:rsidR="00460799" w:rsidRPr="00497E64" w:rsidRDefault="00460799" w:rsidP="00D42CE3">
            <w:r w:rsidRPr="00497E64">
              <w:rPr>
                <w:u w:val="single"/>
              </w:rPr>
              <w:t>Section Title</w:t>
            </w:r>
            <w:r w:rsidRPr="00497E64">
              <w:t>:</w:t>
            </w:r>
          </w:p>
        </w:tc>
        <w:tc>
          <w:tcPr>
            <w:tcW w:w="6384" w:type="dxa"/>
          </w:tcPr>
          <w:p w14:paraId="5DE844D6" w14:textId="77777777" w:rsidR="00460799" w:rsidRPr="000E6A90" w:rsidRDefault="00460799" w:rsidP="00D42CE3">
            <w:pPr>
              <w:rPr>
                <w:b/>
              </w:rPr>
            </w:pPr>
            <w:r w:rsidRPr="000E6A90">
              <w:rPr>
                <w:b/>
              </w:rPr>
              <w:t>Department Details</w:t>
            </w:r>
          </w:p>
        </w:tc>
      </w:tr>
      <w:tr w:rsidR="00460799" w:rsidRPr="00497E64" w14:paraId="2FC8B7DA" w14:textId="77777777" w:rsidTr="00D42CE3">
        <w:tc>
          <w:tcPr>
            <w:tcW w:w="3192" w:type="dxa"/>
          </w:tcPr>
          <w:p w14:paraId="19EA4625" w14:textId="77777777" w:rsidR="00460799" w:rsidRPr="00497E64" w:rsidRDefault="00460799" w:rsidP="00D42CE3">
            <w:r w:rsidRPr="00497E64">
              <w:t>Fields:</w:t>
            </w:r>
          </w:p>
        </w:tc>
        <w:tc>
          <w:tcPr>
            <w:tcW w:w="6384" w:type="dxa"/>
          </w:tcPr>
          <w:p w14:paraId="4B91B48F" w14:textId="77777777" w:rsidR="00460799" w:rsidRPr="00497E64" w:rsidRDefault="00460799" w:rsidP="00D42CE3">
            <w:r w:rsidRPr="00497E64">
              <w:t>Type</w:t>
            </w:r>
          </w:p>
        </w:tc>
      </w:tr>
      <w:tr w:rsidR="00460799" w:rsidRPr="00497E64" w14:paraId="2DCAD731" w14:textId="77777777" w:rsidTr="00D42CE3">
        <w:tc>
          <w:tcPr>
            <w:tcW w:w="3192" w:type="dxa"/>
          </w:tcPr>
          <w:p w14:paraId="4242013C" w14:textId="77777777" w:rsidR="00460799" w:rsidRPr="00497E64" w:rsidRDefault="00460799" w:rsidP="00D42CE3"/>
        </w:tc>
        <w:tc>
          <w:tcPr>
            <w:tcW w:w="6384" w:type="dxa"/>
          </w:tcPr>
          <w:p w14:paraId="793628DE" w14:textId="77777777" w:rsidR="00460799" w:rsidRPr="00497E64" w:rsidRDefault="00460799" w:rsidP="00D42CE3">
            <w:r w:rsidRPr="00497E64">
              <w:t>Department</w:t>
            </w:r>
          </w:p>
        </w:tc>
      </w:tr>
      <w:tr w:rsidR="00460799" w:rsidRPr="00497E64" w14:paraId="704531BA" w14:textId="77777777" w:rsidTr="00D42CE3">
        <w:tc>
          <w:tcPr>
            <w:tcW w:w="3192" w:type="dxa"/>
          </w:tcPr>
          <w:p w14:paraId="59AE4718" w14:textId="77777777" w:rsidR="00460799" w:rsidRPr="00497E64" w:rsidRDefault="00460799" w:rsidP="00D42CE3"/>
        </w:tc>
        <w:tc>
          <w:tcPr>
            <w:tcW w:w="6384" w:type="dxa"/>
          </w:tcPr>
          <w:p w14:paraId="0DEA4AD3" w14:textId="77777777" w:rsidR="00460799" w:rsidRPr="00497E64" w:rsidRDefault="00460799" w:rsidP="00D42CE3">
            <w:r w:rsidRPr="00497E64">
              <w:t>Case Record Type</w:t>
            </w:r>
          </w:p>
        </w:tc>
      </w:tr>
      <w:tr w:rsidR="00460799" w:rsidRPr="00497E64" w14:paraId="31EA01C2" w14:textId="77777777" w:rsidTr="00D42CE3">
        <w:tc>
          <w:tcPr>
            <w:tcW w:w="3192" w:type="dxa"/>
          </w:tcPr>
          <w:p w14:paraId="2991ABCD" w14:textId="77777777" w:rsidR="00460799" w:rsidRPr="00497E64" w:rsidRDefault="00460799" w:rsidP="00D42CE3"/>
        </w:tc>
        <w:tc>
          <w:tcPr>
            <w:tcW w:w="6384" w:type="dxa"/>
          </w:tcPr>
          <w:p w14:paraId="54789B48" w14:textId="77777777" w:rsidR="00460799" w:rsidRPr="00497E64" w:rsidRDefault="00460799" w:rsidP="00D42CE3">
            <w:r w:rsidRPr="00497E64">
              <w:t>Service Request Type</w:t>
            </w:r>
          </w:p>
        </w:tc>
      </w:tr>
    </w:tbl>
    <w:p w14:paraId="097C13A6" w14:textId="77777777" w:rsidR="00B7367B" w:rsidRDefault="00B7367B" w:rsidP="00B7367B">
      <w:pPr>
        <w:spacing w:after="0"/>
      </w:pPr>
    </w:p>
    <w:tbl>
      <w:tblPr>
        <w:tblStyle w:val="TableGrid"/>
        <w:tblW w:w="0" w:type="auto"/>
        <w:tblLook w:val="04A0" w:firstRow="1" w:lastRow="0" w:firstColumn="1" w:lastColumn="0" w:noHBand="0" w:noVBand="1"/>
      </w:tblPr>
      <w:tblGrid>
        <w:gridCol w:w="3192"/>
        <w:gridCol w:w="3192"/>
        <w:gridCol w:w="3192"/>
      </w:tblGrid>
      <w:tr w:rsidR="00B7367B" w:rsidRPr="00902CCE" w14:paraId="40845AC6" w14:textId="77777777" w:rsidTr="00BA4CBF">
        <w:tc>
          <w:tcPr>
            <w:tcW w:w="3192" w:type="dxa"/>
          </w:tcPr>
          <w:p w14:paraId="780A7096" w14:textId="77777777" w:rsidR="00B7367B" w:rsidRPr="00902CCE" w:rsidRDefault="00B7367B" w:rsidP="00BA4CBF">
            <w:r w:rsidRPr="00902CCE">
              <w:t>Section Title:</w:t>
            </w:r>
          </w:p>
        </w:tc>
        <w:tc>
          <w:tcPr>
            <w:tcW w:w="6384" w:type="dxa"/>
            <w:gridSpan w:val="2"/>
          </w:tcPr>
          <w:p w14:paraId="438E2DEB" w14:textId="77777777" w:rsidR="00B7367B" w:rsidRPr="000E6A90" w:rsidRDefault="00B7367B" w:rsidP="00BA4CBF">
            <w:pPr>
              <w:rPr>
                <w:b/>
              </w:rPr>
            </w:pPr>
            <w:r w:rsidRPr="000E6A90">
              <w:rPr>
                <w:b/>
              </w:rPr>
              <w:t>Service Request Location</w:t>
            </w:r>
          </w:p>
        </w:tc>
      </w:tr>
      <w:tr w:rsidR="00B7367B" w:rsidRPr="00902CCE" w14:paraId="2F7D70C6" w14:textId="77777777" w:rsidTr="00BA4CBF">
        <w:tc>
          <w:tcPr>
            <w:tcW w:w="3192" w:type="dxa"/>
          </w:tcPr>
          <w:p w14:paraId="309B45EE" w14:textId="77777777" w:rsidR="00B7367B" w:rsidRPr="00902CCE" w:rsidRDefault="00B7367B" w:rsidP="00BA4CBF">
            <w:r w:rsidRPr="00902CCE">
              <w:t>Fields:</w:t>
            </w:r>
          </w:p>
        </w:tc>
        <w:tc>
          <w:tcPr>
            <w:tcW w:w="3192" w:type="dxa"/>
          </w:tcPr>
          <w:p w14:paraId="4FD699CC" w14:textId="77777777" w:rsidR="00B7367B" w:rsidRPr="00902CCE" w:rsidRDefault="00B7367B" w:rsidP="00BA4CBF">
            <w:r>
              <w:t>Address / Intersection</w:t>
            </w:r>
          </w:p>
        </w:tc>
        <w:tc>
          <w:tcPr>
            <w:tcW w:w="3192" w:type="dxa"/>
          </w:tcPr>
          <w:p w14:paraId="76D6F4E2" w14:textId="77777777" w:rsidR="00B7367B" w:rsidRPr="00902CCE" w:rsidRDefault="00B7367B" w:rsidP="00BA4CBF">
            <w:r>
              <w:t>(…)</w:t>
            </w:r>
          </w:p>
        </w:tc>
      </w:tr>
      <w:tr w:rsidR="00B7367B" w:rsidRPr="00902CCE" w14:paraId="1A40863D" w14:textId="77777777" w:rsidTr="00BA4CBF">
        <w:tc>
          <w:tcPr>
            <w:tcW w:w="3192" w:type="dxa"/>
          </w:tcPr>
          <w:p w14:paraId="7A5C1A57" w14:textId="77777777" w:rsidR="00B7367B" w:rsidRPr="00902CCE" w:rsidRDefault="00B7367B" w:rsidP="00BA4CBF"/>
        </w:tc>
        <w:tc>
          <w:tcPr>
            <w:tcW w:w="3192" w:type="dxa"/>
          </w:tcPr>
          <w:p w14:paraId="3A6B8792" w14:textId="77777777" w:rsidR="00B7367B" w:rsidRDefault="00B7367B" w:rsidP="00BA4CBF">
            <w:r>
              <w:t>Zip Code</w:t>
            </w:r>
          </w:p>
        </w:tc>
        <w:tc>
          <w:tcPr>
            <w:tcW w:w="3192" w:type="dxa"/>
          </w:tcPr>
          <w:p w14:paraId="4A3CD191" w14:textId="77777777" w:rsidR="00B7367B" w:rsidRDefault="00B7367B" w:rsidP="00BA4CBF"/>
        </w:tc>
      </w:tr>
    </w:tbl>
    <w:p w14:paraId="646E416D" w14:textId="77777777" w:rsidR="00B7367B" w:rsidRDefault="00B7367B" w:rsidP="00460799">
      <w:pPr>
        <w:spacing w:after="0"/>
      </w:pPr>
    </w:p>
    <w:tbl>
      <w:tblPr>
        <w:tblStyle w:val="TableGrid"/>
        <w:tblW w:w="0" w:type="auto"/>
        <w:tblLook w:val="04A0" w:firstRow="1" w:lastRow="0" w:firstColumn="1" w:lastColumn="0" w:noHBand="0" w:noVBand="1"/>
      </w:tblPr>
      <w:tblGrid>
        <w:gridCol w:w="3192"/>
        <w:gridCol w:w="3192"/>
        <w:gridCol w:w="3192"/>
      </w:tblGrid>
      <w:tr w:rsidR="00460799" w:rsidRPr="00902CCE" w14:paraId="623E0592" w14:textId="77777777" w:rsidTr="00D42CE3">
        <w:tc>
          <w:tcPr>
            <w:tcW w:w="3192" w:type="dxa"/>
          </w:tcPr>
          <w:p w14:paraId="625B168C" w14:textId="77777777" w:rsidR="00460799" w:rsidRPr="00902CCE" w:rsidRDefault="00460799" w:rsidP="00D42CE3">
            <w:r w:rsidRPr="00902CCE">
              <w:t>Section Title:</w:t>
            </w:r>
          </w:p>
        </w:tc>
        <w:tc>
          <w:tcPr>
            <w:tcW w:w="6384" w:type="dxa"/>
            <w:gridSpan w:val="2"/>
          </w:tcPr>
          <w:p w14:paraId="5B7CEA86" w14:textId="77777777" w:rsidR="00460799" w:rsidRPr="000E6A90" w:rsidRDefault="00460799" w:rsidP="00D42CE3">
            <w:pPr>
              <w:rPr>
                <w:b/>
              </w:rPr>
            </w:pPr>
            <w:r w:rsidRPr="000E6A90">
              <w:rPr>
                <w:b/>
              </w:rPr>
              <w:t>Case Information</w:t>
            </w:r>
          </w:p>
        </w:tc>
      </w:tr>
      <w:tr w:rsidR="00460799" w:rsidRPr="00902CCE" w14:paraId="5257A35A" w14:textId="77777777" w:rsidTr="00D42CE3">
        <w:tc>
          <w:tcPr>
            <w:tcW w:w="3192" w:type="dxa"/>
          </w:tcPr>
          <w:p w14:paraId="0068ABA7" w14:textId="77777777" w:rsidR="00460799" w:rsidRPr="00902CCE" w:rsidRDefault="00460799" w:rsidP="00D42CE3">
            <w:r w:rsidRPr="00902CCE">
              <w:t>Fields:</w:t>
            </w:r>
          </w:p>
        </w:tc>
        <w:tc>
          <w:tcPr>
            <w:tcW w:w="3192" w:type="dxa"/>
          </w:tcPr>
          <w:p w14:paraId="4A8DD193" w14:textId="77777777" w:rsidR="00460799" w:rsidRPr="00902CCE" w:rsidRDefault="00460799" w:rsidP="00D42CE3">
            <w:r w:rsidRPr="00902CCE">
              <w:t>Contact Name</w:t>
            </w:r>
          </w:p>
        </w:tc>
        <w:tc>
          <w:tcPr>
            <w:tcW w:w="3192" w:type="dxa"/>
          </w:tcPr>
          <w:p w14:paraId="3DADDF2D" w14:textId="77777777" w:rsidR="00460799" w:rsidRPr="00902CCE" w:rsidRDefault="00460799" w:rsidP="00D42CE3">
            <w:r w:rsidRPr="00902CCE">
              <w:t>Customer Zip Code</w:t>
            </w:r>
          </w:p>
        </w:tc>
      </w:tr>
      <w:tr w:rsidR="00460799" w:rsidRPr="00902CCE" w14:paraId="69C6041B" w14:textId="77777777" w:rsidTr="00D42CE3">
        <w:tc>
          <w:tcPr>
            <w:tcW w:w="3192" w:type="dxa"/>
          </w:tcPr>
          <w:p w14:paraId="0722A404" w14:textId="77777777" w:rsidR="00460799" w:rsidRPr="00902CCE" w:rsidRDefault="00460799" w:rsidP="00D42CE3"/>
        </w:tc>
        <w:tc>
          <w:tcPr>
            <w:tcW w:w="3192" w:type="dxa"/>
          </w:tcPr>
          <w:p w14:paraId="56FAEBA4" w14:textId="41500E01" w:rsidR="00460799" w:rsidRPr="00902CCE" w:rsidRDefault="00076BE7" w:rsidP="00D42CE3">
            <w:r w:rsidRPr="00902CCE">
              <w:t>Customer Declined</w:t>
            </w:r>
          </w:p>
        </w:tc>
        <w:tc>
          <w:tcPr>
            <w:tcW w:w="3192" w:type="dxa"/>
          </w:tcPr>
          <w:p w14:paraId="732EE9A3" w14:textId="71408B44" w:rsidR="00460799" w:rsidRPr="00902CCE" w:rsidRDefault="00076BE7" w:rsidP="00D42CE3">
            <w:r>
              <w:t>Translator Required</w:t>
            </w:r>
          </w:p>
        </w:tc>
      </w:tr>
      <w:tr w:rsidR="00076BE7" w:rsidRPr="00902CCE" w14:paraId="0C7DF3C8" w14:textId="77777777" w:rsidTr="00D42CE3">
        <w:tc>
          <w:tcPr>
            <w:tcW w:w="3192" w:type="dxa"/>
          </w:tcPr>
          <w:p w14:paraId="3011821F" w14:textId="77777777" w:rsidR="00076BE7" w:rsidRPr="00902CCE" w:rsidRDefault="00076BE7" w:rsidP="00D42CE3"/>
        </w:tc>
        <w:tc>
          <w:tcPr>
            <w:tcW w:w="3192" w:type="dxa"/>
          </w:tcPr>
          <w:p w14:paraId="2AB9A386" w14:textId="0844E861" w:rsidR="00076BE7" w:rsidRPr="00902CCE" w:rsidRDefault="00076BE7" w:rsidP="00D42CE3">
            <w:r>
              <w:t>Language</w:t>
            </w:r>
          </w:p>
        </w:tc>
        <w:tc>
          <w:tcPr>
            <w:tcW w:w="3192" w:type="dxa"/>
          </w:tcPr>
          <w:p w14:paraId="2EC3115D" w14:textId="7EBD9EA8" w:rsidR="00076BE7" w:rsidRPr="00902CCE" w:rsidRDefault="00076BE7" w:rsidP="00D42CE3">
            <w:r>
              <w:t>Other Language</w:t>
            </w:r>
          </w:p>
        </w:tc>
      </w:tr>
      <w:tr w:rsidR="00460799" w:rsidRPr="00902CCE" w14:paraId="4551B593" w14:textId="77777777" w:rsidTr="00D42CE3">
        <w:tc>
          <w:tcPr>
            <w:tcW w:w="3192" w:type="dxa"/>
          </w:tcPr>
          <w:p w14:paraId="6C985D3E" w14:textId="77777777" w:rsidR="00460799" w:rsidRPr="00902CCE" w:rsidRDefault="00460799" w:rsidP="00D42CE3"/>
        </w:tc>
        <w:tc>
          <w:tcPr>
            <w:tcW w:w="3192" w:type="dxa"/>
          </w:tcPr>
          <w:p w14:paraId="2C3E00C5" w14:textId="77777777" w:rsidR="00460799" w:rsidRPr="00902CCE" w:rsidRDefault="00460799" w:rsidP="00D42CE3">
            <w:r w:rsidRPr="00902CCE">
              <w:t>Status</w:t>
            </w:r>
          </w:p>
        </w:tc>
        <w:tc>
          <w:tcPr>
            <w:tcW w:w="3192" w:type="dxa"/>
          </w:tcPr>
          <w:p w14:paraId="61B058F6" w14:textId="77777777" w:rsidR="00460799" w:rsidRPr="00902CCE" w:rsidRDefault="00460799" w:rsidP="00D42CE3">
            <w:r w:rsidRPr="00902CCE">
              <w:t>Service Request Origin</w:t>
            </w:r>
          </w:p>
        </w:tc>
      </w:tr>
    </w:tbl>
    <w:p w14:paraId="6AAFAAEE" w14:textId="77777777" w:rsidR="00460799" w:rsidRDefault="00460799" w:rsidP="00460799">
      <w:pPr>
        <w:spacing w:after="0"/>
      </w:pPr>
    </w:p>
    <w:tbl>
      <w:tblPr>
        <w:tblStyle w:val="TableGrid"/>
        <w:tblW w:w="0" w:type="auto"/>
        <w:tblLook w:val="04A0" w:firstRow="1" w:lastRow="0" w:firstColumn="1" w:lastColumn="0" w:noHBand="0" w:noVBand="1"/>
      </w:tblPr>
      <w:tblGrid>
        <w:gridCol w:w="3192"/>
        <w:gridCol w:w="6384"/>
      </w:tblGrid>
      <w:tr w:rsidR="00460799" w:rsidRPr="000E6A90" w14:paraId="74B26BD5" w14:textId="77777777" w:rsidTr="00D42CE3">
        <w:tc>
          <w:tcPr>
            <w:tcW w:w="3192" w:type="dxa"/>
          </w:tcPr>
          <w:p w14:paraId="06730729" w14:textId="77777777" w:rsidR="00460799" w:rsidRPr="00902CCE" w:rsidRDefault="00460799" w:rsidP="00D42CE3">
            <w:r w:rsidRPr="00902CCE">
              <w:t>Section Title:</w:t>
            </w:r>
          </w:p>
        </w:tc>
        <w:tc>
          <w:tcPr>
            <w:tcW w:w="6384" w:type="dxa"/>
          </w:tcPr>
          <w:p w14:paraId="05E6720F" w14:textId="77777777" w:rsidR="00460799" w:rsidRPr="000E6A90" w:rsidRDefault="00460799" w:rsidP="00D42CE3">
            <w:pPr>
              <w:rPr>
                <w:b/>
              </w:rPr>
            </w:pPr>
            <w:r>
              <w:rPr>
                <w:b/>
              </w:rPr>
              <w:t>Service Request Information</w:t>
            </w:r>
          </w:p>
        </w:tc>
      </w:tr>
      <w:tr w:rsidR="00460799" w:rsidRPr="00902CCE" w14:paraId="39EE6C87" w14:textId="77777777" w:rsidTr="00D42CE3">
        <w:tc>
          <w:tcPr>
            <w:tcW w:w="3192" w:type="dxa"/>
          </w:tcPr>
          <w:p w14:paraId="7BDFC808" w14:textId="77777777" w:rsidR="00460799" w:rsidRPr="00902CCE" w:rsidRDefault="00460799" w:rsidP="00D42CE3">
            <w:r w:rsidRPr="00902CCE">
              <w:t>Fields:</w:t>
            </w:r>
          </w:p>
        </w:tc>
        <w:tc>
          <w:tcPr>
            <w:tcW w:w="6384" w:type="dxa"/>
          </w:tcPr>
          <w:p w14:paraId="5309CC46" w14:textId="77777777" w:rsidR="00460799" w:rsidRPr="00902CCE" w:rsidRDefault="00460799" w:rsidP="00D42CE3">
            <w:r>
              <w:t>Specific to Case Record Type</w:t>
            </w:r>
          </w:p>
        </w:tc>
      </w:tr>
    </w:tbl>
    <w:p w14:paraId="0AC63B62" w14:textId="77777777" w:rsidR="00460799" w:rsidRDefault="00460799" w:rsidP="00460799">
      <w:pPr>
        <w:spacing w:after="0"/>
      </w:pPr>
    </w:p>
    <w:tbl>
      <w:tblPr>
        <w:tblStyle w:val="TableGrid"/>
        <w:tblW w:w="0" w:type="auto"/>
        <w:tblLook w:val="04A0" w:firstRow="1" w:lastRow="0" w:firstColumn="1" w:lastColumn="0" w:noHBand="0" w:noVBand="1"/>
      </w:tblPr>
      <w:tblGrid>
        <w:gridCol w:w="3192"/>
        <w:gridCol w:w="6384"/>
      </w:tblGrid>
      <w:tr w:rsidR="00460799" w:rsidRPr="00902CCE" w14:paraId="0AF575D3" w14:textId="77777777" w:rsidTr="00D42CE3">
        <w:tc>
          <w:tcPr>
            <w:tcW w:w="3192" w:type="dxa"/>
          </w:tcPr>
          <w:p w14:paraId="71E0C4E3" w14:textId="77777777" w:rsidR="00460799" w:rsidRPr="00902CCE" w:rsidRDefault="00460799" w:rsidP="00D42CE3">
            <w:r w:rsidRPr="00902CCE">
              <w:lastRenderedPageBreak/>
              <w:t>Section Title:</w:t>
            </w:r>
          </w:p>
        </w:tc>
        <w:tc>
          <w:tcPr>
            <w:tcW w:w="6384" w:type="dxa"/>
          </w:tcPr>
          <w:p w14:paraId="56EE31B3" w14:textId="77777777" w:rsidR="00460799" w:rsidRPr="000E6A90" w:rsidRDefault="00460799" w:rsidP="00D42CE3">
            <w:pPr>
              <w:rPr>
                <w:b/>
              </w:rPr>
            </w:pPr>
            <w:r w:rsidRPr="000E6A90">
              <w:rPr>
                <w:b/>
              </w:rPr>
              <w:t>Description Information</w:t>
            </w:r>
          </w:p>
        </w:tc>
      </w:tr>
      <w:tr w:rsidR="00460799" w:rsidRPr="00902CCE" w14:paraId="7C0F21FC" w14:textId="77777777" w:rsidTr="00D42CE3">
        <w:tc>
          <w:tcPr>
            <w:tcW w:w="3192" w:type="dxa"/>
          </w:tcPr>
          <w:p w14:paraId="05B5D24F" w14:textId="77777777" w:rsidR="00460799" w:rsidRPr="00902CCE" w:rsidRDefault="00460799" w:rsidP="00D42CE3">
            <w:r w:rsidRPr="00902CCE">
              <w:t>Fields:</w:t>
            </w:r>
          </w:p>
        </w:tc>
        <w:tc>
          <w:tcPr>
            <w:tcW w:w="6384" w:type="dxa"/>
          </w:tcPr>
          <w:p w14:paraId="2B51CC16" w14:textId="77777777" w:rsidR="00460799" w:rsidRPr="00902CCE" w:rsidRDefault="00460799" w:rsidP="00D42CE3">
            <w:r>
              <w:t>Subject</w:t>
            </w:r>
          </w:p>
        </w:tc>
      </w:tr>
      <w:tr w:rsidR="00460799" w:rsidRPr="00902CCE" w14:paraId="72C8A687" w14:textId="77777777" w:rsidTr="00D42CE3">
        <w:tc>
          <w:tcPr>
            <w:tcW w:w="3192" w:type="dxa"/>
          </w:tcPr>
          <w:p w14:paraId="6B97B103" w14:textId="77777777" w:rsidR="00460799" w:rsidRPr="00902CCE" w:rsidRDefault="00460799" w:rsidP="00D42CE3"/>
        </w:tc>
        <w:tc>
          <w:tcPr>
            <w:tcW w:w="6384" w:type="dxa"/>
          </w:tcPr>
          <w:p w14:paraId="356EB2A8" w14:textId="77777777" w:rsidR="00460799" w:rsidRPr="00902CCE" w:rsidRDefault="00460799" w:rsidP="00D42CE3">
            <w:r>
              <w:t>Status Update</w:t>
            </w:r>
          </w:p>
        </w:tc>
      </w:tr>
      <w:tr w:rsidR="00460799" w:rsidRPr="00902CCE" w14:paraId="52F0ABF9" w14:textId="77777777" w:rsidTr="00D42CE3">
        <w:tc>
          <w:tcPr>
            <w:tcW w:w="3192" w:type="dxa"/>
          </w:tcPr>
          <w:p w14:paraId="16A97E89" w14:textId="77777777" w:rsidR="00460799" w:rsidRPr="00902CCE" w:rsidRDefault="00460799" w:rsidP="00D42CE3"/>
        </w:tc>
        <w:tc>
          <w:tcPr>
            <w:tcW w:w="6384" w:type="dxa"/>
          </w:tcPr>
          <w:p w14:paraId="7F67FA0C" w14:textId="77777777" w:rsidR="00460799" w:rsidRPr="00902CCE" w:rsidRDefault="00460799" w:rsidP="00D42CE3">
            <w:r>
              <w:t>Comments</w:t>
            </w:r>
          </w:p>
        </w:tc>
      </w:tr>
      <w:tr w:rsidR="00460799" w:rsidRPr="00902CCE" w14:paraId="2FCCE8B6" w14:textId="77777777" w:rsidTr="00D42CE3">
        <w:tc>
          <w:tcPr>
            <w:tcW w:w="3192" w:type="dxa"/>
          </w:tcPr>
          <w:p w14:paraId="760254D5" w14:textId="77777777" w:rsidR="00460799" w:rsidRPr="00902CCE" w:rsidRDefault="00460799" w:rsidP="00D42CE3"/>
        </w:tc>
        <w:tc>
          <w:tcPr>
            <w:tcW w:w="6384" w:type="dxa"/>
          </w:tcPr>
          <w:p w14:paraId="527D665D" w14:textId="77777777" w:rsidR="00460799" w:rsidRPr="00902CCE" w:rsidRDefault="00460799" w:rsidP="00D42CE3">
            <w:r>
              <w:t>Internal Comments</w:t>
            </w:r>
          </w:p>
        </w:tc>
      </w:tr>
    </w:tbl>
    <w:p w14:paraId="6308494F" w14:textId="77777777" w:rsidR="00460799" w:rsidRDefault="00460799" w:rsidP="00460799">
      <w:pPr>
        <w:spacing w:after="0"/>
      </w:pPr>
    </w:p>
    <w:tbl>
      <w:tblPr>
        <w:tblStyle w:val="TableGrid"/>
        <w:tblW w:w="0" w:type="auto"/>
        <w:tblLook w:val="04A0" w:firstRow="1" w:lastRow="0" w:firstColumn="1" w:lastColumn="0" w:noHBand="0" w:noVBand="1"/>
      </w:tblPr>
      <w:tblGrid>
        <w:gridCol w:w="3192"/>
        <w:gridCol w:w="3192"/>
        <w:gridCol w:w="3192"/>
      </w:tblGrid>
      <w:tr w:rsidR="00460799" w:rsidRPr="00902CCE" w14:paraId="3C918874" w14:textId="77777777" w:rsidTr="00D42CE3">
        <w:tc>
          <w:tcPr>
            <w:tcW w:w="3192" w:type="dxa"/>
          </w:tcPr>
          <w:p w14:paraId="4FF14892" w14:textId="77777777" w:rsidR="00460799" w:rsidRPr="00902CCE" w:rsidRDefault="00460799" w:rsidP="00D42CE3">
            <w:r w:rsidRPr="00902CCE">
              <w:t>Section Title:</w:t>
            </w:r>
          </w:p>
        </w:tc>
        <w:tc>
          <w:tcPr>
            <w:tcW w:w="6384" w:type="dxa"/>
            <w:gridSpan w:val="2"/>
          </w:tcPr>
          <w:p w14:paraId="7679DFF4" w14:textId="77777777" w:rsidR="00460799" w:rsidRPr="000E6A90" w:rsidRDefault="00460799" w:rsidP="00D42CE3">
            <w:pPr>
              <w:rPr>
                <w:b/>
              </w:rPr>
            </w:pPr>
            <w:r w:rsidRPr="000E6A90">
              <w:rPr>
                <w:b/>
              </w:rPr>
              <w:t>Optional</w:t>
            </w:r>
          </w:p>
        </w:tc>
      </w:tr>
      <w:tr w:rsidR="00460799" w:rsidRPr="00902CCE" w14:paraId="60765A28" w14:textId="77777777" w:rsidTr="00D42CE3">
        <w:tc>
          <w:tcPr>
            <w:tcW w:w="3192" w:type="dxa"/>
          </w:tcPr>
          <w:p w14:paraId="362CAAE0" w14:textId="77777777" w:rsidR="00460799" w:rsidRPr="00902CCE" w:rsidRDefault="00460799" w:rsidP="00D42CE3">
            <w:r w:rsidRPr="00902CCE">
              <w:t>Fields:</w:t>
            </w:r>
          </w:p>
        </w:tc>
        <w:tc>
          <w:tcPr>
            <w:tcW w:w="3192" w:type="dxa"/>
          </w:tcPr>
          <w:p w14:paraId="6AA419F5" w14:textId="4FE8D54D" w:rsidR="00460799" w:rsidRPr="00902CCE" w:rsidRDefault="00460799" w:rsidP="00EA146D">
            <w:r>
              <w:t>Send Update Email</w:t>
            </w:r>
            <w:r w:rsidR="00076BE7">
              <w:t>s</w:t>
            </w:r>
            <w:r>
              <w:t xml:space="preserve"> to </w:t>
            </w:r>
            <w:r w:rsidR="00EA146D">
              <w:t>Contact</w:t>
            </w:r>
          </w:p>
        </w:tc>
        <w:tc>
          <w:tcPr>
            <w:tcW w:w="3192" w:type="dxa"/>
          </w:tcPr>
          <w:p w14:paraId="3484A9E4" w14:textId="77777777" w:rsidR="00460799" w:rsidRPr="00902CCE" w:rsidRDefault="00460799" w:rsidP="00D42CE3"/>
        </w:tc>
      </w:tr>
    </w:tbl>
    <w:p w14:paraId="376D9190" w14:textId="77777777" w:rsidR="00460799" w:rsidRDefault="00460799" w:rsidP="00460799"/>
    <w:p w14:paraId="017623C6" w14:textId="77777777" w:rsidR="00460799" w:rsidRDefault="00460799" w:rsidP="00460799">
      <w:pPr>
        <w:pStyle w:val="Heading2"/>
      </w:pPr>
      <w:bookmarkStart w:id="20" w:name="_Toc417029283"/>
      <w:r>
        <w:t>Service Request Detail</w:t>
      </w:r>
      <w:bookmarkEnd w:id="20"/>
    </w:p>
    <w:p w14:paraId="0F66D418" w14:textId="6C7B9801" w:rsidR="00D42CE3" w:rsidRDefault="00D42CE3" w:rsidP="000B2697">
      <w:pPr>
        <w:pStyle w:val="Heading3"/>
      </w:pPr>
      <w:bookmarkStart w:id="21" w:name="_Toc417029284"/>
      <w:r>
        <w:t>Buttons</w:t>
      </w:r>
      <w:bookmarkEnd w:id="21"/>
    </w:p>
    <w:p w14:paraId="5D7F01F9" w14:textId="2CA4E69A" w:rsidR="00D42CE3" w:rsidRDefault="00D42CE3" w:rsidP="000B2697">
      <w:pPr>
        <w:pStyle w:val="ListParagraph"/>
        <w:numPr>
          <w:ilvl w:val="0"/>
          <w:numId w:val="16"/>
        </w:numPr>
      </w:pPr>
      <w:r>
        <w:t>Edit</w:t>
      </w:r>
    </w:p>
    <w:p w14:paraId="790414F5" w14:textId="30BB2A8E" w:rsidR="00D42CE3" w:rsidRDefault="00D42CE3" w:rsidP="000B2697">
      <w:pPr>
        <w:pStyle w:val="ListParagraph"/>
        <w:numPr>
          <w:ilvl w:val="0"/>
          <w:numId w:val="16"/>
        </w:numPr>
      </w:pPr>
      <w:r>
        <w:t>Delete</w:t>
      </w:r>
    </w:p>
    <w:p w14:paraId="4D2F757D" w14:textId="520CAABC" w:rsidR="00D42CE3" w:rsidRDefault="00D42CE3" w:rsidP="000B2697">
      <w:pPr>
        <w:pStyle w:val="ListParagraph"/>
        <w:numPr>
          <w:ilvl w:val="0"/>
          <w:numId w:val="16"/>
        </w:numPr>
      </w:pPr>
      <w:r>
        <w:t>Close</w:t>
      </w:r>
      <w:r w:rsidR="0046374D">
        <w:t xml:space="preserve"> </w:t>
      </w:r>
      <w:r w:rsidR="0046374D" w:rsidRPr="001F6AAB">
        <w:t>Service Request</w:t>
      </w:r>
    </w:p>
    <w:p w14:paraId="4E705D7E" w14:textId="62A761E6" w:rsidR="00D42CE3" w:rsidRDefault="00D42CE3" w:rsidP="000B2697">
      <w:pPr>
        <w:pStyle w:val="ListParagraph"/>
        <w:numPr>
          <w:ilvl w:val="0"/>
          <w:numId w:val="16"/>
        </w:numPr>
      </w:pPr>
      <w:r>
        <w:t>Redress</w:t>
      </w:r>
    </w:p>
    <w:p w14:paraId="1B4935F3" w14:textId="691BA6C3" w:rsidR="00D42CE3" w:rsidRDefault="00D42CE3" w:rsidP="000B2697">
      <w:pPr>
        <w:pStyle w:val="Heading3"/>
      </w:pPr>
      <w:bookmarkStart w:id="22" w:name="_Toc417029285"/>
      <w:r>
        <w:t>Sections</w:t>
      </w:r>
      <w:bookmarkEnd w:id="22"/>
    </w:p>
    <w:tbl>
      <w:tblPr>
        <w:tblStyle w:val="TableGrid"/>
        <w:tblW w:w="0" w:type="auto"/>
        <w:tblLook w:val="04A0" w:firstRow="1" w:lastRow="0" w:firstColumn="1" w:lastColumn="0" w:noHBand="0" w:noVBand="1"/>
      </w:tblPr>
      <w:tblGrid>
        <w:gridCol w:w="3192"/>
        <w:gridCol w:w="6384"/>
      </w:tblGrid>
      <w:tr w:rsidR="00460799" w:rsidRPr="000E6A90" w14:paraId="531F4E2E" w14:textId="77777777" w:rsidTr="00D42CE3">
        <w:tc>
          <w:tcPr>
            <w:tcW w:w="3192" w:type="dxa"/>
          </w:tcPr>
          <w:p w14:paraId="2C4709F8" w14:textId="77777777" w:rsidR="00460799" w:rsidRPr="00172E99" w:rsidRDefault="00460799" w:rsidP="00D42CE3">
            <w:r w:rsidRPr="00172E99">
              <w:t>Section Title:</w:t>
            </w:r>
          </w:p>
        </w:tc>
        <w:tc>
          <w:tcPr>
            <w:tcW w:w="6384" w:type="dxa"/>
          </w:tcPr>
          <w:p w14:paraId="3C563AEC" w14:textId="77777777" w:rsidR="00460799" w:rsidRPr="000E6A90" w:rsidRDefault="00460799" w:rsidP="00D42CE3">
            <w:pPr>
              <w:rPr>
                <w:b/>
              </w:rPr>
            </w:pPr>
            <w:r w:rsidRPr="000E6A90">
              <w:rPr>
                <w:b/>
              </w:rPr>
              <w:t>Department Details</w:t>
            </w:r>
          </w:p>
        </w:tc>
      </w:tr>
      <w:tr w:rsidR="00460799" w:rsidRPr="00497E64" w14:paraId="3165FCF6" w14:textId="77777777" w:rsidTr="00D42CE3">
        <w:tc>
          <w:tcPr>
            <w:tcW w:w="3192" w:type="dxa"/>
          </w:tcPr>
          <w:p w14:paraId="73072628" w14:textId="77777777" w:rsidR="00460799" w:rsidRPr="00497E64" w:rsidRDefault="00460799" w:rsidP="00D42CE3">
            <w:r w:rsidRPr="00497E64">
              <w:t>Fields:</w:t>
            </w:r>
          </w:p>
        </w:tc>
        <w:tc>
          <w:tcPr>
            <w:tcW w:w="6384" w:type="dxa"/>
          </w:tcPr>
          <w:p w14:paraId="744FB880" w14:textId="77777777" w:rsidR="00460799" w:rsidRPr="00497E64" w:rsidRDefault="00460799" w:rsidP="00D42CE3">
            <w:r w:rsidRPr="00497E64">
              <w:t>Type</w:t>
            </w:r>
          </w:p>
        </w:tc>
      </w:tr>
      <w:tr w:rsidR="00460799" w:rsidRPr="00497E64" w14:paraId="3A49ACA6" w14:textId="77777777" w:rsidTr="00D42CE3">
        <w:tc>
          <w:tcPr>
            <w:tcW w:w="3192" w:type="dxa"/>
          </w:tcPr>
          <w:p w14:paraId="30A649F3" w14:textId="77777777" w:rsidR="00460799" w:rsidRPr="00497E64" w:rsidRDefault="00460799" w:rsidP="00D42CE3"/>
        </w:tc>
        <w:tc>
          <w:tcPr>
            <w:tcW w:w="6384" w:type="dxa"/>
          </w:tcPr>
          <w:p w14:paraId="766FCE49" w14:textId="77777777" w:rsidR="00460799" w:rsidRPr="00497E64" w:rsidRDefault="00460799" w:rsidP="00D42CE3">
            <w:r w:rsidRPr="00497E64">
              <w:t>Department</w:t>
            </w:r>
          </w:p>
        </w:tc>
      </w:tr>
      <w:tr w:rsidR="00460799" w:rsidRPr="00497E64" w14:paraId="05E3088C" w14:textId="77777777" w:rsidTr="00D42CE3">
        <w:tc>
          <w:tcPr>
            <w:tcW w:w="3192" w:type="dxa"/>
          </w:tcPr>
          <w:p w14:paraId="377125F6" w14:textId="77777777" w:rsidR="00460799" w:rsidRPr="00497E64" w:rsidRDefault="00460799" w:rsidP="00D42CE3"/>
        </w:tc>
        <w:tc>
          <w:tcPr>
            <w:tcW w:w="6384" w:type="dxa"/>
          </w:tcPr>
          <w:p w14:paraId="0ACA170D" w14:textId="77777777" w:rsidR="00460799" w:rsidRPr="00497E64" w:rsidRDefault="00460799" w:rsidP="00D42CE3">
            <w:r w:rsidRPr="00497E64">
              <w:t>Case Record Type</w:t>
            </w:r>
          </w:p>
        </w:tc>
      </w:tr>
      <w:tr w:rsidR="00460799" w:rsidRPr="00497E64" w14:paraId="70CBCD8A" w14:textId="77777777" w:rsidTr="00D42CE3">
        <w:tc>
          <w:tcPr>
            <w:tcW w:w="3192" w:type="dxa"/>
          </w:tcPr>
          <w:p w14:paraId="71CB8686" w14:textId="77777777" w:rsidR="00460799" w:rsidRPr="00497E64" w:rsidRDefault="00460799" w:rsidP="00D42CE3"/>
        </w:tc>
        <w:tc>
          <w:tcPr>
            <w:tcW w:w="6384" w:type="dxa"/>
          </w:tcPr>
          <w:p w14:paraId="27F4AE34" w14:textId="77777777" w:rsidR="00460799" w:rsidRPr="00497E64" w:rsidRDefault="00460799" w:rsidP="00D42CE3">
            <w:r w:rsidRPr="00497E64">
              <w:t>Service Request Type</w:t>
            </w:r>
          </w:p>
        </w:tc>
      </w:tr>
    </w:tbl>
    <w:p w14:paraId="449BD007" w14:textId="77777777" w:rsidR="00B7367B" w:rsidRDefault="00B7367B" w:rsidP="00B7367B">
      <w:pPr>
        <w:spacing w:after="0"/>
      </w:pPr>
    </w:p>
    <w:tbl>
      <w:tblPr>
        <w:tblStyle w:val="TableGrid"/>
        <w:tblW w:w="0" w:type="auto"/>
        <w:tblLook w:val="04A0" w:firstRow="1" w:lastRow="0" w:firstColumn="1" w:lastColumn="0" w:noHBand="0" w:noVBand="1"/>
      </w:tblPr>
      <w:tblGrid>
        <w:gridCol w:w="3192"/>
        <w:gridCol w:w="6384"/>
      </w:tblGrid>
      <w:tr w:rsidR="00B7367B" w:rsidRPr="000E6A90" w14:paraId="64A984E4" w14:textId="77777777" w:rsidTr="00BA4CBF">
        <w:tc>
          <w:tcPr>
            <w:tcW w:w="3192" w:type="dxa"/>
          </w:tcPr>
          <w:p w14:paraId="2888702A" w14:textId="77777777" w:rsidR="00B7367B" w:rsidRPr="00902CCE" w:rsidRDefault="00B7367B" w:rsidP="00BA4CBF">
            <w:r w:rsidRPr="00902CCE">
              <w:t>Section Title:</w:t>
            </w:r>
          </w:p>
        </w:tc>
        <w:tc>
          <w:tcPr>
            <w:tcW w:w="6384" w:type="dxa"/>
          </w:tcPr>
          <w:p w14:paraId="1543CA03" w14:textId="77777777" w:rsidR="00B7367B" w:rsidRPr="000E6A90" w:rsidRDefault="00B7367B" w:rsidP="00BA4CBF">
            <w:pPr>
              <w:rPr>
                <w:b/>
              </w:rPr>
            </w:pPr>
            <w:r w:rsidRPr="000E6A90">
              <w:rPr>
                <w:b/>
              </w:rPr>
              <w:t>Service Request Location</w:t>
            </w:r>
          </w:p>
        </w:tc>
      </w:tr>
      <w:tr w:rsidR="00B7367B" w:rsidRPr="00902CCE" w14:paraId="7A15D47E" w14:textId="77777777" w:rsidTr="00BA4CBF">
        <w:tc>
          <w:tcPr>
            <w:tcW w:w="3192" w:type="dxa"/>
          </w:tcPr>
          <w:p w14:paraId="565C1AAF" w14:textId="77777777" w:rsidR="00B7367B" w:rsidRPr="00902CCE" w:rsidRDefault="00B7367B" w:rsidP="00BA4CBF">
            <w:r w:rsidRPr="00902CCE">
              <w:t>Fields:</w:t>
            </w:r>
          </w:p>
        </w:tc>
        <w:tc>
          <w:tcPr>
            <w:tcW w:w="6384" w:type="dxa"/>
          </w:tcPr>
          <w:p w14:paraId="26788F15" w14:textId="77777777" w:rsidR="00B7367B" w:rsidRPr="00902CCE" w:rsidRDefault="00B7367B" w:rsidP="00BA4CBF">
            <w:r>
              <w:t>Address / Intersection</w:t>
            </w:r>
          </w:p>
        </w:tc>
      </w:tr>
      <w:tr w:rsidR="00B7367B" w:rsidRPr="00902CCE" w14:paraId="2FB366D7" w14:textId="77777777" w:rsidTr="00BA4CBF">
        <w:tc>
          <w:tcPr>
            <w:tcW w:w="3192" w:type="dxa"/>
          </w:tcPr>
          <w:p w14:paraId="3285EAFF" w14:textId="77777777" w:rsidR="00B7367B" w:rsidRPr="00902CCE" w:rsidRDefault="00B7367B" w:rsidP="00BA4CBF"/>
        </w:tc>
        <w:tc>
          <w:tcPr>
            <w:tcW w:w="6384" w:type="dxa"/>
          </w:tcPr>
          <w:p w14:paraId="569510D4" w14:textId="77777777" w:rsidR="00B7367B" w:rsidRDefault="00B7367B" w:rsidP="00BA4CBF">
            <w:r>
              <w:t>Zip Code</w:t>
            </w:r>
          </w:p>
        </w:tc>
      </w:tr>
    </w:tbl>
    <w:p w14:paraId="107D0712" w14:textId="77777777" w:rsidR="00B7367B" w:rsidRDefault="00B7367B" w:rsidP="00B7367B">
      <w:pPr>
        <w:spacing w:after="0"/>
      </w:pPr>
    </w:p>
    <w:tbl>
      <w:tblPr>
        <w:tblStyle w:val="TableGrid"/>
        <w:tblW w:w="0" w:type="auto"/>
        <w:tblLook w:val="04A0" w:firstRow="1" w:lastRow="0" w:firstColumn="1" w:lastColumn="0" w:noHBand="0" w:noVBand="1"/>
      </w:tblPr>
      <w:tblGrid>
        <w:gridCol w:w="3192"/>
        <w:gridCol w:w="3192"/>
        <w:gridCol w:w="3192"/>
      </w:tblGrid>
      <w:tr w:rsidR="000F27B5" w:rsidRPr="000E6A90" w14:paraId="61ACA3B3" w14:textId="77777777" w:rsidTr="00BA4CBF">
        <w:tc>
          <w:tcPr>
            <w:tcW w:w="3192" w:type="dxa"/>
          </w:tcPr>
          <w:p w14:paraId="4636932A" w14:textId="77777777" w:rsidR="000F27B5" w:rsidRPr="00902CCE" w:rsidRDefault="000F27B5" w:rsidP="00BA4CBF">
            <w:r w:rsidRPr="00902CCE">
              <w:t>Section Title:</w:t>
            </w:r>
          </w:p>
        </w:tc>
        <w:tc>
          <w:tcPr>
            <w:tcW w:w="6384" w:type="dxa"/>
            <w:gridSpan w:val="2"/>
          </w:tcPr>
          <w:p w14:paraId="36B89158" w14:textId="77777777" w:rsidR="000F27B5" w:rsidRPr="000E6A90" w:rsidRDefault="000F27B5" w:rsidP="00BA4CBF">
            <w:pPr>
              <w:rPr>
                <w:b/>
              </w:rPr>
            </w:pPr>
            <w:r w:rsidRPr="000E6A90">
              <w:rPr>
                <w:b/>
              </w:rPr>
              <w:t>Case Information</w:t>
            </w:r>
          </w:p>
        </w:tc>
      </w:tr>
      <w:tr w:rsidR="000F27B5" w:rsidRPr="00902CCE" w14:paraId="6B0C4F99" w14:textId="77777777" w:rsidTr="00BA4CBF">
        <w:tc>
          <w:tcPr>
            <w:tcW w:w="3192" w:type="dxa"/>
          </w:tcPr>
          <w:p w14:paraId="3710F5DA" w14:textId="77777777" w:rsidR="000F27B5" w:rsidRPr="00902CCE" w:rsidRDefault="000F27B5" w:rsidP="00BA4CBF">
            <w:r w:rsidRPr="00902CCE">
              <w:t>Fields:</w:t>
            </w:r>
          </w:p>
        </w:tc>
        <w:tc>
          <w:tcPr>
            <w:tcW w:w="3192" w:type="dxa"/>
          </w:tcPr>
          <w:p w14:paraId="20B46E49" w14:textId="77777777" w:rsidR="000F27B5" w:rsidRPr="00902CCE" w:rsidRDefault="000F27B5" w:rsidP="00BA4CBF">
            <w:r>
              <w:t>Service Request Owner</w:t>
            </w:r>
          </w:p>
        </w:tc>
        <w:tc>
          <w:tcPr>
            <w:tcW w:w="3192" w:type="dxa"/>
          </w:tcPr>
          <w:p w14:paraId="44F7A1F0" w14:textId="77777777" w:rsidR="000F27B5" w:rsidRPr="00902CCE" w:rsidRDefault="000F27B5" w:rsidP="00BA4CBF">
            <w:r>
              <w:t>Service Request Number</w:t>
            </w:r>
          </w:p>
        </w:tc>
      </w:tr>
      <w:tr w:rsidR="000F27B5" w:rsidRPr="00902CCE" w14:paraId="5E9CE80D" w14:textId="77777777" w:rsidTr="00BA4CBF">
        <w:tc>
          <w:tcPr>
            <w:tcW w:w="3192" w:type="dxa"/>
          </w:tcPr>
          <w:p w14:paraId="52569180" w14:textId="77777777" w:rsidR="000F27B5" w:rsidRPr="00902CCE" w:rsidRDefault="000F27B5" w:rsidP="00BA4CBF"/>
        </w:tc>
        <w:tc>
          <w:tcPr>
            <w:tcW w:w="3192" w:type="dxa"/>
          </w:tcPr>
          <w:p w14:paraId="5E18AB26" w14:textId="77777777" w:rsidR="000F27B5" w:rsidRPr="00902CCE" w:rsidRDefault="000F27B5" w:rsidP="00BA4CBF">
            <w:r w:rsidRPr="00902CCE">
              <w:t>Contact Name</w:t>
            </w:r>
          </w:p>
        </w:tc>
        <w:tc>
          <w:tcPr>
            <w:tcW w:w="3192" w:type="dxa"/>
          </w:tcPr>
          <w:p w14:paraId="736AADDD" w14:textId="77777777" w:rsidR="000F27B5" w:rsidRPr="00902CCE" w:rsidRDefault="000F27B5" w:rsidP="00BA4CBF">
            <w:r w:rsidRPr="00902CCE">
              <w:t>Customer Declined</w:t>
            </w:r>
          </w:p>
        </w:tc>
      </w:tr>
      <w:tr w:rsidR="000F27B5" w:rsidRPr="00902CCE" w14:paraId="1A0CA8F1" w14:textId="77777777" w:rsidTr="00BA4CBF">
        <w:tc>
          <w:tcPr>
            <w:tcW w:w="3192" w:type="dxa"/>
          </w:tcPr>
          <w:p w14:paraId="447F22CC" w14:textId="77777777" w:rsidR="000F27B5" w:rsidRPr="00902CCE" w:rsidRDefault="000F27B5" w:rsidP="00BA4CBF"/>
        </w:tc>
        <w:tc>
          <w:tcPr>
            <w:tcW w:w="3192" w:type="dxa"/>
          </w:tcPr>
          <w:p w14:paraId="5C66D169" w14:textId="77777777" w:rsidR="000F27B5" w:rsidRPr="00902CCE" w:rsidRDefault="000F27B5" w:rsidP="00BA4CBF">
            <w:r>
              <w:t>Contact Type</w:t>
            </w:r>
          </w:p>
        </w:tc>
        <w:tc>
          <w:tcPr>
            <w:tcW w:w="3192" w:type="dxa"/>
          </w:tcPr>
          <w:p w14:paraId="6F7C9929" w14:textId="77777777" w:rsidR="000F27B5" w:rsidRPr="00902CCE" w:rsidRDefault="000F27B5" w:rsidP="00BA4CBF">
            <w:r w:rsidRPr="00902CCE">
              <w:t>Customer Zip Code</w:t>
            </w:r>
          </w:p>
        </w:tc>
      </w:tr>
      <w:tr w:rsidR="000F27B5" w:rsidRPr="00902CCE" w14:paraId="43F604C1" w14:textId="77777777" w:rsidTr="00BA4CBF">
        <w:tc>
          <w:tcPr>
            <w:tcW w:w="3192" w:type="dxa"/>
          </w:tcPr>
          <w:p w14:paraId="72B9E084" w14:textId="77777777" w:rsidR="000F27B5" w:rsidRPr="00902CCE" w:rsidRDefault="000F27B5" w:rsidP="00BA4CBF"/>
        </w:tc>
        <w:tc>
          <w:tcPr>
            <w:tcW w:w="3192" w:type="dxa"/>
          </w:tcPr>
          <w:p w14:paraId="5FE72648" w14:textId="77777777" w:rsidR="000F27B5" w:rsidRPr="00902CCE" w:rsidRDefault="000F27B5" w:rsidP="00BA4CBF">
            <w:r>
              <w:t>Account Name</w:t>
            </w:r>
          </w:p>
        </w:tc>
        <w:tc>
          <w:tcPr>
            <w:tcW w:w="3192" w:type="dxa"/>
          </w:tcPr>
          <w:p w14:paraId="41B47B96" w14:textId="77777777" w:rsidR="000F27B5" w:rsidRPr="00902CCE" w:rsidRDefault="000F27B5" w:rsidP="00BA4CBF">
            <w:r>
              <w:t>Parent Service Request</w:t>
            </w:r>
          </w:p>
        </w:tc>
      </w:tr>
      <w:tr w:rsidR="000F27B5" w14:paraId="2294361B" w14:textId="77777777" w:rsidTr="00BA4CBF">
        <w:tc>
          <w:tcPr>
            <w:tcW w:w="3192" w:type="dxa"/>
          </w:tcPr>
          <w:p w14:paraId="50214318" w14:textId="77777777" w:rsidR="000F27B5" w:rsidRPr="00902CCE" w:rsidRDefault="000F27B5" w:rsidP="00BA4CBF"/>
        </w:tc>
        <w:tc>
          <w:tcPr>
            <w:tcW w:w="3192" w:type="dxa"/>
          </w:tcPr>
          <w:p w14:paraId="2717C789" w14:textId="77777777" w:rsidR="000F27B5" w:rsidRDefault="000F27B5" w:rsidP="00BA4CBF">
            <w:r>
              <w:t>Contact Email</w:t>
            </w:r>
          </w:p>
        </w:tc>
        <w:tc>
          <w:tcPr>
            <w:tcW w:w="3192" w:type="dxa"/>
          </w:tcPr>
          <w:p w14:paraId="564EA81D" w14:textId="77777777" w:rsidR="000F27B5" w:rsidRDefault="000F27B5" w:rsidP="00BA4CBF">
            <w:r>
              <w:t>Contact Phone</w:t>
            </w:r>
          </w:p>
        </w:tc>
      </w:tr>
      <w:tr w:rsidR="000F27B5" w14:paraId="0104A30B" w14:textId="77777777" w:rsidTr="00BA4CBF">
        <w:tc>
          <w:tcPr>
            <w:tcW w:w="3192" w:type="dxa"/>
          </w:tcPr>
          <w:p w14:paraId="2AEC6DEC" w14:textId="77777777" w:rsidR="000F27B5" w:rsidRPr="00902CCE" w:rsidRDefault="000F27B5" w:rsidP="00BA4CBF"/>
        </w:tc>
        <w:tc>
          <w:tcPr>
            <w:tcW w:w="3192" w:type="dxa"/>
          </w:tcPr>
          <w:p w14:paraId="4B41AE7B" w14:textId="77777777" w:rsidR="000F27B5" w:rsidRDefault="000F27B5" w:rsidP="00BA4CBF">
            <w:r>
              <w:t>Translator Required</w:t>
            </w:r>
          </w:p>
        </w:tc>
        <w:tc>
          <w:tcPr>
            <w:tcW w:w="3192" w:type="dxa"/>
          </w:tcPr>
          <w:p w14:paraId="31CF83EB" w14:textId="77777777" w:rsidR="000F27B5" w:rsidRDefault="000F27B5" w:rsidP="00BA4CBF">
            <w:r>
              <w:t>Language</w:t>
            </w:r>
          </w:p>
        </w:tc>
      </w:tr>
      <w:tr w:rsidR="000F27B5" w14:paraId="3EEE8C82" w14:textId="77777777" w:rsidTr="00BA4CBF">
        <w:tc>
          <w:tcPr>
            <w:tcW w:w="3192" w:type="dxa"/>
          </w:tcPr>
          <w:p w14:paraId="29EF9A37" w14:textId="77777777" w:rsidR="000F27B5" w:rsidRPr="00902CCE" w:rsidRDefault="000F27B5" w:rsidP="00BA4CBF"/>
        </w:tc>
        <w:tc>
          <w:tcPr>
            <w:tcW w:w="3192" w:type="dxa"/>
          </w:tcPr>
          <w:p w14:paraId="67FBF2D1" w14:textId="77777777" w:rsidR="000F27B5" w:rsidRDefault="000F27B5" w:rsidP="00BA4CBF"/>
        </w:tc>
        <w:tc>
          <w:tcPr>
            <w:tcW w:w="3192" w:type="dxa"/>
          </w:tcPr>
          <w:p w14:paraId="479F222A" w14:textId="77777777" w:rsidR="000F27B5" w:rsidRDefault="000F27B5" w:rsidP="00BA4CBF">
            <w:r>
              <w:t>Other Language</w:t>
            </w:r>
          </w:p>
        </w:tc>
      </w:tr>
      <w:tr w:rsidR="000F27B5" w14:paraId="6043B828" w14:textId="77777777" w:rsidTr="00BA4CBF">
        <w:tc>
          <w:tcPr>
            <w:tcW w:w="3192" w:type="dxa"/>
          </w:tcPr>
          <w:p w14:paraId="60913C9A" w14:textId="77777777" w:rsidR="000F27B5" w:rsidRPr="00902CCE" w:rsidRDefault="000F27B5" w:rsidP="00BA4CBF"/>
        </w:tc>
        <w:tc>
          <w:tcPr>
            <w:tcW w:w="3192" w:type="dxa"/>
          </w:tcPr>
          <w:p w14:paraId="3ECED6EF" w14:textId="77777777" w:rsidR="000F27B5" w:rsidRPr="00902CCE" w:rsidRDefault="000F27B5" w:rsidP="00BA4CBF">
            <w:r>
              <w:t>Case Origin Icon</w:t>
            </w:r>
          </w:p>
        </w:tc>
        <w:tc>
          <w:tcPr>
            <w:tcW w:w="3192" w:type="dxa"/>
          </w:tcPr>
          <w:p w14:paraId="20185363" w14:textId="77777777" w:rsidR="000F27B5" w:rsidRDefault="000F27B5" w:rsidP="00BA4CBF">
            <w:r>
              <w:t>Status</w:t>
            </w:r>
          </w:p>
        </w:tc>
      </w:tr>
      <w:tr w:rsidR="000F27B5" w14:paraId="27C1F8B4" w14:textId="77777777" w:rsidTr="00BA4CBF">
        <w:tc>
          <w:tcPr>
            <w:tcW w:w="3192" w:type="dxa"/>
          </w:tcPr>
          <w:p w14:paraId="7CEB78F4" w14:textId="77777777" w:rsidR="000F27B5" w:rsidRPr="00902CCE" w:rsidRDefault="000F27B5" w:rsidP="00BA4CBF"/>
        </w:tc>
        <w:tc>
          <w:tcPr>
            <w:tcW w:w="3192" w:type="dxa"/>
          </w:tcPr>
          <w:p w14:paraId="708C34FB" w14:textId="472868E7" w:rsidR="000F27B5" w:rsidRDefault="000F27B5" w:rsidP="00BA4CBF">
            <w:r>
              <w:t>SLA</w:t>
            </w:r>
          </w:p>
        </w:tc>
        <w:tc>
          <w:tcPr>
            <w:tcW w:w="3192" w:type="dxa"/>
          </w:tcPr>
          <w:p w14:paraId="4DD96344" w14:textId="744D34D1" w:rsidR="000F27B5" w:rsidRDefault="000F27B5" w:rsidP="00BA4CBF">
            <w:r>
              <w:t>SLA Exceeded</w:t>
            </w:r>
          </w:p>
        </w:tc>
      </w:tr>
      <w:tr w:rsidR="000F27B5" w14:paraId="58E0E7C5" w14:textId="77777777" w:rsidTr="00BA4CBF">
        <w:tc>
          <w:tcPr>
            <w:tcW w:w="3192" w:type="dxa"/>
          </w:tcPr>
          <w:p w14:paraId="151338A4" w14:textId="77777777" w:rsidR="000F27B5" w:rsidRPr="00902CCE" w:rsidRDefault="000F27B5" w:rsidP="000F27B5"/>
        </w:tc>
        <w:tc>
          <w:tcPr>
            <w:tcW w:w="3192" w:type="dxa"/>
          </w:tcPr>
          <w:p w14:paraId="1D709FCE" w14:textId="232D08FF" w:rsidR="000F27B5" w:rsidRDefault="000F27B5" w:rsidP="000F27B5">
            <w:r w:rsidRPr="00902CCE">
              <w:t>Service Request Origin</w:t>
            </w:r>
          </w:p>
        </w:tc>
        <w:tc>
          <w:tcPr>
            <w:tcW w:w="3192" w:type="dxa"/>
          </w:tcPr>
          <w:p w14:paraId="04AF6C78" w14:textId="11BED483" w:rsidR="000F27B5" w:rsidRDefault="000F27B5" w:rsidP="000F27B5">
            <w:r>
              <w:t>Date/Time Opened</w:t>
            </w:r>
          </w:p>
        </w:tc>
      </w:tr>
    </w:tbl>
    <w:p w14:paraId="03ACFF62" w14:textId="77777777" w:rsidR="00460799" w:rsidRDefault="00460799" w:rsidP="00460799">
      <w:pPr>
        <w:spacing w:after="0"/>
      </w:pPr>
    </w:p>
    <w:tbl>
      <w:tblPr>
        <w:tblStyle w:val="TableGrid"/>
        <w:tblW w:w="0" w:type="auto"/>
        <w:tblLook w:val="04A0" w:firstRow="1" w:lastRow="0" w:firstColumn="1" w:lastColumn="0" w:noHBand="0" w:noVBand="1"/>
      </w:tblPr>
      <w:tblGrid>
        <w:gridCol w:w="3192"/>
        <w:gridCol w:w="6384"/>
      </w:tblGrid>
      <w:tr w:rsidR="00460799" w:rsidRPr="000E6A90" w14:paraId="6D945834" w14:textId="77777777" w:rsidTr="00D42CE3">
        <w:tc>
          <w:tcPr>
            <w:tcW w:w="3192" w:type="dxa"/>
          </w:tcPr>
          <w:p w14:paraId="6511A2EE" w14:textId="77777777" w:rsidR="00460799" w:rsidRPr="00902CCE" w:rsidRDefault="00460799" w:rsidP="00D42CE3">
            <w:r w:rsidRPr="00902CCE">
              <w:t>Section Title:</w:t>
            </w:r>
          </w:p>
        </w:tc>
        <w:tc>
          <w:tcPr>
            <w:tcW w:w="6384" w:type="dxa"/>
          </w:tcPr>
          <w:p w14:paraId="70A463C4" w14:textId="77777777" w:rsidR="00460799" w:rsidRPr="000E6A90" w:rsidRDefault="00460799" w:rsidP="00D42CE3">
            <w:pPr>
              <w:rPr>
                <w:b/>
              </w:rPr>
            </w:pPr>
            <w:r>
              <w:rPr>
                <w:b/>
              </w:rPr>
              <w:t>Service Request Information</w:t>
            </w:r>
          </w:p>
        </w:tc>
      </w:tr>
      <w:tr w:rsidR="00460799" w:rsidRPr="00902CCE" w14:paraId="32BCFA56" w14:textId="77777777" w:rsidTr="00D42CE3">
        <w:tc>
          <w:tcPr>
            <w:tcW w:w="3192" w:type="dxa"/>
          </w:tcPr>
          <w:p w14:paraId="6F08A26C" w14:textId="77777777" w:rsidR="00460799" w:rsidRPr="00902CCE" w:rsidRDefault="00460799" w:rsidP="00D42CE3">
            <w:r w:rsidRPr="00902CCE">
              <w:t>Fields:</w:t>
            </w:r>
          </w:p>
        </w:tc>
        <w:tc>
          <w:tcPr>
            <w:tcW w:w="6384" w:type="dxa"/>
          </w:tcPr>
          <w:p w14:paraId="394BF9DA" w14:textId="77777777" w:rsidR="00460799" w:rsidRPr="00902CCE" w:rsidRDefault="00460799" w:rsidP="00D42CE3">
            <w:r>
              <w:t>Specific to Case Record Type</w:t>
            </w:r>
          </w:p>
        </w:tc>
      </w:tr>
    </w:tbl>
    <w:p w14:paraId="16DC7C6D" w14:textId="77777777" w:rsidR="00460799" w:rsidRDefault="00460799" w:rsidP="00460799">
      <w:pPr>
        <w:spacing w:after="0"/>
      </w:pPr>
    </w:p>
    <w:tbl>
      <w:tblPr>
        <w:tblStyle w:val="TableGrid"/>
        <w:tblW w:w="0" w:type="auto"/>
        <w:tblLook w:val="04A0" w:firstRow="1" w:lastRow="0" w:firstColumn="1" w:lastColumn="0" w:noHBand="0" w:noVBand="1"/>
      </w:tblPr>
      <w:tblGrid>
        <w:gridCol w:w="3192"/>
        <w:gridCol w:w="6384"/>
      </w:tblGrid>
      <w:tr w:rsidR="00460799" w:rsidRPr="000E6A90" w14:paraId="4D596C85" w14:textId="77777777" w:rsidTr="00D42CE3">
        <w:tc>
          <w:tcPr>
            <w:tcW w:w="3192" w:type="dxa"/>
          </w:tcPr>
          <w:p w14:paraId="239E2A81" w14:textId="77777777" w:rsidR="00460799" w:rsidRPr="00902CCE" w:rsidRDefault="00460799" w:rsidP="00D42CE3">
            <w:r w:rsidRPr="00902CCE">
              <w:t>Section Title:</w:t>
            </w:r>
          </w:p>
        </w:tc>
        <w:tc>
          <w:tcPr>
            <w:tcW w:w="6384" w:type="dxa"/>
          </w:tcPr>
          <w:p w14:paraId="05D16697" w14:textId="77777777" w:rsidR="00460799" w:rsidRPr="000E6A90" w:rsidRDefault="00460799" w:rsidP="00D42CE3">
            <w:pPr>
              <w:rPr>
                <w:b/>
              </w:rPr>
            </w:pPr>
            <w:r w:rsidRPr="000E6A90">
              <w:rPr>
                <w:b/>
              </w:rPr>
              <w:t>Description Information</w:t>
            </w:r>
          </w:p>
        </w:tc>
      </w:tr>
      <w:tr w:rsidR="00460799" w:rsidRPr="00902CCE" w14:paraId="76582AE9" w14:textId="77777777" w:rsidTr="00D42CE3">
        <w:tc>
          <w:tcPr>
            <w:tcW w:w="3192" w:type="dxa"/>
          </w:tcPr>
          <w:p w14:paraId="7AA516F6" w14:textId="77777777" w:rsidR="00460799" w:rsidRPr="00902CCE" w:rsidRDefault="00460799" w:rsidP="00D42CE3">
            <w:r w:rsidRPr="00902CCE">
              <w:lastRenderedPageBreak/>
              <w:t>Fields:</w:t>
            </w:r>
          </w:p>
        </w:tc>
        <w:tc>
          <w:tcPr>
            <w:tcW w:w="6384" w:type="dxa"/>
          </w:tcPr>
          <w:p w14:paraId="2A6EC3BE" w14:textId="77777777" w:rsidR="00460799" w:rsidRPr="00902CCE" w:rsidRDefault="00460799" w:rsidP="00D42CE3">
            <w:r>
              <w:t>Subject</w:t>
            </w:r>
          </w:p>
        </w:tc>
      </w:tr>
      <w:tr w:rsidR="00460799" w:rsidRPr="00902CCE" w14:paraId="11EE17C2" w14:textId="77777777" w:rsidTr="00D42CE3">
        <w:tc>
          <w:tcPr>
            <w:tcW w:w="3192" w:type="dxa"/>
          </w:tcPr>
          <w:p w14:paraId="2F731326" w14:textId="77777777" w:rsidR="00460799" w:rsidRPr="00902CCE" w:rsidRDefault="00460799" w:rsidP="00D42CE3"/>
        </w:tc>
        <w:tc>
          <w:tcPr>
            <w:tcW w:w="6384" w:type="dxa"/>
          </w:tcPr>
          <w:p w14:paraId="6CB25EDC" w14:textId="77777777" w:rsidR="00460799" w:rsidRPr="00902CCE" w:rsidRDefault="00460799" w:rsidP="00D42CE3">
            <w:r>
              <w:t>Status Update</w:t>
            </w:r>
          </w:p>
        </w:tc>
      </w:tr>
      <w:tr w:rsidR="00460799" w:rsidRPr="00902CCE" w14:paraId="736630FD" w14:textId="77777777" w:rsidTr="00D42CE3">
        <w:tc>
          <w:tcPr>
            <w:tcW w:w="3192" w:type="dxa"/>
          </w:tcPr>
          <w:p w14:paraId="76122E49" w14:textId="77777777" w:rsidR="00460799" w:rsidRPr="00902CCE" w:rsidRDefault="00460799" w:rsidP="00D42CE3"/>
        </w:tc>
        <w:tc>
          <w:tcPr>
            <w:tcW w:w="6384" w:type="dxa"/>
          </w:tcPr>
          <w:p w14:paraId="3286AB4B" w14:textId="77777777" w:rsidR="00460799" w:rsidRPr="00902CCE" w:rsidRDefault="00460799" w:rsidP="00D42CE3">
            <w:r>
              <w:t>Comments</w:t>
            </w:r>
          </w:p>
        </w:tc>
      </w:tr>
      <w:tr w:rsidR="00460799" w:rsidRPr="00902CCE" w14:paraId="2D4A2C3E" w14:textId="77777777" w:rsidTr="00D42CE3">
        <w:tc>
          <w:tcPr>
            <w:tcW w:w="3192" w:type="dxa"/>
          </w:tcPr>
          <w:p w14:paraId="32724476" w14:textId="77777777" w:rsidR="00460799" w:rsidRPr="00902CCE" w:rsidRDefault="00460799" w:rsidP="00D42CE3"/>
        </w:tc>
        <w:tc>
          <w:tcPr>
            <w:tcW w:w="6384" w:type="dxa"/>
          </w:tcPr>
          <w:p w14:paraId="64B92195" w14:textId="77777777" w:rsidR="00460799" w:rsidRPr="00902CCE" w:rsidRDefault="00460799" w:rsidP="00D42CE3">
            <w:r>
              <w:t>Internal Comments</w:t>
            </w:r>
          </w:p>
        </w:tc>
      </w:tr>
    </w:tbl>
    <w:p w14:paraId="11901B92" w14:textId="77777777" w:rsidR="00460799" w:rsidRDefault="00460799" w:rsidP="00460799">
      <w:pPr>
        <w:spacing w:after="0"/>
      </w:pPr>
    </w:p>
    <w:tbl>
      <w:tblPr>
        <w:tblStyle w:val="TableGrid"/>
        <w:tblW w:w="0" w:type="auto"/>
        <w:tblLook w:val="04A0" w:firstRow="1" w:lastRow="0" w:firstColumn="1" w:lastColumn="0" w:noHBand="0" w:noVBand="1"/>
      </w:tblPr>
      <w:tblGrid>
        <w:gridCol w:w="3192"/>
        <w:gridCol w:w="3192"/>
        <w:gridCol w:w="3192"/>
      </w:tblGrid>
      <w:tr w:rsidR="00460799" w:rsidRPr="000E6A90" w14:paraId="7CD97870" w14:textId="77777777" w:rsidTr="00D42CE3">
        <w:tc>
          <w:tcPr>
            <w:tcW w:w="3192" w:type="dxa"/>
          </w:tcPr>
          <w:p w14:paraId="607E69BB" w14:textId="77777777" w:rsidR="00460799" w:rsidRPr="00902CCE" w:rsidRDefault="00460799" w:rsidP="00D42CE3">
            <w:r w:rsidRPr="00902CCE">
              <w:t>Section Title:</w:t>
            </w:r>
          </w:p>
        </w:tc>
        <w:tc>
          <w:tcPr>
            <w:tcW w:w="6384" w:type="dxa"/>
            <w:gridSpan w:val="2"/>
          </w:tcPr>
          <w:p w14:paraId="6CAB25E3" w14:textId="77777777" w:rsidR="00460799" w:rsidRPr="000E6A90" w:rsidRDefault="00460799" w:rsidP="00D42CE3">
            <w:pPr>
              <w:rPr>
                <w:b/>
              </w:rPr>
            </w:pPr>
            <w:r>
              <w:rPr>
                <w:b/>
              </w:rPr>
              <w:t>Resolution Information</w:t>
            </w:r>
          </w:p>
        </w:tc>
      </w:tr>
      <w:tr w:rsidR="00460799" w:rsidRPr="00902CCE" w14:paraId="029AB6DA" w14:textId="77777777" w:rsidTr="00D42CE3">
        <w:tc>
          <w:tcPr>
            <w:tcW w:w="3192" w:type="dxa"/>
          </w:tcPr>
          <w:p w14:paraId="3DEE4E02" w14:textId="77777777" w:rsidR="00460799" w:rsidRPr="00902CCE" w:rsidRDefault="00460799" w:rsidP="00D42CE3">
            <w:r w:rsidRPr="00902CCE">
              <w:t>Fields:</w:t>
            </w:r>
          </w:p>
        </w:tc>
        <w:tc>
          <w:tcPr>
            <w:tcW w:w="3192" w:type="dxa"/>
          </w:tcPr>
          <w:p w14:paraId="7A337D29" w14:textId="77777777" w:rsidR="00460799" w:rsidRPr="00902CCE" w:rsidRDefault="00460799" w:rsidP="00D42CE3">
            <w:r>
              <w:t>Close Reason</w:t>
            </w:r>
          </w:p>
        </w:tc>
        <w:tc>
          <w:tcPr>
            <w:tcW w:w="3192" w:type="dxa"/>
          </w:tcPr>
          <w:p w14:paraId="24559751" w14:textId="77777777" w:rsidR="00460799" w:rsidRPr="00902CCE" w:rsidRDefault="00460799" w:rsidP="00D42CE3">
            <w:r>
              <w:t>Case Age in Business Days</w:t>
            </w:r>
          </w:p>
        </w:tc>
      </w:tr>
      <w:tr w:rsidR="00460799" w:rsidRPr="00902CCE" w14:paraId="0F7D4DF0" w14:textId="77777777" w:rsidTr="00D42CE3">
        <w:tc>
          <w:tcPr>
            <w:tcW w:w="3192" w:type="dxa"/>
          </w:tcPr>
          <w:p w14:paraId="0465740F" w14:textId="77777777" w:rsidR="00460799" w:rsidRPr="00902CCE" w:rsidRDefault="00460799" w:rsidP="00D42CE3"/>
        </w:tc>
        <w:tc>
          <w:tcPr>
            <w:tcW w:w="3192" w:type="dxa"/>
          </w:tcPr>
          <w:p w14:paraId="43221308" w14:textId="77777777" w:rsidR="00460799" w:rsidRPr="00902CCE" w:rsidRDefault="00460799" w:rsidP="00D42CE3">
            <w:r>
              <w:t>Date/Time Closed</w:t>
            </w:r>
          </w:p>
        </w:tc>
        <w:tc>
          <w:tcPr>
            <w:tcW w:w="3192" w:type="dxa"/>
          </w:tcPr>
          <w:p w14:paraId="0D40F17F" w14:textId="77777777" w:rsidR="00460799" w:rsidRPr="00902CCE" w:rsidRDefault="00460799" w:rsidP="00D42CE3">
            <w:r>
              <w:t>Days Over / (Under) SLA</w:t>
            </w:r>
          </w:p>
        </w:tc>
      </w:tr>
    </w:tbl>
    <w:p w14:paraId="1F019F09" w14:textId="77777777" w:rsidR="00460799" w:rsidRDefault="00460799" w:rsidP="008B32FB"/>
    <w:p w14:paraId="17C072EC" w14:textId="134A97F7" w:rsidR="007E4967" w:rsidRPr="00081C89" w:rsidRDefault="007E4967" w:rsidP="00BA4CBF">
      <w:pPr>
        <w:pStyle w:val="Heading3"/>
        <w:rPr>
          <w:highlight w:val="yellow"/>
        </w:rPr>
      </w:pPr>
      <w:bookmarkStart w:id="23" w:name="_Toc417029286"/>
      <w:commentRangeStart w:id="24"/>
      <w:r w:rsidRPr="00081C89">
        <w:rPr>
          <w:highlight w:val="yellow"/>
        </w:rPr>
        <w:t>Chatter</w:t>
      </w:r>
      <w:commentRangeEnd w:id="24"/>
      <w:r w:rsidR="00081C89">
        <w:rPr>
          <w:rStyle w:val="CommentReference"/>
          <w:rFonts w:asciiTheme="minorHAnsi" w:eastAsiaTheme="minorHAnsi" w:hAnsiTheme="minorHAnsi" w:cstheme="minorBidi"/>
          <w:b w:val="0"/>
          <w:bCs w:val="0"/>
          <w:color w:val="auto"/>
        </w:rPr>
        <w:commentReference w:id="24"/>
      </w:r>
      <w:r w:rsidRPr="00081C89">
        <w:rPr>
          <w:highlight w:val="yellow"/>
        </w:rPr>
        <w:t xml:space="preserve"> box</w:t>
      </w:r>
      <w:bookmarkEnd w:id="23"/>
    </w:p>
    <w:p w14:paraId="672F0E75" w14:textId="49D8CA8E" w:rsidR="007E4967" w:rsidRDefault="00BA4CBF" w:rsidP="008B32FB">
      <w:r w:rsidRPr="00081C89">
        <w:rPr>
          <w:b/>
          <w:highlight w:val="yellow"/>
        </w:rPr>
        <w:t>Address/Intersection</w:t>
      </w:r>
      <w:r w:rsidR="00081C89">
        <w:rPr>
          <w:b/>
          <w:highlight w:val="yellow"/>
        </w:rPr>
        <w:t xml:space="preserve"> </w:t>
      </w:r>
      <w:r w:rsidR="00081C89" w:rsidRPr="00081C89">
        <w:rPr>
          <w:highlight w:val="yellow"/>
        </w:rPr>
        <w:t>displays Service Request location on hover</w:t>
      </w:r>
      <w:r w:rsidR="00081C89">
        <w:rPr>
          <w:highlight w:val="yellow"/>
        </w:rPr>
        <w:t>.</w:t>
      </w:r>
    </w:p>
    <w:p w14:paraId="14C96184" w14:textId="77777777" w:rsidR="00B433B8" w:rsidRDefault="00B433B8" w:rsidP="00B433B8">
      <w:pPr>
        <w:pStyle w:val="Heading1"/>
      </w:pPr>
      <w:bookmarkStart w:id="25" w:name="_Toc417029287"/>
      <w:r>
        <w:t xml:space="preserve">Standard </w:t>
      </w:r>
      <w:r w:rsidR="00070A8D">
        <w:t xml:space="preserve">Related Lists </w:t>
      </w:r>
      <w:r w:rsidR="006E0976">
        <w:t>Contained in the Standard Page Layout</w:t>
      </w:r>
      <w:bookmarkEnd w:id="25"/>
    </w:p>
    <w:p w14:paraId="14C96185" w14:textId="77777777" w:rsidR="004D6270" w:rsidRDefault="004D6270" w:rsidP="004D6270">
      <w:pPr>
        <w:rPr>
          <w:rFonts w:cs="Arial"/>
        </w:rPr>
      </w:pPr>
      <w:r>
        <w:t xml:space="preserve">The following describes the “standard” </w:t>
      </w:r>
      <w:r>
        <w:rPr>
          <w:b/>
          <w:i/>
        </w:rPr>
        <w:t xml:space="preserve">Related Lists </w:t>
      </w:r>
      <w:r>
        <w:t>that will be contained in all Page Layouts associated with service request case Record Types (list</w:t>
      </w:r>
      <w:r w:rsidR="00E16793">
        <w:t>s</w:t>
      </w:r>
      <w:r>
        <w:t xml:space="preserve"> are shown in the order they appear)</w:t>
      </w:r>
      <w:r>
        <w:rPr>
          <w:rFonts w:cs="Arial"/>
        </w:rPr>
        <w:t>:</w:t>
      </w:r>
    </w:p>
    <w:p w14:paraId="14C96186" w14:textId="77777777" w:rsidR="004D6270" w:rsidRDefault="004D6270" w:rsidP="004D6270">
      <w:pPr>
        <w:pStyle w:val="Heading2"/>
      </w:pPr>
      <w:bookmarkStart w:id="26" w:name="_Toc417029288"/>
      <w:r>
        <w:t>Articles</w:t>
      </w:r>
      <w:bookmarkEnd w:id="26"/>
      <w:r>
        <w:t xml:space="preserve"> </w:t>
      </w:r>
    </w:p>
    <w:p w14:paraId="14C96187" w14:textId="77777777" w:rsidR="004D6270" w:rsidRPr="00070A8D" w:rsidRDefault="004D6270" w:rsidP="004D6270">
      <w:r>
        <w:t xml:space="preserve">This related list displays all Knowledgebase Articles </w:t>
      </w:r>
      <w:r w:rsidR="000F28F3">
        <w:t xml:space="preserve">that have been </w:t>
      </w:r>
      <w:r>
        <w:t xml:space="preserve">associated </w:t>
      </w:r>
      <w:r w:rsidR="00E16793">
        <w:t>to</w:t>
      </w:r>
      <w:r>
        <w:t xml:space="preserve"> the case.</w:t>
      </w:r>
    </w:p>
    <w:p w14:paraId="14C96188" w14:textId="77777777" w:rsidR="004D6270" w:rsidRDefault="004D6270" w:rsidP="004D6270">
      <w:pPr>
        <w:pStyle w:val="Heading2"/>
      </w:pPr>
      <w:bookmarkStart w:id="27" w:name="_Toc417029289"/>
      <w:r>
        <w:t>Related Cases</w:t>
      </w:r>
      <w:bookmarkEnd w:id="27"/>
      <w:r>
        <w:t xml:space="preserve"> </w:t>
      </w:r>
    </w:p>
    <w:p w14:paraId="14C96189" w14:textId="77777777" w:rsidR="004D6270" w:rsidRPr="00070A8D" w:rsidRDefault="00B36974" w:rsidP="004D6270">
      <w:r>
        <w:t xml:space="preserve">When a case is being created or edited </w:t>
      </w:r>
      <w:r w:rsidR="00CC125D">
        <w:t xml:space="preserve">it can be designated as a “Child Case” by setting the </w:t>
      </w:r>
      <w:r>
        <w:t xml:space="preserve">“Parent Case” using </w:t>
      </w:r>
      <w:r w:rsidRPr="000F28F3">
        <w:t xml:space="preserve">the </w:t>
      </w:r>
      <w:r>
        <w:t>“</w:t>
      </w:r>
      <w:r w:rsidRPr="000F28F3">
        <w:t>Parent</w:t>
      </w:r>
      <w:r>
        <w:t xml:space="preserve"> Case”</w:t>
      </w:r>
      <w:r w:rsidRPr="000F28F3">
        <w:t xml:space="preserve"> lookup field</w:t>
      </w:r>
      <w:r>
        <w:t xml:space="preserve">.  </w:t>
      </w:r>
      <w:r w:rsidR="00CC125D">
        <w:t>T</w:t>
      </w:r>
      <w:r w:rsidR="004D6270">
        <w:t xml:space="preserve">his related list displays </w:t>
      </w:r>
      <w:r w:rsidR="000F28F3" w:rsidRPr="000F28F3">
        <w:t xml:space="preserve">all </w:t>
      </w:r>
      <w:r w:rsidR="00CC125D">
        <w:t xml:space="preserve">of </w:t>
      </w:r>
      <w:r w:rsidR="000F28F3" w:rsidRPr="000F28F3">
        <w:t xml:space="preserve">the </w:t>
      </w:r>
      <w:r w:rsidR="00CC125D">
        <w:t>“Child Cases” for a “Parent Case”</w:t>
      </w:r>
      <w:r w:rsidR="000F28F3" w:rsidRPr="000F28F3">
        <w:t>.</w:t>
      </w:r>
    </w:p>
    <w:p w14:paraId="14C9618A" w14:textId="77777777" w:rsidR="004D6270" w:rsidRDefault="000F28F3" w:rsidP="004D6270">
      <w:pPr>
        <w:pStyle w:val="Heading2"/>
      </w:pPr>
      <w:bookmarkStart w:id="28" w:name="_Toc417029290"/>
      <w:r>
        <w:t>Open Activities</w:t>
      </w:r>
      <w:bookmarkEnd w:id="28"/>
      <w:r w:rsidR="004D6270">
        <w:t xml:space="preserve"> </w:t>
      </w:r>
    </w:p>
    <w:p w14:paraId="14C9618B" w14:textId="77777777" w:rsidR="004D6270" w:rsidRPr="00070A8D" w:rsidRDefault="004D6270" w:rsidP="000F28F3">
      <w:r>
        <w:t xml:space="preserve">This related list displays </w:t>
      </w:r>
      <w:r w:rsidR="000F28F3">
        <w:t>open tasks</w:t>
      </w:r>
      <w:r w:rsidR="0009565B">
        <w:t xml:space="preserve"> and </w:t>
      </w:r>
      <w:r w:rsidR="000F28F3">
        <w:t>open event</w:t>
      </w:r>
      <w:r w:rsidR="0009565B">
        <w:t xml:space="preserve"> (appointment, </w:t>
      </w:r>
      <w:r w:rsidR="00E16793">
        <w:t xml:space="preserve">call, email, </w:t>
      </w:r>
      <w:r w:rsidR="0009565B">
        <w:t xml:space="preserve">meeting, </w:t>
      </w:r>
      <w:r w:rsidR="00E16793">
        <w:t xml:space="preserve">etc.) </w:t>
      </w:r>
      <w:r w:rsidR="002D3CBB">
        <w:t xml:space="preserve">that have been </w:t>
      </w:r>
      <w:r w:rsidR="000F28F3">
        <w:t xml:space="preserve">associated to the case. </w:t>
      </w:r>
      <w:r w:rsidR="005F7C65">
        <w:t xml:space="preserve">  </w:t>
      </w:r>
      <w:r w:rsidR="00E16793">
        <w:t xml:space="preserve">A calendar can also be displayed showing </w:t>
      </w:r>
      <w:r w:rsidR="00CC125D">
        <w:t xml:space="preserve">scheduled </w:t>
      </w:r>
      <w:r w:rsidR="00E16793">
        <w:t xml:space="preserve">events.  </w:t>
      </w:r>
      <w:r w:rsidR="0009565B">
        <w:t xml:space="preserve">  </w:t>
      </w:r>
    </w:p>
    <w:p w14:paraId="14C9618C" w14:textId="77777777" w:rsidR="004D6270" w:rsidRDefault="005F7C65" w:rsidP="004D6270">
      <w:pPr>
        <w:pStyle w:val="Heading2"/>
      </w:pPr>
      <w:bookmarkStart w:id="29" w:name="_Toc417029291"/>
      <w:r>
        <w:t>Activity History</w:t>
      </w:r>
      <w:bookmarkEnd w:id="29"/>
      <w:r w:rsidR="004D6270">
        <w:t xml:space="preserve"> </w:t>
      </w:r>
    </w:p>
    <w:p w14:paraId="14C9618D" w14:textId="77777777" w:rsidR="004D6270" w:rsidRPr="00070A8D" w:rsidRDefault="004D6270" w:rsidP="004D6270">
      <w:r>
        <w:t xml:space="preserve">This related list displays </w:t>
      </w:r>
      <w:r w:rsidR="00CC125D" w:rsidRPr="00CC125D">
        <w:t>all completed tasks, logged phone calls, saved interaction logs, expired events, outbound email</w:t>
      </w:r>
      <w:r w:rsidR="00CC125D">
        <w:t>s</w:t>
      </w:r>
      <w:r w:rsidR="00CC125D" w:rsidRPr="00CC125D">
        <w:t xml:space="preserve">, and merged documents </w:t>
      </w:r>
      <w:r w:rsidR="002D3CBB">
        <w:t xml:space="preserve">that have been associated to </w:t>
      </w:r>
      <w:r w:rsidR="00CC125D" w:rsidRPr="00CC125D">
        <w:t xml:space="preserve">the </w:t>
      </w:r>
      <w:r w:rsidR="002D3CBB">
        <w:t xml:space="preserve">case. </w:t>
      </w:r>
    </w:p>
    <w:p w14:paraId="14C9618E" w14:textId="77777777" w:rsidR="004D6270" w:rsidRDefault="00E16793" w:rsidP="004D6270">
      <w:pPr>
        <w:pStyle w:val="Heading2"/>
      </w:pPr>
      <w:bookmarkStart w:id="30" w:name="_Toc417029292"/>
      <w:r>
        <w:t>Case Comments</w:t>
      </w:r>
      <w:bookmarkEnd w:id="30"/>
      <w:r w:rsidR="004D6270">
        <w:t xml:space="preserve"> </w:t>
      </w:r>
    </w:p>
    <w:p w14:paraId="14C9618F" w14:textId="77777777" w:rsidR="004D6270" w:rsidRPr="00070A8D" w:rsidRDefault="004D6270" w:rsidP="004D6270">
      <w:r>
        <w:t xml:space="preserve">This related list displays all </w:t>
      </w:r>
      <w:r w:rsidR="00E16793">
        <w:t xml:space="preserve">the Comments that have been </w:t>
      </w:r>
      <w:r>
        <w:t xml:space="preserve">associated </w:t>
      </w:r>
      <w:r w:rsidR="00E16793">
        <w:t>to</w:t>
      </w:r>
      <w:r>
        <w:t xml:space="preserve"> the case.</w:t>
      </w:r>
    </w:p>
    <w:p w14:paraId="14C96190" w14:textId="77777777" w:rsidR="00E16793" w:rsidRDefault="00E16793" w:rsidP="00E16793">
      <w:pPr>
        <w:pStyle w:val="Heading2"/>
      </w:pPr>
      <w:bookmarkStart w:id="31" w:name="_Toc417029293"/>
      <w:r>
        <w:t>Case History</w:t>
      </w:r>
      <w:bookmarkEnd w:id="31"/>
      <w:r>
        <w:t xml:space="preserve"> </w:t>
      </w:r>
    </w:p>
    <w:p w14:paraId="14C96191" w14:textId="77777777" w:rsidR="00E16793" w:rsidRPr="00070A8D" w:rsidRDefault="00E16793" w:rsidP="00E16793">
      <w:r>
        <w:t xml:space="preserve">This related list displays all changes to </w:t>
      </w:r>
      <w:r w:rsidR="002D3CBB">
        <w:t xml:space="preserve">any </w:t>
      </w:r>
      <w:r>
        <w:t xml:space="preserve">field </w:t>
      </w:r>
      <w:r w:rsidR="002D3CBB">
        <w:t xml:space="preserve">on the case </w:t>
      </w:r>
      <w:r>
        <w:t xml:space="preserve">that </w:t>
      </w:r>
      <w:r w:rsidR="002D3CBB">
        <w:t>had the “Track History” option set.</w:t>
      </w:r>
      <w:r>
        <w:t xml:space="preserve"> </w:t>
      </w:r>
    </w:p>
    <w:p w14:paraId="14C96192" w14:textId="77777777" w:rsidR="00E16793" w:rsidRDefault="00E16793" w:rsidP="00E16793">
      <w:pPr>
        <w:pStyle w:val="Heading2"/>
      </w:pPr>
      <w:bookmarkStart w:id="32" w:name="_Toc417029294"/>
      <w:r>
        <w:t>Attachments</w:t>
      </w:r>
      <w:bookmarkEnd w:id="32"/>
      <w:r>
        <w:t xml:space="preserve"> </w:t>
      </w:r>
    </w:p>
    <w:p w14:paraId="14C96193" w14:textId="77777777" w:rsidR="004D6270" w:rsidRDefault="00E16793" w:rsidP="004D6270">
      <w:r>
        <w:t>This related list displays all attachments that have been associated to the case.</w:t>
      </w:r>
    </w:p>
    <w:p w14:paraId="14C96194" w14:textId="4EFA2197" w:rsidR="00E35112" w:rsidRDefault="00E35112" w:rsidP="00E35112">
      <w:pPr>
        <w:pStyle w:val="Heading1"/>
      </w:pPr>
      <w:bookmarkStart w:id="33" w:name="_Toc417029295"/>
      <w:r>
        <w:lastRenderedPageBreak/>
        <w:t>Standard Flow</w:t>
      </w:r>
      <w:bookmarkEnd w:id="33"/>
    </w:p>
    <w:p w14:paraId="14C96195" w14:textId="60745733" w:rsidR="004B032F" w:rsidRDefault="004B032F" w:rsidP="004B032F">
      <w:r>
        <w:t xml:space="preserve">The flow will be used to provide the agent with special instructions specific to the Service Request Type they are creating.  The purpose of this Flow is not to completing replace the material stored in the Knowledgebase, but provide the agent with enough information to complete the Case.  If the caller is requesting more specific information then is provided in the flow, the agent should refer to the Knowledgebase </w:t>
      </w:r>
      <w:r w:rsidR="00C76FA3">
        <w:t>articles</w:t>
      </w:r>
      <w:r>
        <w:t xml:space="preserve"> provided in the right sidebar.  Generally, the information provided in the flow will observe the following format</w:t>
      </w:r>
      <w:r w:rsidR="00535384">
        <w:t xml:space="preserve"> (there should be white space between each section)</w:t>
      </w:r>
      <w:r>
        <w:t>:</w:t>
      </w:r>
    </w:p>
    <w:p w14:paraId="14C96196" w14:textId="77777777" w:rsidR="004B032F" w:rsidRDefault="004B032F" w:rsidP="004B032F">
      <w:pPr>
        <w:pStyle w:val="ListParagraph"/>
        <w:numPr>
          <w:ilvl w:val="0"/>
          <w:numId w:val="12"/>
        </w:numPr>
      </w:pPr>
      <w:r w:rsidRPr="004B032F">
        <w:rPr>
          <w:b/>
        </w:rPr>
        <w:t>Purpose</w:t>
      </w:r>
      <w:r>
        <w:t xml:space="preserve">:  </w:t>
      </w:r>
      <w:r w:rsidR="000D1854">
        <w:t>D</w:t>
      </w:r>
      <w:r>
        <w:t>escribe</w:t>
      </w:r>
      <w:r w:rsidR="000D1854">
        <w:t>s</w:t>
      </w:r>
      <w:r>
        <w:t xml:space="preserve"> the Service Request for the Page Layout the agent is currently completing.</w:t>
      </w:r>
    </w:p>
    <w:p w14:paraId="14C96197" w14:textId="77777777" w:rsidR="004B032F" w:rsidRDefault="004B032F" w:rsidP="004B032F">
      <w:pPr>
        <w:pStyle w:val="ListParagraph"/>
        <w:numPr>
          <w:ilvl w:val="0"/>
          <w:numId w:val="12"/>
        </w:numPr>
      </w:pPr>
      <w:r>
        <w:rPr>
          <w:b/>
        </w:rPr>
        <w:t>Contact</w:t>
      </w:r>
      <w:r>
        <w:t xml:space="preserve">:  </w:t>
      </w:r>
      <w:r w:rsidR="000D1854">
        <w:t>G</w:t>
      </w:r>
      <w:r>
        <w:t>ives the agent any specific reasons that the fulfilling departments may have for requiring the callers Contact information.  This is to assist the agent in persuading the caller to provide this information.</w:t>
      </w:r>
    </w:p>
    <w:p w14:paraId="14C96198" w14:textId="52DF42E1" w:rsidR="004B032F" w:rsidRDefault="000D1854" w:rsidP="004B032F">
      <w:pPr>
        <w:pStyle w:val="ListParagraph"/>
        <w:numPr>
          <w:ilvl w:val="0"/>
          <w:numId w:val="12"/>
        </w:numPr>
      </w:pPr>
      <w:r>
        <w:rPr>
          <w:b/>
        </w:rPr>
        <w:t xml:space="preserve">Service </w:t>
      </w:r>
      <w:r w:rsidR="00535384">
        <w:rPr>
          <w:b/>
        </w:rPr>
        <w:t>Request Location</w:t>
      </w:r>
      <w:r>
        <w:t>:  Provides any specifics that are required when obtaining the Service Address for this Service Request Type.</w:t>
      </w:r>
    </w:p>
    <w:p w14:paraId="14C96199" w14:textId="5A15A13B" w:rsidR="000D1854" w:rsidRDefault="00535384" w:rsidP="004B032F">
      <w:pPr>
        <w:pStyle w:val="ListParagraph"/>
        <w:numPr>
          <w:ilvl w:val="0"/>
          <w:numId w:val="12"/>
        </w:numPr>
      </w:pPr>
      <w:r>
        <w:rPr>
          <w:b/>
        </w:rPr>
        <w:t>Comments</w:t>
      </w:r>
      <w:r w:rsidR="000D1854">
        <w:t>:  States any additional information that may be required in the Description field in the Page Layout.</w:t>
      </w:r>
    </w:p>
    <w:p w14:paraId="14C9619A" w14:textId="77777777" w:rsidR="000D1854" w:rsidRPr="004B032F" w:rsidRDefault="000D1854" w:rsidP="004B032F">
      <w:pPr>
        <w:pStyle w:val="ListParagraph"/>
        <w:numPr>
          <w:ilvl w:val="0"/>
          <w:numId w:val="12"/>
        </w:numPr>
      </w:pPr>
      <w:r>
        <w:rPr>
          <w:b/>
        </w:rPr>
        <w:t>Advise the constituent</w:t>
      </w:r>
      <w:r>
        <w:t>:  Any additional information that the department would like the agents to give to the caller while before completing the call.</w:t>
      </w:r>
    </w:p>
    <w:p w14:paraId="14C9619B" w14:textId="77777777" w:rsidR="009F6CA6" w:rsidRDefault="009F6CA6" w:rsidP="009F6CA6">
      <w:pPr>
        <w:pStyle w:val="Heading1"/>
      </w:pPr>
      <w:bookmarkStart w:id="34" w:name="_Toc417029296"/>
      <w:r>
        <w:t xml:space="preserve">Standard </w:t>
      </w:r>
      <w:r w:rsidR="00814F2E">
        <w:t>Support Process</w:t>
      </w:r>
      <w:bookmarkEnd w:id="34"/>
    </w:p>
    <w:p w14:paraId="14C9619C" w14:textId="77777777" w:rsidR="009F6CA6" w:rsidRDefault="00814F2E" w:rsidP="009F6CA6">
      <w:r w:rsidRPr="00814F2E">
        <w:t xml:space="preserve">Support processes use the </w:t>
      </w:r>
      <w:r w:rsidR="0091522A" w:rsidRPr="00005B62">
        <w:rPr>
          <w:b/>
          <w:i/>
        </w:rPr>
        <w:t>S</w:t>
      </w:r>
      <w:r w:rsidRPr="00005B62">
        <w:rPr>
          <w:b/>
          <w:i/>
        </w:rPr>
        <w:t>tatus</w:t>
      </w:r>
      <w:r w:rsidRPr="00814F2E">
        <w:t xml:space="preserve"> field to identify a case within the support lifecycle. </w:t>
      </w:r>
      <w:r w:rsidR="0091522A">
        <w:t xml:space="preserve"> Most 311 Contact Centers </w:t>
      </w:r>
      <w:r w:rsidR="004F3C4A">
        <w:t>create</w:t>
      </w:r>
      <w:r w:rsidR="0091522A">
        <w:t xml:space="preserve"> </w:t>
      </w:r>
      <w:r w:rsidR="0091522A" w:rsidRPr="0091522A">
        <w:rPr>
          <w:u w:val="single"/>
        </w:rPr>
        <w:t>one</w:t>
      </w:r>
      <w:r w:rsidR="0091522A">
        <w:t xml:space="preserve"> </w:t>
      </w:r>
      <w:r w:rsidR="0091522A" w:rsidRPr="004F3C4A">
        <w:rPr>
          <w:b/>
          <w:i/>
        </w:rPr>
        <w:t>S</w:t>
      </w:r>
      <w:r w:rsidRPr="004F3C4A">
        <w:rPr>
          <w:b/>
          <w:i/>
        </w:rPr>
        <w:t xml:space="preserve">upport </w:t>
      </w:r>
      <w:r w:rsidR="0091522A" w:rsidRPr="004F3C4A">
        <w:rPr>
          <w:b/>
          <w:i/>
        </w:rPr>
        <w:t>P</w:t>
      </w:r>
      <w:r w:rsidRPr="004F3C4A">
        <w:rPr>
          <w:b/>
          <w:i/>
        </w:rPr>
        <w:t>rocess</w:t>
      </w:r>
      <w:r w:rsidRPr="00814F2E">
        <w:t xml:space="preserve"> </w:t>
      </w:r>
      <w:r w:rsidR="00005B62">
        <w:t xml:space="preserve">that </w:t>
      </w:r>
      <w:r w:rsidR="0091522A">
        <w:t>de</w:t>
      </w:r>
      <w:r w:rsidR="00964734">
        <w:t>termines</w:t>
      </w:r>
      <w:r w:rsidR="0091522A">
        <w:t xml:space="preserve"> the </w:t>
      </w:r>
      <w:proofErr w:type="spellStart"/>
      <w:r w:rsidRPr="00814F2E">
        <w:t>picklist</w:t>
      </w:r>
      <w:proofErr w:type="spellEnd"/>
      <w:r w:rsidRPr="00814F2E">
        <w:t xml:space="preserve"> values available for the case </w:t>
      </w:r>
      <w:r w:rsidRPr="00005B62">
        <w:rPr>
          <w:b/>
          <w:i/>
        </w:rPr>
        <w:t>Status</w:t>
      </w:r>
      <w:r w:rsidRPr="00814F2E">
        <w:t xml:space="preserve"> field</w:t>
      </w:r>
      <w:r w:rsidR="004D3E21">
        <w:t>,</w:t>
      </w:r>
      <w:r w:rsidR="004F3C4A">
        <w:t xml:space="preserve"> with “New” set as the default value displayed when creating a new case</w:t>
      </w:r>
      <w:r w:rsidR="00005B62">
        <w:t xml:space="preserve">.  </w:t>
      </w:r>
      <w:r w:rsidR="00964734">
        <w:t xml:space="preserve"> The following is the “standard” </w:t>
      </w:r>
      <w:r w:rsidR="00964734" w:rsidRPr="004F3C4A">
        <w:rPr>
          <w:b/>
          <w:i/>
        </w:rPr>
        <w:t>Support Process</w:t>
      </w:r>
      <w:r w:rsidR="004F3C4A" w:rsidRPr="004F3C4A">
        <w:t xml:space="preserve"> </w:t>
      </w:r>
      <w:r w:rsidR="004F3C4A">
        <w:t>t</w:t>
      </w:r>
      <w:r w:rsidR="004D3E21">
        <w:t>o be used with all ca</w:t>
      </w:r>
      <w:r w:rsidR="004F3C4A">
        <w:t xml:space="preserve">se </w:t>
      </w:r>
      <w:r w:rsidR="004F3C4A" w:rsidRPr="00005B62">
        <w:rPr>
          <w:b/>
          <w:i/>
        </w:rPr>
        <w:t>Record Type</w:t>
      </w:r>
      <w:r w:rsidR="004D3E21">
        <w:rPr>
          <w:b/>
          <w:i/>
        </w:rPr>
        <w:t>s</w:t>
      </w:r>
      <w:r w:rsidR="00964734">
        <w:t>:</w:t>
      </w:r>
    </w:p>
    <w:p w14:paraId="14C9619D" w14:textId="77777777" w:rsidR="00C76FA3" w:rsidRDefault="00C76FA3" w:rsidP="00C76FA3">
      <w:pPr>
        <w:pStyle w:val="ListParagraph"/>
        <w:numPr>
          <w:ilvl w:val="0"/>
          <w:numId w:val="13"/>
        </w:numPr>
      </w:pPr>
      <w:r>
        <w:t>New</w:t>
      </w:r>
    </w:p>
    <w:p w14:paraId="44476F0E" w14:textId="037C464E" w:rsidR="00535384" w:rsidRDefault="00535384" w:rsidP="00C76FA3">
      <w:pPr>
        <w:pStyle w:val="ListParagraph"/>
        <w:numPr>
          <w:ilvl w:val="0"/>
          <w:numId w:val="13"/>
        </w:numPr>
      </w:pPr>
      <w:r>
        <w:t>Open</w:t>
      </w:r>
    </w:p>
    <w:p w14:paraId="14C9619E" w14:textId="6A423430" w:rsidR="00C76FA3" w:rsidRDefault="00C76FA3" w:rsidP="00C76FA3">
      <w:pPr>
        <w:pStyle w:val="ListParagraph"/>
        <w:numPr>
          <w:ilvl w:val="0"/>
          <w:numId w:val="13"/>
        </w:numPr>
      </w:pPr>
      <w:r>
        <w:t>In-Progress</w:t>
      </w:r>
    </w:p>
    <w:p w14:paraId="14C961A0" w14:textId="77777777" w:rsidR="00C76FA3" w:rsidRDefault="00C76FA3" w:rsidP="00C76FA3">
      <w:pPr>
        <w:pStyle w:val="ListParagraph"/>
        <w:numPr>
          <w:ilvl w:val="0"/>
          <w:numId w:val="13"/>
        </w:numPr>
      </w:pPr>
      <w:r>
        <w:t>Closed</w:t>
      </w:r>
    </w:p>
    <w:p w14:paraId="44951AD1" w14:textId="168EED14" w:rsidR="00AF62E1" w:rsidRDefault="00AF62E1" w:rsidP="007562E2">
      <w:pPr>
        <w:pStyle w:val="Heading1"/>
      </w:pPr>
      <w:bookmarkStart w:id="35" w:name="_Toc417029297"/>
      <w:r>
        <w:t>Close Case</w:t>
      </w:r>
      <w:bookmarkEnd w:id="35"/>
    </w:p>
    <w:p w14:paraId="53C3B8A1" w14:textId="3FF0CFA1" w:rsidR="00AF62E1" w:rsidRPr="0001453B" w:rsidRDefault="00AF62E1" w:rsidP="00AF62E1">
      <w:r w:rsidRPr="0001453B">
        <w:t>The following fields should be displayed on the Close Case page:</w:t>
      </w:r>
    </w:p>
    <w:p w14:paraId="561D5FCB" w14:textId="6548EEED" w:rsidR="00AF62E1" w:rsidRPr="0001453B" w:rsidRDefault="00AF62E1" w:rsidP="00AF62E1">
      <w:pPr>
        <w:pStyle w:val="ListParagraph"/>
        <w:numPr>
          <w:ilvl w:val="0"/>
          <w:numId w:val="14"/>
        </w:numPr>
      </w:pPr>
      <w:r w:rsidRPr="0001453B">
        <w:t>Status</w:t>
      </w:r>
    </w:p>
    <w:p w14:paraId="5CB6A0F0" w14:textId="1D91616F" w:rsidR="00AF62E1" w:rsidRPr="0001453B" w:rsidRDefault="00AF62E1" w:rsidP="00AF62E1">
      <w:pPr>
        <w:pStyle w:val="ListParagraph"/>
        <w:numPr>
          <w:ilvl w:val="0"/>
          <w:numId w:val="14"/>
        </w:numPr>
      </w:pPr>
      <w:r w:rsidRPr="0001453B">
        <w:t>Case Reason</w:t>
      </w:r>
    </w:p>
    <w:p w14:paraId="3A02EED6" w14:textId="3CA35815" w:rsidR="00AF62E1" w:rsidRPr="0001453B" w:rsidRDefault="00AF62E1" w:rsidP="00AF62E1">
      <w:pPr>
        <w:pStyle w:val="ListParagraph"/>
        <w:numPr>
          <w:ilvl w:val="0"/>
          <w:numId w:val="14"/>
        </w:numPr>
      </w:pPr>
      <w:r w:rsidRPr="0001453B">
        <w:t>Comments</w:t>
      </w:r>
    </w:p>
    <w:p w14:paraId="6D53A30F" w14:textId="2A291D7A" w:rsidR="00AF62E1" w:rsidRPr="0001453B" w:rsidRDefault="00AF62E1" w:rsidP="00AF62E1">
      <w:pPr>
        <w:pStyle w:val="ListParagraph"/>
        <w:numPr>
          <w:ilvl w:val="0"/>
          <w:numId w:val="14"/>
        </w:numPr>
      </w:pPr>
      <w:r w:rsidRPr="0001453B">
        <w:t>Internal Comments</w:t>
      </w:r>
    </w:p>
    <w:p w14:paraId="6176EB2E" w14:textId="5DB38DEB" w:rsidR="00AF62E1" w:rsidRPr="00AF62E1" w:rsidRDefault="00AF62E1" w:rsidP="00AF62E1">
      <w:r w:rsidRPr="0001453B">
        <w:t>The City of Philadelphia is not using Solution Information.</w:t>
      </w:r>
    </w:p>
    <w:p w14:paraId="14C961A1" w14:textId="77777777" w:rsidR="007562E2" w:rsidRPr="00482DB3" w:rsidRDefault="007562E2" w:rsidP="007562E2">
      <w:pPr>
        <w:pStyle w:val="Heading1"/>
      </w:pPr>
      <w:bookmarkStart w:id="36" w:name="_Toc417029298"/>
      <w:r w:rsidRPr="00482DB3">
        <w:lastRenderedPageBreak/>
        <w:t>Standard Profiles</w:t>
      </w:r>
      <w:bookmarkEnd w:id="36"/>
    </w:p>
    <w:p w14:paraId="14C961A2" w14:textId="77777777" w:rsidR="007562E2" w:rsidRPr="00482DB3" w:rsidRDefault="007562E2" w:rsidP="007562E2">
      <w:pPr>
        <w:spacing w:after="0"/>
      </w:pPr>
      <w:r w:rsidRPr="00482DB3">
        <w:t>All Case Record Types will be made available to the following Profiles:</w:t>
      </w:r>
    </w:p>
    <w:p w14:paraId="14C961A3" w14:textId="5A4E6BF2" w:rsidR="007562E2" w:rsidRPr="00482DB3" w:rsidRDefault="007562E2" w:rsidP="007562E2">
      <w:pPr>
        <w:pStyle w:val="ListParagraph"/>
        <w:numPr>
          <w:ilvl w:val="0"/>
          <w:numId w:val="8"/>
        </w:numPr>
      </w:pPr>
      <w:r w:rsidRPr="00482DB3">
        <w:t xml:space="preserve">311 Agents, 311 Supervisors, and System Administrators  </w:t>
      </w:r>
    </w:p>
    <w:p w14:paraId="14C961A5" w14:textId="77777777" w:rsidR="000A6C39" w:rsidRDefault="000A6C39" w:rsidP="000A6C39">
      <w:pPr>
        <w:pStyle w:val="Heading1"/>
      </w:pPr>
      <w:bookmarkStart w:id="37" w:name="_Toc417029299"/>
      <w:r>
        <w:t>Standard Case Escalation Rules</w:t>
      </w:r>
      <w:bookmarkEnd w:id="37"/>
    </w:p>
    <w:p w14:paraId="14C961A6" w14:textId="77777777" w:rsidR="000A6C39" w:rsidRDefault="000A6C39" w:rsidP="000A6C39">
      <w:r w:rsidRPr="00007E30">
        <w:t>Escalation Rules allow you to define automated actions when cases with specific criteria are “open” after a specified period of time. They can help you identify when cases have fallen outside of an intended service level. When escalating a case, you can choose to automatically notify a user, reassign the case to another user or queue, or both.</w:t>
      </w:r>
    </w:p>
    <w:p w14:paraId="14C961A7" w14:textId="77777777" w:rsidR="000A6C39" w:rsidRDefault="000A6C39" w:rsidP="000A6C39">
      <w:pPr>
        <w:spacing w:after="0"/>
      </w:pPr>
      <w:r>
        <w:t>The City has opted to manually escalate cases on an as needed basis instead of using automatic case escalation rules.  This can be accomplished as follows:</w:t>
      </w:r>
    </w:p>
    <w:p w14:paraId="14C961A8" w14:textId="77777777" w:rsidR="000A6C39" w:rsidRDefault="000A6C39" w:rsidP="000A6C39">
      <w:pPr>
        <w:pStyle w:val="ListParagraph"/>
        <w:numPr>
          <w:ilvl w:val="0"/>
          <w:numId w:val="8"/>
        </w:numPr>
      </w:pPr>
      <w:r>
        <w:t xml:space="preserve">Select the “Change Status” button for the desired case(s) and update the “Status” to “Escalated”.  </w:t>
      </w:r>
    </w:p>
    <w:p w14:paraId="14C961A9" w14:textId="77777777" w:rsidR="000A6C39" w:rsidRDefault="000A6C39" w:rsidP="000A6C39">
      <w:pPr>
        <w:pStyle w:val="ListParagraph"/>
        <w:numPr>
          <w:ilvl w:val="0"/>
          <w:numId w:val="8"/>
        </w:numPr>
      </w:pPr>
      <w:r>
        <w:t>Select the “Change Owner” button for the desired case(s) and select the appropriate “User” or “Queue” responsible for managing the escalated case(s).</w:t>
      </w:r>
    </w:p>
    <w:p w14:paraId="14C961AA" w14:textId="1DB8A7CA" w:rsidR="000A6C39" w:rsidRDefault="000A6C39" w:rsidP="000A6C39">
      <w:r>
        <w:t xml:space="preserve">There are no “standard” </w:t>
      </w:r>
      <w:r w:rsidRPr="004F3C4A">
        <w:rPr>
          <w:b/>
          <w:i/>
        </w:rPr>
        <w:t xml:space="preserve">Case </w:t>
      </w:r>
      <w:r>
        <w:rPr>
          <w:b/>
          <w:i/>
        </w:rPr>
        <w:t>Escalation</w:t>
      </w:r>
      <w:r w:rsidRPr="004F3C4A">
        <w:rPr>
          <w:b/>
          <w:i/>
        </w:rPr>
        <w:t xml:space="preserve"> Rules</w:t>
      </w:r>
      <w:r w:rsidR="00802E7E">
        <w:t xml:space="preserve"> at this time.</w:t>
      </w:r>
    </w:p>
    <w:p w14:paraId="14C961AB" w14:textId="77777777" w:rsidR="00814F2E" w:rsidRDefault="00814F2E" w:rsidP="00814F2E">
      <w:pPr>
        <w:pStyle w:val="Heading1"/>
      </w:pPr>
      <w:bookmarkStart w:id="38" w:name="_Toc417029300"/>
      <w:r>
        <w:t>Standard Case Assignment Rule</w:t>
      </w:r>
      <w:bookmarkEnd w:id="38"/>
    </w:p>
    <w:p w14:paraId="14C961AC" w14:textId="77777777" w:rsidR="00494574" w:rsidRDefault="00494574" w:rsidP="009F6CA6">
      <w:r>
        <w:t xml:space="preserve">The standard assignment methodology is to assign </w:t>
      </w:r>
      <w:r w:rsidR="000F6C30">
        <w:t xml:space="preserve">each unique </w:t>
      </w:r>
      <w:r w:rsidR="0029187D">
        <w:t xml:space="preserve">Service Request Type </w:t>
      </w:r>
      <w:r w:rsidRPr="00706564">
        <w:t>to a Queue, representing the group of users responsible for resolving th</w:t>
      </w:r>
      <w:r w:rsidR="0029187D">
        <w:t xml:space="preserve">at </w:t>
      </w:r>
      <w:r w:rsidR="000F6C30">
        <w:t>type of case</w:t>
      </w:r>
      <w:r w:rsidRPr="00706564">
        <w:t xml:space="preserve">, </w:t>
      </w:r>
      <w:r>
        <w:t xml:space="preserve">whenever the </w:t>
      </w:r>
      <w:r w:rsidR="000F6C30">
        <w:t>Service Request Type</w:t>
      </w:r>
      <w:r>
        <w:t xml:space="preserve"> is updated. </w:t>
      </w:r>
      <w:r w:rsidRPr="00706564">
        <w:t xml:space="preserve"> </w:t>
      </w:r>
      <w:r>
        <w:t xml:space="preserve">Each </w:t>
      </w:r>
      <w:r w:rsidR="0029187D">
        <w:rPr>
          <w:b/>
          <w:i/>
        </w:rPr>
        <w:t xml:space="preserve">Service Request </w:t>
      </w:r>
      <w:r w:rsidRPr="004F3C4A">
        <w:rPr>
          <w:b/>
          <w:i/>
        </w:rPr>
        <w:t>Type</w:t>
      </w:r>
      <w:r>
        <w:t xml:space="preserve"> must be addressed by one of the “Rule Entries” that are executed sequentially based on the Order value.  </w:t>
      </w:r>
      <w:r w:rsidR="000D1854">
        <w:t>For departments that utilize a separate work order management system, the assignment queues will be used primarily as aggregators for reporting purposes.</w:t>
      </w:r>
    </w:p>
    <w:p w14:paraId="14C961AD" w14:textId="77777777" w:rsidR="000A6C39" w:rsidRDefault="000A6C39" w:rsidP="000A6C39">
      <w:pPr>
        <w:pStyle w:val="Heading1"/>
      </w:pPr>
      <w:bookmarkStart w:id="39" w:name="_Toc417029301"/>
      <w:r>
        <w:t>Standard Case Validation Rules</w:t>
      </w:r>
      <w:bookmarkEnd w:id="39"/>
    </w:p>
    <w:p w14:paraId="14C961AE" w14:textId="77777777" w:rsidR="000A6C39" w:rsidRDefault="000A6C39" w:rsidP="000A6C39">
      <w:r w:rsidRPr="00494574">
        <w:t xml:space="preserve">Validation </w:t>
      </w:r>
      <w:r>
        <w:t>R</w:t>
      </w:r>
      <w:r w:rsidRPr="00494574">
        <w:t>ules help improve data quality by preventing users from saving incorrect data. You can define one or more validation rules that consist of an error condition and corresponding error message. Validation rules are executed at record save time. If an error condition is met, the save is aborted and an error message displayed</w:t>
      </w:r>
      <w:r>
        <w:t xml:space="preserve">.  </w:t>
      </w:r>
    </w:p>
    <w:p w14:paraId="14C961AF" w14:textId="0A1ED2F0" w:rsidR="00170953" w:rsidRDefault="00170953" w:rsidP="00170953">
      <w:r>
        <w:t xml:space="preserve">There are no “standard” </w:t>
      </w:r>
      <w:r w:rsidRPr="004F3C4A">
        <w:rPr>
          <w:b/>
          <w:i/>
        </w:rPr>
        <w:t xml:space="preserve">Case </w:t>
      </w:r>
      <w:r w:rsidR="00802E7E">
        <w:rPr>
          <w:b/>
          <w:i/>
        </w:rPr>
        <w:t>Validation Rule</w:t>
      </w:r>
      <w:r w:rsidR="00802E7E">
        <w:rPr>
          <w:i/>
        </w:rPr>
        <w:t xml:space="preserve"> </w:t>
      </w:r>
      <w:r w:rsidR="00802E7E">
        <w:t>at this time</w:t>
      </w:r>
      <w:r>
        <w:t>.</w:t>
      </w:r>
      <w:r w:rsidR="000D1854">
        <w:t xml:space="preserve">  Rules will be set by specific Service Request Type.</w:t>
      </w:r>
    </w:p>
    <w:p w14:paraId="14C961B0" w14:textId="77777777" w:rsidR="003E192E" w:rsidRDefault="003E192E" w:rsidP="003E192E">
      <w:pPr>
        <w:pStyle w:val="Heading1"/>
      </w:pPr>
      <w:bookmarkStart w:id="40" w:name="_Toc417029302"/>
      <w:r>
        <w:t>Standard Case Workflow Rules</w:t>
      </w:r>
      <w:bookmarkEnd w:id="40"/>
    </w:p>
    <w:p w14:paraId="14C961B1" w14:textId="77777777" w:rsidR="00515531" w:rsidRDefault="00515531" w:rsidP="00515531">
      <w:r>
        <w:t xml:space="preserve">Contact Centers operate more efficiently with standardized internal procedures and automated business processes. Many of the tasks you normally assign, the emails you regularly send, and other record </w:t>
      </w:r>
      <w:r>
        <w:lastRenderedPageBreak/>
        <w:t xml:space="preserve">updates are part of your organization's standard processes. Instead of doing this work manually, you can configure </w:t>
      </w:r>
      <w:r w:rsidR="009A3203">
        <w:t>W</w:t>
      </w:r>
      <w:r>
        <w:t>orkflow</w:t>
      </w:r>
      <w:r w:rsidR="009A3203">
        <w:t xml:space="preserve"> Rules to</w:t>
      </w:r>
      <w:r>
        <w:t xml:space="preserve"> do it automatically.</w:t>
      </w:r>
    </w:p>
    <w:p w14:paraId="14C961B2" w14:textId="77777777" w:rsidR="009A3203" w:rsidRDefault="009A3203" w:rsidP="009A3203">
      <w:pPr>
        <w:spacing w:after="0"/>
      </w:pPr>
      <w:r>
        <w:t>Each workflow rule consists of:</w:t>
      </w:r>
    </w:p>
    <w:p w14:paraId="14C961B3" w14:textId="77777777" w:rsidR="009A3203" w:rsidRDefault="009A3203" w:rsidP="009A3203">
      <w:pPr>
        <w:pStyle w:val="ListParagraph"/>
        <w:numPr>
          <w:ilvl w:val="0"/>
          <w:numId w:val="9"/>
        </w:numPr>
      </w:pPr>
      <w:r>
        <w:t>Criteria that cause the workflow rule to run.</w:t>
      </w:r>
    </w:p>
    <w:p w14:paraId="14C961B4" w14:textId="77777777" w:rsidR="009A3203" w:rsidRDefault="009A3203" w:rsidP="009A3203">
      <w:pPr>
        <w:pStyle w:val="ListParagraph"/>
        <w:numPr>
          <w:ilvl w:val="0"/>
          <w:numId w:val="9"/>
        </w:numPr>
      </w:pPr>
      <w:r>
        <w:t>Immediate actions that execute when a record matches the criteria, such as sending an email or updating a field.</w:t>
      </w:r>
    </w:p>
    <w:p w14:paraId="14C961B5" w14:textId="77777777" w:rsidR="00515531" w:rsidRDefault="009A3203" w:rsidP="009A3203">
      <w:pPr>
        <w:pStyle w:val="ListParagraph"/>
        <w:numPr>
          <w:ilvl w:val="0"/>
          <w:numId w:val="9"/>
        </w:numPr>
      </w:pPr>
      <w:r>
        <w:t xml:space="preserve">Time-dependent actions that queue when a record matches the criteria, and execute according to time triggers. </w:t>
      </w:r>
    </w:p>
    <w:p w14:paraId="14C961D8" w14:textId="77777777" w:rsidR="00E860D3" w:rsidRDefault="00E860D3" w:rsidP="00E860D3">
      <w:pPr>
        <w:pStyle w:val="Heading1"/>
      </w:pPr>
      <w:bookmarkStart w:id="41" w:name="_Toc417029303"/>
      <w:r>
        <w:t>Standard Case Triggers</w:t>
      </w:r>
      <w:bookmarkEnd w:id="41"/>
    </w:p>
    <w:p w14:paraId="14C961D9" w14:textId="77777777" w:rsidR="00E860D3" w:rsidRDefault="00E860D3" w:rsidP="00E860D3">
      <w:r w:rsidRPr="007A6607">
        <w:t xml:space="preserve">A </w:t>
      </w:r>
      <w:r>
        <w:t xml:space="preserve">Case </w:t>
      </w:r>
      <w:r w:rsidRPr="007A6607">
        <w:t xml:space="preserve">trigger is Apex code that executes before or after specific </w:t>
      </w:r>
      <w:r>
        <w:t>D</w:t>
      </w:r>
      <w:r w:rsidRPr="007A6607">
        <w:t xml:space="preserve">ata </w:t>
      </w:r>
      <w:r>
        <w:t>M</w:t>
      </w:r>
      <w:r w:rsidRPr="007A6607">
        <w:t xml:space="preserve">anipulation </w:t>
      </w:r>
      <w:r>
        <w:t>L</w:t>
      </w:r>
      <w:r w:rsidRPr="007A6607">
        <w:t xml:space="preserve">anguage (DML) events occur, such as before </w:t>
      </w:r>
      <w:r>
        <w:t>a C</w:t>
      </w:r>
      <w:r w:rsidR="00656D46">
        <w:t>ase</w:t>
      </w:r>
      <w:r w:rsidR="0073561E">
        <w:t xml:space="preserve"> </w:t>
      </w:r>
      <w:r w:rsidRPr="007A6607">
        <w:t>record</w:t>
      </w:r>
      <w:r>
        <w:t xml:space="preserve"> i</w:t>
      </w:r>
      <w:r w:rsidRPr="007A6607">
        <w:t>s inserted into the database</w:t>
      </w:r>
      <w:r>
        <w:t>.</w:t>
      </w:r>
    </w:p>
    <w:p w14:paraId="14C961DA" w14:textId="77777777" w:rsidR="005F3EA7" w:rsidRDefault="005F3EA7" w:rsidP="00E860D3">
      <w:r>
        <w:t xml:space="preserve">Unisys has developed </w:t>
      </w:r>
      <w:r w:rsidR="00656D46">
        <w:t xml:space="preserve">the following </w:t>
      </w:r>
      <w:r>
        <w:t xml:space="preserve">“standard” </w:t>
      </w:r>
      <w:r w:rsidRPr="004A45EC">
        <w:rPr>
          <w:b/>
          <w:i/>
        </w:rPr>
        <w:t xml:space="preserve">Case </w:t>
      </w:r>
      <w:r>
        <w:rPr>
          <w:b/>
          <w:i/>
        </w:rPr>
        <w:t>Trigger</w:t>
      </w:r>
      <w:r>
        <w:t>:</w:t>
      </w:r>
    </w:p>
    <w:p w14:paraId="14C961DB" w14:textId="77777777" w:rsidR="00235D8A" w:rsidRDefault="00235D8A" w:rsidP="004C3ED2">
      <w:proofErr w:type="spellStart"/>
      <w:r w:rsidRPr="000D1854">
        <w:rPr>
          <w:u w:val="single"/>
        </w:rPr>
        <w:t>CalculateBusinessHoursAges</w:t>
      </w:r>
      <w:proofErr w:type="spellEnd"/>
      <w:r>
        <w:t>:  Calculates the total business hours between when a case was opened and when it was closed and then populates “Case Age in Business Hours” field, which is displayed in the “Age to Close in Business Hours” field shown within the “Resolution Information” section of the case.</w:t>
      </w:r>
    </w:p>
    <w:p w14:paraId="14C961DC" w14:textId="77777777" w:rsidR="00656D46" w:rsidRDefault="00656D46" w:rsidP="00656D46">
      <w:pPr>
        <w:pStyle w:val="Heading1"/>
      </w:pPr>
      <w:bookmarkStart w:id="42" w:name="_Toc417029304"/>
      <w:r>
        <w:t>Standard Contact Triggers</w:t>
      </w:r>
      <w:bookmarkEnd w:id="42"/>
    </w:p>
    <w:p w14:paraId="14C961DD" w14:textId="77777777" w:rsidR="00656D46" w:rsidRDefault="00656D46" w:rsidP="00656D46">
      <w:r w:rsidRPr="007A6607">
        <w:t xml:space="preserve">A </w:t>
      </w:r>
      <w:r>
        <w:t xml:space="preserve">Contact </w:t>
      </w:r>
      <w:r w:rsidRPr="007A6607">
        <w:t xml:space="preserve">trigger is Apex code that executes before or after specific </w:t>
      </w:r>
      <w:r>
        <w:t>D</w:t>
      </w:r>
      <w:r w:rsidRPr="007A6607">
        <w:t xml:space="preserve">ata </w:t>
      </w:r>
      <w:r>
        <w:t>M</w:t>
      </w:r>
      <w:r w:rsidRPr="007A6607">
        <w:t xml:space="preserve">anipulation </w:t>
      </w:r>
      <w:r>
        <w:t>L</w:t>
      </w:r>
      <w:r w:rsidRPr="007A6607">
        <w:t xml:space="preserve">anguage (DML) events occur, such as before </w:t>
      </w:r>
      <w:r>
        <w:t xml:space="preserve">a Contact </w:t>
      </w:r>
      <w:r w:rsidRPr="007A6607">
        <w:t>record</w:t>
      </w:r>
      <w:r>
        <w:t xml:space="preserve"> i</w:t>
      </w:r>
      <w:r w:rsidRPr="007A6607">
        <w:t>s inserted into the database</w:t>
      </w:r>
      <w:r>
        <w:t>.</w:t>
      </w:r>
    </w:p>
    <w:p w14:paraId="14C961DE" w14:textId="77777777" w:rsidR="00656D46" w:rsidRDefault="00656D46" w:rsidP="00656D46">
      <w:r>
        <w:t xml:space="preserve">Unisys has developed the following “standard” </w:t>
      </w:r>
      <w:r w:rsidRPr="004A45EC">
        <w:rPr>
          <w:b/>
          <w:i/>
        </w:rPr>
        <w:t>C</w:t>
      </w:r>
      <w:r>
        <w:rPr>
          <w:b/>
          <w:i/>
        </w:rPr>
        <w:t>ontact</w:t>
      </w:r>
      <w:r w:rsidRPr="004A45EC">
        <w:rPr>
          <w:b/>
          <w:i/>
        </w:rPr>
        <w:t xml:space="preserve"> </w:t>
      </w:r>
      <w:r>
        <w:rPr>
          <w:b/>
          <w:i/>
        </w:rPr>
        <w:t>Trigger</w:t>
      </w:r>
      <w:r>
        <w:t>:</w:t>
      </w:r>
    </w:p>
    <w:p w14:paraId="14C961DF" w14:textId="77777777" w:rsidR="00666AAD" w:rsidRDefault="00656D46" w:rsidP="00656D46">
      <w:pPr>
        <w:rPr>
          <w:noProof/>
        </w:rPr>
      </w:pPr>
      <w:proofErr w:type="spellStart"/>
      <w:r w:rsidRPr="000D1854">
        <w:rPr>
          <w:u w:val="single"/>
        </w:rPr>
        <w:t>Account_Name_Update</w:t>
      </w:r>
      <w:proofErr w:type="spellEnd"/>
      <w:r>
        <w:t>:  When a new Contact is created during the case creation process, the system does not allow for an Account to be associated to the Contact, yet Account is a required field for a Contact.  Whenever a new Contact is created without an Account, this trigger will associate the Account record with Name = “</w:t>
      </w:r>
      <w:r w:rsidR="000D1854" w:rsidRPr="0001453B">
        <w:t>City of Philadelphia</w:t>
      </w:r>
      <w:r w:rsidRPr="0001453B">
        <w:t>”</w:t>
      </w:r>
      <w:r>
        <w:t xml:space="preserve"> to the Contact record.</w:t>
      </w:r>
      <w:r w:rsidRPr="006A286E">
        <w:rPr>
          <w:noProof/>
        </w:rPr>
        <w:t xml:space="preserve"> </w:t>
      </w:r>
      <w:r w:rsidR="00666AAD">
        <w:rPr>
          <w:noProof/>
        </w:rPr>
        <w:t xml:space="preserve">  </w:t>
      </w:r>
    </w:p>
    <w:p w14:paraId="14C961E0" w14:textId="77777777" w:rsidR="00656D46" w:rsidRPr="00DF66FC" w:rsidRDefault="00656D46" w:rsidP="00656D46"/>
    <w:sectPr w:rsidR="00656D46" w:rsidRPr="00DF66FC" w:rsidSect="004B35DC">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Susheela Kenchappa, Sreelatha" w:date="2015-04-17T10:18:00Z" w:initials="SKS">
    <w:p w14:paraId="10DCB2EB" w14:textId="73084C51" w:rsidR="00F22E0A" w:rsidRDefault="00F22E0A">
      <w:pPr>
        <w:pStyle w:val="CommentText"/>
      </w:pPr>
      <w:r>
        <w:rPr>
          <w:rStyle w:val="CommentReference"/>
        </w:rPr>
        <w:annotationRef/>
      </w:r>
      <w:r>
        <w:t xml:space="preserve">Change related to Support ticket fix </w:t>
      </w:r>
      <w:r w:rsidRPr="005F1358">
        <w:rPr>
          <w:rFonts w:ascii="Times New Roman" w:hAnsi="Times New Roman"/>
          <w:sz w:val="24"/>
        </w:rPr>
        <w:t>09119201</w:t>
      </w:r>
      <w:r>
        <w:rPr>
          <w:rFonts w:ascii="Times New Roman" w:hAnsi="Times New Roman"/>
          <w:sz w:val="24"/>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DCB2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073D2" w14:textId="77777777" w:rsidR="00797EC0" w:rsidRDefault="00797EC0" w:rsidP="00013394">
      <w:pPr>
        <w:spacing w:after="0" w:line="240" w:lineRule="auto"/>
      </w:pPr>
      <w:r>
        <w:separator/>
      </w:r>
    </w:p>
  </w:endnote>
  <w:endnote w:type="continuationSeparator" w:id="0">
    <w:p w14:paraId="645E222C" w14:textId="77777777" w:rsidR="00797EC0" w:rsidRDefault="00797EC0" w:rsidP="00013394">
      <w:pPr>
        <w:spacing w:after="0" w:line="240" w:lineRule="auto"/>
      </w:pPr>
      <w:r>
        <w:continuationSeparator/>
      </w:r>
    </w:p>
  </w:endnote>
  <w:endnote w:type="continuationNotice" w:id="1">
    <w:p w14:paraId="01B9F029" w14:textId="77777777" w:rsidR="00797EC0" w:rsidRDefault="00797E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nisys Logo">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309"/>
      <w:gridCol w:w="958"/>
      <w:gridCol w:w="4309"/>
    </w:tblGrid>
    <w:tr w:rsidR="00F22E0A" w14:paraId="14C961EE" w14:textId="77777777">
      <w:trPr>
        <w:trHeight w:val="151"/>
      </w:trPr>
      <w:tc>
        <w:tcPr>
          <w:tcW w:w="2250" w:type="pct"/>
          <w:tcBorders>
            <w:bottom w:val="single" w:sz="4" w:space="0" w:color="4F81BD" w:themeColor="accent1"/>
          </w:tcBorders>
        </w:tcPr>
        <w:p w14:paraId="14C961EB" w14:textId="77777777" w:rsidR="00F22E0A" w:rsidRDefault="00F22E0A">
          <w:pPr>
            <w:pStyle w:val="Header"/>
            <w:rPr>
              <w:rFonts w:asciiTheme="majorHAnsi" w:eastAsiaTheme="majorEastAsia" w:hAnsiTheme="majorHAnsi" w:cstheme="majorBidi"/>
              <w:b/>
              <w:bCs/>
            </w:rPr>
          </w:pPr>
        </w:p>
      </w:tc>
      <w:tc>
        <w:tcPr>
          <w:tcW w:w="500" w:type="pct"/>
          <w:vMerge w:val="restart"/>
          <w:noWrap/>
          <w:vAlign w:val="center"/>
        </w:tcPr>
        <w:p w14:paraId="14C961EC" w14:textId="77777777" w:rsidR="00F22E0A" w:rsidRDefault="00F22E0A">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D7321A" w:rsidRPr="00D7321A">
            <w:rPr>
              <w:rFonts w:asciiTheme="majorHAnsi" w:eastAsiaTheme="majorEastAsia" w:hAnsiTheme="majorHAnsi" w:cstheme="majorBidi"/>
              <w:b/>
              <w:bCs/>
              <w:noProof/>
            </w:rPr>
            <w:t>15</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14C961ED" w14:textId="77777777" w:rsidR="00F22E0A" w:rsidRDefault="00F22E0A">
          <w:pPr>
            <w:pStyle w:val="Header"/>
            <w:rPr>
              <w:rFonts w:asciiTheme="majorHAnsi" w:eastAsiaTheme="majorEastAsia" w:hAnsiTheme="majorHAnsi" w:cstheme="majorBidi"/>
              <w:b/>
              <w:bCs/>
            </w:rPr>
          </w:pPr>
        </w:p>
      </w:tc>
    </w:tr>
    <w:tr w:rsidR="00F22E0A" w14:paraId="14C961F2" w14:textId="77777777">
      <w:trPr>
        <w:trHeight w:val="150"/>
      </w:trPr>
      <w:tc>
        <w:tcPr>
          <w:tcW w:w="2250" w:type="pct"/>
          <w:tcBorders>
            <w:top w:val="single" w:sz="4" w:space="0" w:color="4F81BD" w:themeColor="accent1"/>
          </w:tcBorders>
        </w:tcPr>
        <w:p w14:paraId="14C961EF" w14:textId="77777777" w:rsidR="00F22E0A" w:rsidRDefault="00F22E0A">
          <w:pPr>
            <w:pStyle w:val="Header"/>
            <w:rPr>
              <w:rFonts w:asciiTheme="majorHAnsi" w:eastAsiaTheme="majorEastAsia" w:hAnsiTheme="majorHAnsi" w:cstheme="majorBidi"/>
              <w:b/>
              <w:bCs/>
            </w:rPr>
          </w:pPr>
        </w:p>
      </w:tc>
      <w:tc>
        <w:tcPr>
          <w:tcW w:w="500" w:type="pct"/>
          <w:vMerge/>
        </w:tcPr>
        <w:p w14:paraId="14C961F0" w14:textId="77777777" w:rsidR="00F22E0A" w:rsidRDefault="00F22E0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4C961F1" w14:textId="77777777" w:rsidR="00F22E0A" w:rsidRDefault="00F22E0A">
          <w:pPr>
            <w:pStyle w:val="Header"/>
            <w:rPr>
              <w:rFonts w:asciiTheme="majorHAnsi" w:eastAsiaTheme="majorEastAsia" w:hAnsiTheme="majorHAnsi" w:cstheme="majorBidi"/>
              <w:b/>
              <w:bCs/>
            </w:rPr>
          </w:pPr>
        </w:p>
      </w:tc>
    </w:tr>
  </w:tbl>
  <w:p w14:paraId="14C961F3" w14:textId="77777777" w:rsidR="00F22E0A" w:rsidRDefault="00F22E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85B9A" w14:textId="77777777" w:rsidR="00797EC0" w:rsidRDefault="00797EC0" w:rsidP="00013394">
      <w:pPr>
        <w:spacing w:after="0" w:line="240" w:lineRule="auto"/>
      </w:pPr>
      <w:r>
        <w:separator/>
      </w:r>
    </w:p>
  </w:footnote>
  <w:footnote w:type="continuationSeparator" w:id="0">
    <w:p w14:paraId="123BE77C" w14:textId="77777777" w:rsidR="00797EC0" w:rsidRDefault="00797EC0" w:rsidP="00013394">
      <w:pPr>
        <w:spacing w:after="0" w:line="240" w:lineRule="auto"/>
      </w:pPr>
      <w:r>
        <w:continuationSeparator/>
      </w:r>
    </w:p>
  </w:footnote>
  <w:footnote w:type="continuationNotice" w:id="1">
    <w:p w14:paraId="7FE394C7" w14:textId="77777777" w:rsidR="00797EC0" w:rsidRDefault="00797EC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961E9" w14:textId="77777777" w:rsidR="00F22E0A" w:rsidRDefault="00F22E0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Service Request Standards</w:t>
    </w:r>
  </w:p>
  <w:p w14:paraId="14C961EA" w14:textId="77777777" w:rsidR="00F22E0A" w:rsidRDefault="00F22E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36DC"/>
    <w:multiLevelType w:val="hybridMultilevel"/>
    <w:tmpl w:val="BD223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961BC"/>
    <w:multiLevelType w:val="hybridMultilevel"/>
    <w:tmpl w:val="887A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A21D0C"/>
    <w:multiLevelType w:val="hybridMultilevel"/>
    <w:tmpl w:val="328E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E53990"/>
    <w:multiLevelType w:val="hybridMultilevel"/>
    <w:tmpl w:val="12885F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8E03F2"/>
    <w:multiLevelType w:val="hybridMultilevel"/>
    <w:tmpl w:val="0740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9F7B91"/>
    <w:multiLevelType w:val="hybridMultilevel"/>
    <w:tmpl w:val="6D586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0663EDB"/>
    <w:multiLevelType w:val="hybridMultilevel"/>
    <w:tmpl w:val="12885F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F204F9"/>
    <w:multiLevelType w:val="hybridMultilevel"/>
    <w:tmpl w:val="E136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17690B"/>
    <w:multiLevelType w:val="hybridMultilevel"/>
    <w:tmpl w:val="4A5E7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0B63DB"/>
    <w:multiLevelType w:val="hybridMultilevel"/>
    <w:tmpl w:val="4A1A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B4410F"/>
    <w:multiLevelType w:val="hybridMultilevel"/>
    <w:tmpl w:val="956A6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15"/>
  </w:num>
  <w:num w:numId="5">
    <w:abstractNumId w:val="11"/>
  </w:num>
  <w:num w:numId="6">
    <w:abstractNumId w:val="2"/>
  </w:num>
  <w:num w:numId="7">
    <w:abstractNumId w:val="6"/>
  </w:num>
  <w:num w:numId="8">
    <w:abstractNumId w:val="14"/>
  </w:num>
  <w:num w:numId="9">
    <w:abstractNumId w:val="8"/>
  </w:num>
  <w:num w:numId="10">
    <w:abstractNumId w:val="9"/>
  </w:num>
  <w:num w:numId="11">
    <w:abstractNumId w:val="4"/>
  </w:num>
  <w:num w:numId="12">
    <w:abstractNumId w:val="3"/>
  </w:num>
  <w:num w:numId="13">
    <w:abstractNumId w:val="0"/>
  </w:num>
  <w:num w:numId="14">
    <w:abstractNumId w:val="1"/>
  </w:num>
  <w:num w:numId="15">
    <w:abstractNumId w:val="12"/>
  </w:num>
  <w:num w:numId="1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sheela Kenchappa, Sreelatha">
    <w15:presenceInfo w15:providerId="AD" w15:userId="S-1-5-21-606747145-879983540-1177238915-7625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3FAA"/>
    <w:rsid w:val="00005B62"/>
    <w:rsid w:val="00007E30"/>
    <w:rsid w:val="00013394"/>
    <w:rsid w:val="0001453B"/>
    <w:rsid w:val="00017299"/>
    <w:rsid w:val="00017ABE"/>
    <w:rsid w:val="00022D46"/>
    <w:rsid w:val="00024C0E"/>
    <w:rsid w:val="00026040"/>
    <w:rsid w:val="00033ED5"/>
    <w:rsid w:val="00047F83"/>
    <w:rsid w:val="00061C1D"/>
    <w:rsid w:val="00063125"/>
    <w:rsid w:val="00064AC0"/>
    <w:rsid w:val="00070A8D"/>
    <w:rsid w:val="00071D96"/>
    <w:rsid w:val="00076BE7"/>
    <w:rsid w:val="00077A2F"/>
    <w:rsid w:val="0008007F"/>
    <w:rsid w:val="00080CE6"/>
    <w:rsid w:val="00081C89"/>
    <w:rsid w:val="000823B8"/>
    <w:rsid w:val="00085B14"/>
    <w:rsid w:val="0009565B"/>
    <w:rsid w:val="000A63B7"/>
    <w:rsid w:val="000A6C39"/>
    <w:rsid w:val="000B2697"/>
    <w:rsid w:val="000B4CF4"/>
    <w:rsid w:val="000C0299"/>
    <w:rsid w:val="000C6448"/>
    <w:rsid w:val="000D1854"/>
    <w:rsid w:val="000D559B"/>
    <w:rsid w:val="000D55DB"/>
    <w:rsid w:val="000E0780"/>
    <w:rsid w:val="000F0012"/>
    <w:rsid w:val="000F27B5"/>
    <w:rsid w:val="000F28F3"/>
    <w:rsid w:val="000F6C30"/>
    <w:rsid w:val="0010233C"/>
    <w:rsid w:val="00102C84"/>
    <w:rsid w:val="00103D8B"/>
    <w:rsid w:val="00104B40"/>
    <w:rsid w:val="0013080F"/>
    <w:rsid w:val="001345A8"/>
    <w:rsid w:val="001349B1"/>
    <w:rsid w:val="00137773"/>
    <w:rsid w:val="001457F3"/>
    <w:rsid w:val="00145EBA"/>
    <w:rsid w:val="001462E8"/>
    <w:rsid w:val="001467AF"/>
    <w:rsid w:val="00146E0F"/>
    <w:rsid w:val="00156D29"/>
    <w:rsid w:val="00163D20"/>
    <w:rsid w:val="00170953"/>
    <w:rsid w:val="00172E99"/>
    <w:rsid w:val="001764DA"/>
    <w:rsid w:val="00176567"/>
    <w:rsid w:val="00183998"/>
    <w:rsid w:val="001850F7"/>
    <w:rsid w:val="001864AC"/>
    <w:rsid w:val="001B5E99"/>
    <w:rsid w:val="001C07B4"/>
    <w:rsid w:val="001C30BA"/>
    <w:rsid w:val="001D51B0"/>
    <w:rsid w:val="001E21BE"/>
    <w:rsid w:val="001F6AAB"/>
    <w:rsid w:val="00203511"/>
    <w:rsid w:val="002120B4"/>
    <w:rsid w:val="0021368D"/>
    <w:rsid w:val="00217460"/>
    <w:rsid w:val="00217A33"/>
    <w:rsid w:val="00220255"/>
    <w:rsid w:val="002222DE"/>
    <w:rsid w:val="00222D57"/>
    <w:rsid w:val="00235D8A"/>
    <w:rsid w:val="00246B08"/>
    <w:rsid w:val="002829A8"/>
    <w:rsid w:val="00283A01"/>
    <w:rsid w:val="0029187D"/>
    <w:rsid w:val="002918F0"/>
    <w:rsid w:val="00297C2D"/>
    <w:rsid w:val="002A0E83"/>
    <w:rsid w:val="002A4696"/>
    <w:rsid w:val="002A58EC"/>
    <w:rsid w:val="002C5B7E"/>
    <w:rsid w:val="002C6C97"/>
    <w:rsid w:val="002C7C82"/>
    <w:rsid w:val="002C7EDA"/>
    <w:rsid w:val="002D29C0"/>
    <w:rsid w:val="002D3CBB"/>
    <w:rsid w:val="002E6A8E"/>
    <w:rsid w:val="002E6AA5"/>
    <w:rsid w:val="002E7E56"/>
    <w:rsid w:val="002F31D0"/>
    <w:rsid w:val="00334C97"/>
    <w:rsid w:val="00346FBC"/>
    <w:rsid w:val="00353DAB"/>
    <w:rsid w:val="00356B90"/>
    <w:rsid w:val="003734C5"/>
    <w:rsid w:val="00375D9C"/>
    <w:rsid w:val="0037744A"/>
    <w:rsid w:val="003812C0"/>
    <w:rsid w:val="003832CC"/>
    <w:rsid w:val="00390039"/>
    <w:rsid w:val="00392DF0"/>
    <w:rsid w:val="003950A0"/>
    <w:rsid w:val="003A1DD8"/>
    <w:rsid w:val="003A5304"/>
    <w:rsid w:val="003A55C7"/>
    <w:rsid w:val="003B2D92"/>
    <w:rsid w:val="003B3297"/>
    <w:rsid w:val="003C553E"/>
    <w:rsid w:val="003C7EE5"/>
    <w:rsid w:val="003D2BEF"/>
    <w:rsid w:val="003E0304"/>
    <w:rsid w:val="003E192E"/>
    <w:rsid w:val="003E28D6"/>
    <w:rsid w:val="003E59C8"/>
    <w:rsid w:val="00420ADA"/>
    <w:rsid w:val="0042130F"/>
    <w:rsid w:val="00434C1F"/>
    <w:rsid w:val="00436682"/>
    <w:rsid w:val="00437ED8"/>
    <w:rsid w:val="0044046E"/>
    <w:rsid w:val="00443DDB"/>
    <w:rsid w:val="00447922"/>
    <w:rsid w:val="00447F22"/>
    <w:rsid w:val="00450D4B"/>
    <w:rsid w:val="00455358"/>
    <w:rsid w:val="004573E6"/>
    <w:rsid w:val="00460799"/>
    <w:rsid w:val="004618E9"/>
    <w:rsid w:val="0046374D"/>
    <w:rsid w:val="00465921"/>
    <w:rsid w:val="0046730A"/>
    <w:rsid w:val="00482DB3"/>
    <w:rsid w:val="004840C8"/>
    <w:rsid w:val="004844C5"/>
    <w:rsid w:val="00486401"/>
    <w:rsid w:val="00490F2F"/>
    <w:rsid w:val="00492AF8"/>
    <w:rsid w:val="00494574"/>
    <w:rsid w:val="004A13D5"/>
    <w:rsid w:val="004A1D08"/>
    <w:rsid w:val="004A363C"/>
    <w:rsid w:val="004A45EC"/>
    <w:rsid w:val="004B032F"/>
    <w:rsid w:val="004B35DC"/>
    <w:rsid w:val="004C2CAB"/>
    <w:rsid w:val="004C3ED2"/>
    <w:rsid w:val="004D3E21"/>
    <w:rsid w:val="004D6270"/>
    <w:rsid w:val="004E116B"/>
    <w:rsid w:val="004E7AE2"/>
    <w:rsid w:val="004F0015"/>
    <w:rsid w:val="004F13EE"/>
    <w:rsid w:val="004F3C4A"/>
    <w:rsid w:val="004F7770"/>
    <w:rsid w:val="0050569E"/>
    <w:rsid w:val="00506276"/>
    <w:rsid w:val="00507861"/>
    <w:rsid w:val="00511C98"/>
    <w:rsid w:val="00515531"/>
    <w:rsid w:val="00522B05"/>
    <w:rsid w:val="005234E8"/>
    <w:rsid w:val="00533F7B"/>
    <w:rsid w:val="00535384"/>
    <w:rsid w:val="00535996"/>
    <w:rsid w:val="005725D1"/>
    <w:rsid w:val="005756E3"/>
    <w:rsid w:val="00576FBE"/>
    <w:rsid w:val="00585C89"/>
    <w:rsid w:val="005866F6"/>
    <w:rsid w:val="00587277"/>
    <w:rsid w:val="00591085"/>
    <w:rsid w:val="005970FB"/>
    <w:rsid w:val="005A0858"/>
    <w:rsid w:val="005C254C"/>
    <w:rsid w:val="005C4B65"/>
    <w:rsid w:val="005C5C6F"/>
    <w:rsid w:val="005D4141"/>
    <w:rsid w:val="005D6136"/>
    <w:rsid w:val="005D6179"/>
    <w:rsid w:val="005F0601"/>
    <w:rsid w:val="005F3EA7"/>
    <w:rsid w:val="005F7C65"/>
    <w:rsid w:val="00610E12"/>
    <w:rsid w:val="00610F1B"/>
    <w:rsid w:val="00621C82"/>
    <w:rsid w:val="00633837"/>
    <w:rsid w:val="00634CEF"/>
    <w:rsid w:val="00635E96"/>
    <w:rsid w:val="006364FD"/>
    <w:rsid w:val="00637C9C"/>
    <w:rsid w:val="00640EA1"/>
    <w:rsid w:val="0065055C"/>
    <w:rsid w:val="00656D46"/>
    <w:rsid w:val="00666AAD"/>
    <w:rsid w:val="0066724C"/>
    <w:rsid w:val="00677A81"/>
    <w:rsid w:val="00682815"/>
    <w:rsid w:val="00683646"/>
    <w:rsid w:val="00683B13"/>
    <w:rsid w:val="00684564"/>
    <w:rsid w:val="00685DF5"/>
    <w:rsid w:val="00687AD7"/>
    <w:rsid w:val="006909F2"/>
    <w:rsid w:val="006943BE"/>
    <w:rsid w:val="00695336"/>
    <w:rsid w:val="006A168B"/>
    <w:rsid w:val="006A286E"/>
    <w:rsid w:val="006A407D"/>
    <w:rsid w:val="006A7A6B"/>
    <w:rsid w:val="006B16B4"/>
    <w:rsid w:val="006B1B29"/>
    <w:rsid w:val="006B21F7"/>
    <w:rsid w:val="006B4627"/>
    <w:rsid w:val="006E0976"/>
    <w:rsid w:val="006E2C25"/>
    <w:rsid w:val="006F2222"/>
    <w:rsid w:val="006F35F0"/>
    <w:rsid w:val="006F445C"/>
    <w:rsid w:val="007024B3"/>
    <w:rsid w:val="00706564"/>
    <w:rsid w:val="007225B1"/>
    <w:rsid w:val="007275C6"/>
    <w:rsid w:val="00734035"/>
    <w:rsid w:val="0073561E"/>
    <w:rsid w:val="0073642E"/>
    <w:rsid w:val="00752B53"/>
    <w:rsid w:val="007562E2"/>
    <w:rsid w:val="00763819"/>
    <w:rsid w:val="00774C78"/>
    <w:rsid w:val="00775639"/>
    <w:rsid w:val="00782E4B"/>
    <w:rsid w:val="00790E30"/>
    <w:rsid w:val="00795803"/>
    <w:rsid w:val="00796365"/>
    <w:rsid w:val="00797EC0"/>
    <w:rsid w:val="007A38C0"/>
    <w:rsid w:val="007A6550"/>
    <w:rsid w:val="007A6607"/>
    <w:rsid w:val="007B7C4C"/>
    <w:rsid w:val="007C1AB2"/>
    <w:rsid w:val="007D24D6"/>
    <w:rsid w:val="007D3F1A"/>
    <w:rsid w:val="007D4D90"/>
    <w:rsid w:val="007D59F6"/>
    <w:rsid w:val="007E4967"/>
    <w:rsid w:val="007F4913"/>
    <w:rsid w:val="007F76E9"/>
    <w:rsid w:val="00802E7E"/>
    <w:rsid w:val="00814F2E"/>
    <w:rsid w:val="0081598E"/>
    <w:rsid w:val="008160DF"/>
    <w:rsid w:val="00817E28"/>
    <w:rsid w:val="008257B6"/>
    <w:rsid w:val="008365A2"/>
    <w:rsid w:val="00856286"/>
    <w:rsid w:val="00860BB3"/>
    <w:rsid w:val="008622FF"/>
    <w:rsid w:val="0087761B"/>
    <w:rsid w:val="008779D0"/>
    <w:rsid w:val="008872F0"/>
    <w:rsid w:val="008875F7"/>
    <w:rsid w:val="00892BD5"/>
    <w:rsid w:val="00893C9A"/>
    <w:rsid w:val="008B32FB"/>
    <w:rsid w:val="008B39B9"/>
    <w:rsid w:val="008B58A4"/>
    <w:rsid w:val="008B7495"/>
    <w:rsid w:val="008B7C4E"/>
    <w:rsid w:val="008E232A"/>
    <w:rsid w:val="008E34EF"/>
    <w:rsid w:val="008F7C81"/>
    <w:rsid w:val="00901835"/>
    <w:rsid w:val="00902E7D"/>
    <w:rsid w:val="00903286"/>
    <w:rsid w:val="00904B91"/>
    <w:rsid w:val="0091450E"/>
    <w:rsid w:val="0091522A"/>
    <w:rsid w:val="00916C06"/>
    <w:rsid w:val="009277A8"/>
    <w:rsid w:val="0093059A"/>
    <w:rsid w:val="0093096E"/>
    <w:rsid w:val="009312F8"/>
    <w:rsid w:val="0093359D"/>
    <w:rsid w:val="00941234"/>
    <w:rsid w:val="00941C56"/>
    <w:rsid w:val="00942235"/>
    <w:rsid w:val="009475C9"/>
    <w:rsid w:val="00947C4B"/>
    <w:rsid w:val="009613CC"/>
    <w:rsid w:val="00961FA0"/>
    <w:rsid w:val="00964734"/>
    <w:rsid w:val="00974DF1"/>
    <w:rsid w:val="00987243"/>
    <w:rsid w:val="009941D1"/>
    <w:rsid w:val="009A24FB"/>
    <w:rsid w:val="009A3203"/>
    <w:rsid w:val="009A56F7"/>
    <w:rsid w:val="009B0975"/>
    <w:rsid w:val="009B13E8"/>
    <w:rsid w:val="009B4C7E"/>
    <w:rsid w:val="009C76D7"/>
    <w:rsid w:val="009D0157"/>
    <w:rsid w:val="009D51B4"/>
    <w:rsid w:val="009F4EB8"/>
    <w:rsid w:val="009F6CA6"/>
    <w:rsid w:val="00A01428"/>
    <w:rsid w:val="00A01705"/>
    <w:rsid w:val="00A15062"/>
    <w:rsid w:val="00A258FA"/>
    <w:rsid w:val="00A27817"/>
    <w:rsid w:val="00A329BE"/>
    <w:rsid w:val="00A412FA"/>
    <w:rsid w:val="00A44621"/>
    <w:rsid w:val="00A516B7"/>
    <w:rsid w:val="00A5213F"/>
    <w:rsid w:val="00A61D49"/>
    <w:rsid w:val="00A826DF"/>
    <w:rsid w:val="00A8786C"/>
    <w:rsid w:val="00A87E12"/>
    <w:rsid w:val="00A979DF"/>
    <w:rsid w:val="00A97CD0"/>
    <w:rsid w:val="00AA1992"/>
    <w:rsid w:val="00AB3007"/>
    <w:rsid w:val="00AC34EB"/>
    <w:rsid w:val="00AC4F45"/>
    <w:rsid w:val="00AC66AE"/>
    <w:rsid w:val="00AC79DB"/>
    <w:rsid w:val="00AE3069"/>
    <w:rsid w:val="00AE642F"/>
    <w:rsid w:val="00AF62E1"/>
    <w:rsid w:val="00AF65D3"/>
    <w:rsid w:val="00B02649"/>
    <w:rsid w:val="00B10B5F"/>
    <w:rsid w:val="00B1292C"/>
    <w:rsid w:val="00B12F8E"/>
    <w:rsid w:val="00B16882"/>
    <w:rsid w:val="00B36974"/>
    <w:rsid w:val="00B433B8"/>
    <w:rsid w:val="00B4789A"/>
    <w:rsid w:val="00B47935"/>
    <w:rsid w:val="00B50CEF"/>
    <w:rsid w:val="00B6369B"/>
    <w:rsid w:val="00B65DCF"/>
    <w:rsid w:val="00B66C4F"/>
    <w:rsid w:val="00B7198D"/>
    <w:rsid w:val="00B7367B"/>
    <w:rsid w:val="00B875CB"/>
    <w:rsid w:val="00B87A48"/>
    <w:rsid w:val="00B95BC3"/>
    <w:rsid w:val="00BA2631"/>
    <w:rsid w:val="00BA4CBF"/>
    <w:rsid w:val="00BB02BD"/>
    <w:rsid w:val="00BB7215"/>
    <w:rsid w:val="00BC51B2"/>
    <w:rsid w:val="00BD0A82"/>
    <w:rsid w:val="00BD3654"/>
    <w:rsid w:val="00BD6479"/>
    <w:rsid w:val="00BD7165"/>
    <w:rsid w:val="00BD7326"/>
    <w:rsid w:val="00BE3E47"/>
    <w:rsid w:val="00BE5E4E"/>
    <w:rsid w:val="00BF1E2A"/>
    <w:rsid w:val="00BF6106"/>
    <w:rsid w:val="00C25DF3"/>
    <w:rsid w:val="00C35B81"/>
    <w:rsid w:val="00C4229B"/>
    <w:rsid w:val="00C51858"/>
    <w:rsid w:val="00C54B64"/>
    <w:rsid w:val="00C60D18"/>
    <w:rsid w:val="00C7575A"/>
    <w:rsid w:val="00C76FA3"/>
    <w:rsid w:val="00C83E61"/>
    <w:rsid w:val="00C873AE"/>
    <w:rsid w:val="00C87D63"/>
    <w:rsid w:val="00C96B8A"/>
    <w:rsid w:val="00CA1E87"/>
    <w:rsid w:val="00CA6A74"/>
    <w:rsid w:val="00CA7890"/>
    <w:rsid w:val="00CB0185"/>
    <w:rsid w:val="00CB3E35"/>
    <w:rsid w:val="00CB7DB0"/>
    <w:rsid w:val="00CC125D"/>
    <w:rsid w:val="00CC18F4"/>
    <w:rsid w:val="00CC36F8"/>
    <w:rsid w:val="00CC53E7"/>
    <w:rsid w:val="00CD218C"/>
    <w:rsid w:val="00CD2B34"/>
    <w:rsid w:val="00CE2B5D"/>
    <w:rsid w:val="00CE561F"/>
    <w:rsid w:val="00CF68E6"/>
    <w:rsid w:val="00D00116"/>
    <w:rsid w:val="00D0141F"/>
    <w:rsid w:val="00D1011D"/>
    <w:rsid w:val="00D103D8"/>
    <w:rsid w:val="00D128B5"/>
    <w:rsid w:val="00D13617"/>
    <w:rsid w:val="00D13FAF"/>
    <w:rsid w:val="00D150BE"/>
    <w:rsid w:val="00D15F7F"/>
    <w:rsid w:val="00D203FF"/>
    <w:rsid w:val="00D22278"/>
    <w:rsid w:val="00D23F71"/>
    <w:rsid w:val="00D2498E"/>
    <w:rsid w:val="00D25CEE"/>
    <w:rsid w:val="00D31251"/>
    <w:rsid w:val="00D32F05"/>
    <w:rsid w:val="00D341A1"/>
    <w:rsid w:val="00D36125"/>
    <w:rsid w:val="00D41461"/>
    <w:rsid w:val="00D42CE3"/>
    <w:rsid w:val="00D45ACD"/>
    <w:rsid w:val="00D57C12"/>
    <w:rsid w:val="00D62F66"/>
    <w:rsid w:val="00D7321A"/>
    <w:rsid w:val="00D73229"/>
    <w:rsid w:val="00D7509F"/>
    <w:rsid w:val="00D750D7"/>
    <w:rsid w:val="00D87D50"/>
    <w:rsid w:val="00D917BC"/>
    <w:rsid w:val="00DA15B7"/>
    <w:rsid w:val="00DD034E"/>
    <w:rsid w:val="00DD14BE"/>
    <w:rsid w:val="00DD3ADF"/>
    <w:rsid w:val="00DD758F"/>
    <w:rsid w:val="00DE4DBA"/>
    <w:rsid w:val="00DE5667"/>
    <w:rsid w:val="00DF18ED"/>
    <w:rsid w:val="00DF3BF9"/>
    <w:rsid w:val="00DF430A"/>
    <w:rsid w:val="00DF66FC"/>
    <w:rsid w:val="00E06E15"/>
    <w:rsid w:val="00E07450"/>
    <w:rsid w:val="00E07C97"/>
    <w:rsid w:val="00E14ED0"/>
    <w:rsid w:val="00E15E47"/>
    <w:rsid w:val="00E16793"/>
    <w:rsid w:val="00E22FBD"/>
    <w:rsid w:val="00E250FA"/>
    <w:rsid w:val="00E26239"/>
    <w:rsid w:val="00E35112"/>
    <w:rsid w:val="00E47316"/>
    <w:rsid w:val="00E50030"/>
    <w:rsid w:val="00E50AC2"/>
    <w:rsid w:val="00E50E67"/>
    <w:rsid w:val="00E541A4"/>
    <w:rsid w:val="00E70797"/>
    <w:rsid w:val="00E70BD4"/>
    <w:rsid w:val="00E82476"/>
    <w:rsid w:val="00E860D3"/>
    <w:rsid w:val="00E86F0E"/>
    <w:rsid w:val="00E905A9"/>
    <w:rsid w:val="00E91859"/>
    <w:rsid w:val="00EA146D"/>
    <w:rsid w:val="00EB5611"/>
    <w:rsid w:val="00EB63EB"/>
    <w:rsid w:val="00EC3584"/>
    <w:rsid w:val="00EC387E"/>
    <w:rsid w:val="00EC7B0E"/>
    <w:rsid w:val="00ED0C32"/>
    <w:rsid w:val="00ED1204"/>
    <w:rsid w:val="00ED20DB"/>
    <w:rsid w:val="00EE7F45"/>
    <w:rsid w:val="00EF45DE"/>
    <w:rsid w:val="00F0049A"/>
    <w:rsid w:val="00F00815"/>
    <w:rsid w:val="00F034EA"/>
    <w:rsid w:val="00F06B3B"/>
    <w:rsid w:val="00F14374"/>
    <w:rsid w:val="00F14E08"/>
    <w:rsid w:val="00F22E0A"/>
    <w:rsid w:val="00F32BEB"/>
    <w:rsid w:val="00F354BD"/>
    <w:rsid w:val="00F55B82"/>
    <w:rsid w:val="00F64BA4"/>
    <w:rsid w:val="00F70D1F"/>
    <w:rsid w:val="00F71D66"/>
    <w:rsid w:val="00F72441"/>
    <w:rsid w:val="00F74267"/>
    <w:rsid w:val="00F768B0"/>
    <w:rsid w:val="00F91935"/>
    <w:rsid w:val="00F93E6B"/>
    <w:rsid w:val="00FB1005"/>
    <w:rsid w:val="00FB23F0"/>
    <w:rsid w:val="00FB50A1"/>
    <w:rsid w:val="00FB674A"/>
    <w:rsid w:val="00FC1BDD"/>
    <w:rsid w:val="00FC3F45"/>
    <w:rsid w:val="00FD397D"/>
    <w:rsid w:val="00FD5C5D"/>
    <w:rsid w:val="00FD6F9A"/>
    <w:rsid w:val="00FD7CE6"/>
    <w:rsid w:val="00FE4971"/>
    <w:rsid w:val="00FE50D3"/>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95ED7"/>
  <w15:docId w15:val="{5B40F019-9067-4D8C-9F0B-4CBBCEFB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DF5"/>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uiPriority w:val="9"/>
    <w:unhideWhenUsed/>
    <w:qFormat/>
    <w:rsid w:val="00BD64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5D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5DF5"/>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paragraph" w:styleId="TOCHeading">
    <w:name w:val="TOC Heading"/>
    <w:basedOn w:val="Heading1"/>
    <w:next w:val="Normal"/>
    <w:uiPriority w:val="39"/>
    <w:semiHidden/>
    <w:unhideWhenUsed/>
    <w:qFormat/>
    <w:rsid w:val="0065055C"/>
    <w:pPr>
      <w:outlineLvl w:val="9"/>
    </w:pPr>
    <w:rPr>
      <w:lang w:eastAsia="ja-JP"/>
    </w:rPr>
  </w:style>
  <w:style w:type="paragraph" w:styleId="TOC1">
    <w:name w:val="toc 1"/>
    <w:basedOn w:val="Normal"/>
    <w:next w:val="Normal"/>
    <w:autoRedefine/>
    <w:uiPriority w:val="39"/>
    <w:unhideWhenUsed/>
    <w:rsid w:val="0065055C"/>
    <w:pPr>
      <w:spacing w:after="100"/>
    </w:pPr>
  </w:style>
  <w:style w:type="paragraph" w:styleId="TOC2">
    <w:name w:val="toc 2"/>
    <w:basedOn w:val="Normal"/>
    <w:next w:val="Normal"/>
    <w:autoRedefine/>
    <w:uiPriority w:val="39"/>
    <w:unhideWhenUsed/>
    <w:rsid w:val="0065055C"/>
    <w:pPr>
      <w:spacing w:after="100"/>
      <w:ind w:left="220"/>
    </w:pPr>
  </w:style>
  <w:style w:type="character" w:styleId="Hyperlink">
    <w:name w:val="Hyperlink"/>
    <w:basedOn w:val="DefaultParagraphFont"/>
    <w:uiPriority w:val="99"/>
    <w:unhideWhenUsed/>
    <w:rsid w:val="0065055C"/>
    <w:rPr>
      <w:color w:val="0000FF" w:themeColor="hyperlink"/>
      <w:u w:val="single"/>
    </w:rPr>
  </w:style>
  <w:style w:type="paragraph" w:styleId="Title">
    <w:name w:val="Title"/>
    <w:basedOn w:val="Normal"/>
    <w:next w:val="Normal"/>
    <w:link w:val="TitleChar"/>
    <w:uiPriority w:val="10"/>
    <w:qFormat/>
    <w:rsid w:val="00C873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73AE"/>
    <w:rPr>
      <w:rFonts w:asciiTheme="majorHAnsi" w:eastAsiaTheme="majorEastAsia" w:hAnsiTheme="majorHAnsi" w:cstheme="majorBidi"/>
      <w:color w:val="17365D" w:themeColor="text2" w:themeShade="BF"/>
      <w:spacing w:val="5"/>
      <w:kern w:val="28"/>
      <w:sz w:val="52"/>
      <w:szCs w:val="52"/>
    </w:rPr>
  </w:style>
  <w:style w:type="character" w:styleId="BookTitle">
    <w:name w:val="Book Title"/>
    <w:qFormat/>
    <w:rsid w:val="00C873AE"/>
    <w:rPr>
      <w:b/>
      <w:bCs/>
      <w:smallCaps/>
      <w:spacing w:val="5"/>
    </w:rPr>
  </w:style>
  <w:style w:type="character" w:customStyle="1" w:styleId="Heading3Char">
    <w:name w:val="Heading 3 Char"/>
    <w:basedOn w:val="DefaultParagraphFont"/>
    <w:link w:val="Heading3"/>
    <w:uiPriority w:val="9"/>
    <w:rsid w:val="00BD64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5DF5"/>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DF18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18ED"/>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D87D50"/>
    <w:rPr>
      <w:sz w:val="16"/>
      <w:szCs w:val="16"/>
    </w:rPr>
  </w:style>
  <w:style w:type="paragraph" w:styleId="CommentText">
    <w:name w:val="annotation text"/>
    <w:basedOn w:val="Normal"/>
    <w:link w:val="CommentTextChar"/>
    <w:uiPriority w:val="99"/>
    <w:semiHidden/>
    <w:unhideWhenUsed/>
    <w:rsid w:val="00D87D50"/>
    <w:pPr>
      <w:spacing w:line="240" w:lineRule="auto"/>
    </w:pPr>
    <w:rPr>
      <w:sz w:val="20"/>
      <w:szCs w:val="20"/>
    </w:rPr>
  </w:style>
  <w:style w:type="character" w:customStyle="1" w:styleId="CommentTextChar">
    <w:name w:val="Comment Text Char"/>
    <w:basedOn w:val="DefaultParagraphFont"/>
    <w:link w:val="CommentText"/>
    <w:uiPriority w:val="99"/>
    <w:semiHidden/>
    <w:rsid w:val="00D87D50"/>
    <w:rPr>
      <w:sz w:val="20"/>
      <w:szCs w:val="20"/>
    </w:rPr>
  </w:style>
  <w:style w:type="paragraph" w:styleId="CommentSubject">
    <w:name w:val="annotation subject"/>
    <w:basedOn w:val="CommentText"/>
    <w:next w:val="CommentText"/>
    <w:link w:val="CommentSubjectChar"/>
    <w:uiPriority w:val="99"/>
    <w:semiHidden/>
    <w:unhideWhenUsed/>
    <w:rsid w:val="00D87D50"/>
    <w:rPr>
      <w:b/>
      <w:bCs/>
    </w:rPr>
  </w:style>
  <w:style w:type="character" w:customStyle="1" w:styleId="CommentSubjectChar">
    <w:name w:val="Comment Subject Char"/>
    <w:basedOn w:val="CommentTextChar"/>
    <w:link w:val="CommentSubject"/>
    <w:uiPriority w:val="99"/>
    <w:semiHidden/>
    <w:rsid w:val="00D87D50"/>
    <w:rPr>
      <w:b/>
      <w:bCs/>
      <w:sz w:val="20"/>
      <w:szCs w:val="20"/>
    </w:rPr>
  </w:style>
  <w:style w:type="paragraph" w:styleId="TOC3">
    <w:name w:val="toc 3"/>
    <w:basedOn w:val="Normal"/>
    <w:next w:val="Normal"/>
    <w:autoRedefine/>
    <w:uiPriority w:val="39"/>
    <w:unhideWhenUsed/>
    <w:rsid w:val="007F76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e07e4aa22af371c5ca3fdaf0e8f4890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729649-5386-446D-A245-9AD103C06F6F}"/>
</file>

<file path=customXml/itemProps2.xml><?xml version="1.0" encoding="utf-8"?>
<ds:datastoreItem xmlns:ds="http://schemas.openxmlformats.org/officeDocument/2006/customXml" ds:itemID="{60DD93A1-3A8A-4F51-AD45-ED3B1A2053B9}"/>
</file>

<file path=customXml/itemProps3.xml><?xml version="1.0" encoding="utf-8"?>
<ds:datastoreItem xmlns:ds="http://schemas.openxmlformats.org/officeDocument/2006/customXml" ds:itemID="{17768CFE-2914-4F37-9B61-0E0B668C8C53}"/>
</file>

<file path=customXml/itemProps4.xml><?xml version="1.0" encoding="utf-8"?>
<ds:datastoreItem xmlns:ds="http://schemas.openxmlformats.org/officeDocument/2006/customXml" ds:itemID="{AE783B65-2E2A-49B8-A508-2FB25AC56DAD}"/>
</file>

<file path=docProps/app.xml><?xml version="1.0" encoding="utf-8"?>
<Properties xmlns="http://schemas.openxmlformats.org/officeDocument/2006/extended-properties" xmlns:vt="http://schemas.openxmlformats.org/officeDocument/2006/docPropsVTypes">
  <Template>Normal.dotm</Template>
  <TotalTime>593</TotalTime>
  <Pages>22</Pages>
  <Words>4683</Words>
  <Characters>26698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Service Requests Standards</vt:lpstr>
    </vt:vector>
  </TitlesOfParts>
  <Company>Unisys</Company>
  <LinksUpToDate>false</LinksUpToDate>
  <CharactersWithSpaces>31319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Requests Standards</dc:title>
  <dc:creator>Maureen E O'Neill</dc:creator>
  <cp:lastModifiedBy>Susheela Kenchappa, Sreelatha</cp:lastModifiedBy>
  <cp:revision>23</cp:revision>
  <dcterms:created xsi:type="dcterms:W3CDTF">2014-09-08T06:44:00Z</dcterms:created>
  <dcterms:modified xsi:type="dcterms:W3CDTF">2015-04-30T10:02:00Z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