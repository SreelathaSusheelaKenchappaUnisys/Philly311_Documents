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5899B3B" w14:textId="77777777" w:rsidR="00E36C67" w:rsidRDefault="00E36C67">
      <w:pPr>
        <w:pStyle w:val="Normal1"/>
        <w:widowControl w:val="0"/>
        <w:jc w:val="center"/>
      </w:pPr>
    </w:p>
    <w:p w14:paraId="0B14EB5F" w14:textId="77777777" w:rsidR="00E36C67" w:rsidRDefault="00E36C67" w:rsidP="00991F95">
      <w:pPr>
        <w:pStyle w:val="Normal1"/>
        <w:widowControl w:val="0"/>
      </w:pPr>
    </w:p>
    <w:p w14:paraId="3C96532F" w14:textId="77777777" w:rsidR="00E36C67" w:rsidRDefault="00E36C67">
      <w:pPr>
        <w:pStyle w:val="Normal1"/>
        <w:widowControl w:val="0"/>
        <w:jc w:val="center"/>
      </w:pPr>
    </w:p>
    <w:p w14:paraId="6E020A56" w14:textId="77777777" w:rsidR="00E36C67" w:rsidRDefault="00E36C67">
      <w:pPr>
        <w:pStyle w:val="Normal1"/>
        <w:widowControl w:val="0"/>
        <w:jc w:val="center"/>
      </w:pPr>
    </w:p>
    <w:p w14:paraId="5F538465" w14:textId="77777777" w:rsidR="00E36C67" w:rsidRDefault="00E36C67">
      <w:pPr>
        <w:pStyle w:val="Normal1"/>
        <w:widowControl w:val="0"/>
        <w:jc w:val="center"/>
      </w:pPr>
    </w:p>
    <w:p w14:paraId="220AF9F9" w14:textId="77777777" w:rsidR="00E36C67" w:rsidRDefault="00E36C67">
      <w:pPr>
        <w:pStyle w:val="Normal1"/>
        <w:widowControl w:val="0"/>
        <w:jc w:val="center"/>
      </w:pPr>
    </w:p>
    <w:p w14:paraId="1A2492C9" w14:textId="77777777" w:rsidR="00E36C67" w:rsidRDefault="00E36C67">
      <w:pPr>
        <w:pStyle w:val="Normal1"/>
        <w:widowControl w:val="0"/>
        <w:jc w:val="center"/>
      </w:pPr>
    </w:p>
    <w:p w14:paraId="081FEDE2" w14:textId="77777777" w:rsidR="00E36C67" w:rsidRDefault="00E36C67">
      <w:pPr>
        <w:pStyle w:val="Normal1"/>
        <w:widowControl w:val="0"/>
        <w:jc w:val="center"/>
      </w:pPr>
    </w:p>
    <w:p w14:paraId="4BF5A7CE" w14:textId="77777777" w:rsidR="00E36C67" w:rsidRDefault="00E36C67">
      <w:pPr>
        <w:pStyle w:val="Normal1"/>
        <w:widowControl w:val="0"/>
        <w:jc w:val="center"/>
      </w:pPr>
    </w:p>
    <w:p w14:paraId="2A336639" w14:textId="77777777" w:rsidR="00991F95" w:rsidRDefault="00991F95" w:rsidP="00991F95">
      <w:pPr>
        <w:pStyle w:val="Normal1"/>
      </w:pPr>
    </w:p>
    <w:p w14:paraId="10E57120" w14:textId="77777777" w:rsidR="00991F95" w:rsidRDefault="00991F95" w:rsidP="00991F95">
      <w:pPr>
        <w:pStyle w:val="Normal1"/>
      </w:pPr>
    </w:p>
    <w:tbl>
      <w:tblPr>
        <w:tblW w:w="9360" w:type="dxa"/>
        <w:tblInd w:w="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0"/>
      </w:tblGrid>
      <w:tr w:rsidR="00991F95" w14:paraId="764D2AFC" w14:textId="77777777" w:rsidTr="005B0E41">
        <w:tc>
          <w:tcPr>
            <w:tcW w:w="936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98FD" w14:textId="77777777" w:rsidR="00991F95" w:rsidRDefault="00991F95" w:rsidP="005B0E41">
            <w:pPr>
              <w:pStyle w:val="Normal1"/>
              <w:spacing w:line="240" w:lineRule="auto"/>
              <w:ind w:right="1335"/>
            </w:pPr>
            <w:r>
              <w:rPr>
                <w:rFonts w:ascii="Calibri" w:eastAsia="Calibri" w:hAnsi="Calibri" w:cs="Calibri"/>
                <w:b/>
                <w:color w:val="FFFFFF"/>
                <w:sz w:val="60"/>
              </w:rPr>
              <w:t>Philly CRM 311</w:t>
            </w:r>
          </w:p>
          <w:p w14:paraId="02C6FCE1" w14:textId="77777777" w:rsidR="00991F95" w:rsidRDefault="00991F95" w:rsidP="005B0E41">
            <w:pPr>
              <w:pStyle w:val="Normal1"/>
              <w:spacing w:line="240" w:lineRule="auto"/>
              <w:ind w:right="1335"/>
              <w:rPr>
                <w:rFonts w:ascii="Calibri" w:eastAsia="Calibri" w:hAnsi="Calibri" w:cs="Calibri"/>
                <w:b/>
                <w:color w:val="FFFFFF"/>
                <w:sz w:val="6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60"/>
              </w:rPr>
              <w:t xml:space="preserve">Technical Design – </w:t>
            </w:r>
            <w:r w:rsidR="00F02179">
              <w:rPr>
                <w:rFonts w:ascii="Calibri" w:eastAsia="Calibri" w:hAnsi="Calibri" w:cs="Calibri"/>
                <w:b/>
                <w:color w:val="FFFFFF"/>
                <w:sz w:val="60"/>
              </w:rPr>
              <w:t>Email</w:t>
            </w:r>
          </w:p>
          <w:p w14:paraId="26DFE47C" w14:textId="77777777" w:rsidR="00991F95" w:rsidRDefault="00BC020E" w:rsidP="005B0E41">
            <w:pPr>
              <w:pStyle w:val="Normal1"/>
              <w:spacing w:line="240" w:lineRule="auto"/>
              <w:ind w:right="1335"/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V1.2</w:t>
            </w:r>
          </w:p>
        </w:tc>
      </w:tr>
      <w:tr w:rsidR="00991F95" w14:paraId="32F12D6E" w14:textId="77777777" w:rsidTr="005B0E41">
        <w:tc>
          <w:tcPr>
            <w:tcW w:w="936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6F066" w14:textId="77777777" w:rsidR="00991F95" w:rsidRDefault="00991F95" w:rsidP="005B0E41">
            <w:pPr>
              <w:pStyle w:val="Normal1"/>
              <w:spacing w:line="240" w:lineRule="auto"/>
              <w:ind w:right="1335"/>
            </w:pPr>
          </w:p>
        </w:tc>
      </w:tr>
    </w:tbl>
    <w:p w14:paraId="6968AD86" w14:textId="77777777" w:rsidR="00991F95" w:rsidRDefault="00991F95" w:rsidP="00991F95">
      <w:pPr>
        <w:pStyle w:val="Normal1"/>
      </w:pPr>
    </w:p>
    <w:p w14:paraId="6FD5E257" w14:textId="77777777" w:rsidR="00E36C67" w:rsidRDefault="00991F95" w:rsidP="00991F95">
      <w:pPr>
        <w:pStyle w:val="Normal1"/>
        <w:widowControl w:val="0"/>
        <w:jc w:val="center"/>
      </w:pPr>
      <w:r>
        <w:br w:type="page"/>
      </w:r>
    </w:p>
    <w:p w14:paraId="7B591CB0" w14:textId="77777777" w:rsidR="00512307" w:rsidRPr="00510C61" w:rsidRDefault="004F2AB9" w:rsidP="00510C61">
      <w:pPr>
        <w:pStyle w:val="Heading1"/>
        <w:spacing w:line="240" w:lineRule="auto"/>
        <w:rPr>
          <w:color w:val="0070C0"/>
        </w:rPr>
      </w:pPr>
      <w:bookmarkStart w:id="0" w:name="_Toc378626304"/>
      <w:bookmarkStart w:id="1" w:name="_Toc414961625"/>
      <w:r>
        <w:rPr>
          <w:color w:val="0070C0"/>
        </w:rPr>
        <w:lastRenderedPageBreak/>
        <w:t xml:space="preserve">1 </w:t>
      </w:r>
      <w:r w:rsidR="00512307" w:rsidRPr="00510C61">
        <w:rPr>
          <w:color w:val="0070C0"/>
        </w:rPr>
        <w:t>REVISION HISTORY</w:t>
      </w:r>
      <w:bookmarkEnd w:id="0"/>
      <w:bookmarkEnd w:id="1"/>
    </w:p>
    <w:tbl>
      <w:tblPr>
        <w:tblW w:w="9164" w:type="dxa"/>
        <w:tblInd w:w="6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0"/>
        <w:gridCol w:w="1590"/>
        <w:gridCol w:w="2174"/>
        <w:gridCol w:w="2070"/>
        <w:gridCol w:w="2070"/>
      </w:tblGrid>
      <w:tr w:rsidR="001B6434" w:rsidRPr="00171845" w14:paraId="0D184029" w14:textId="77777777" w:rsidTr="001B6434">
        <w:tc>
          <w:tcPr>
            <w:tcW w:w="1260" w:type="dxa"/>
            <w:shd w:val="clear" w:color="auto" w:fill="5078B4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4AE7A29" w14:textId="77777777" w:rsidR="001B6434" w:rsidRPr="00171845" w:rsidRDefault="001B6434" w:rsidP="005B0E41">
            <w:pPr>
              <w:pStyle w:val="Normal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71845">
              <w:rPr>
                <w:rFonts w:asciiTheme="minorHAnsi" w:eastAsia="Calibri" w:hAnsiTheme="minorHAnsi" w:cstheme="minorHAnsi"/>
                <w:b/>
                <w:color w:val="FFFFFF"/>
                <w:sz w:val="18"/>
                <w:szCs w:val="18"/>
                <w:shd w:val="clear" w:color="auto" w:fill="5078B4"/>
              </w:rPr>
              <w:t>Revision Number</w:t>
            </w:r>
          </w:p>
        </w:tc>
        <w:tc>
          <w:tcPr>
            <w:tcW w:w="1590" w:type="dxa"/>
            <w:shd w:val="clear" w:color="auto" w:fill="5078B4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49131DD" w14:textId="77777777" w:rsidR="001B6434" w:rsidRPr="00171845" w:rsidRDefault="001B6434" w:rsidP="005B0E41">
            <w:pPr>
              <w:pStyle w:val="Normal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71845">
              <w:rPr>
                <w:rFonts w:asciiTheme="minorHAnsi" w:eastAsia="Calibri" w:hAnsiTheme="minorHAnsi" w:cstheme="minorHAnsi"/>
                <w:b/>
                <w:color w:val="FFFFFF"/>
                <w:sz w:val="18"/>
                <w:szCs w:val="18"/>
                <w:shd w:val="clear" w:color="auto" w:fill="5078B4"/>
              </w:rPr>
              <w:t>Revision Date</w:t>
            </w:r>
          </w:p>
        </w:tc>
        <w:tc>
          <w:tcPr>
            <w:tcW w:w="2174" w:type="dxa"/>
            <w:shd w:val="clear" w:color="auto" w:fill="5078B4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132C340" w14:textId="77777777" w:rsidR="001B6434" w:rsidRPr="00171845" w:rsidRDefault="001B6434" w:rsidP="005B0E41">
            <w:pPr>
              <w:pStyle w:val="Normal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71845">
              <w:rPr>
                <w:rFonts w:asciiTheme="minorHAnsi" w:eastAsia="Calibri" w:hAnsiTheme="minorHAnsi" w:cstheme="minorHAnsi"/>
                <w:b/>
                <w:color w:val="FFFFFF"/>
                <w:sz w:val="18"/>
                <w:szCs w:val="18"/>
                <w:shd w:val="clear" w:color="auto" w:fill="5078B4"/>
              </w:rPr>
              <w:t>Summary of Changes</w:t>
            </w:r>
          </w:p>
        </w:tc>
        <w:tc>
          <w:tcPr>
            <w:tcW w:w="2070" w:type="dxa"/>
            <w:shd w:val="clear" w:color="auto" w:fill="5078B4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3795187" w14:textId="77777777" w:rsidR="001B6434" w:rsidRPr="00171845" w:rsidRDefault="001B6434" w:rsidP="005B0E41">
            <w:pPr>
              <w:pStyle w:val="Normal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71845">
              <w:rPr>
                <w:rFonts w:asciiTheme="minorHAnsi" w:eastAsia="Calibri" w:hAnsiTheme="minorHAnsi" w:cstheme="minorHAnsi"/>
                <w:b/>
                <w:color w:val="FFFFFF"/>
                <w:sz w:val="18"/>
                <w:szCs w:val="18"/>
                <w:shd w:val="clear" w:color="auto" w:fill="5078B4"/>
              </w:rPr>
              <w:t>Author</w:t>
            </w:r>
          </w:p>
        </w:tc>
        <w:tc>
          <w:tcPr>
            <w:tcW w:w="2070" w:type="dxa"/>
            <w:shd w:val="clear" w:color="auto" w:fill="5078B4"/>
          </w:tcPr>
          <w:p w14:paraId="10399BBC" w14:textId="77777777" w:rsidR="001B6434" w:rsidRPr="00171845" w:rsidRDefault="001B6434" w:rsidP="005B0E41">
            <w:pPr>
              <w:pStyle w:val="Normal1"/>
              <w:jc w:val="center"/>
              <w:rPr>
                <w:rFonts w:asciiTheme="minorHAnsi" w:eastAsia="Calibri" w:hAnsiTheme="minorHAnsi" w:cstheme="minorHAnsi"/>
                <w:b/>
                <w:color w:val="FFFFFF"/>
                <w:sz w:val="18"/>
                <w:szCs w:val="18"/>
                <w:shd w:val="clear" w:color="auto" w:fill="5078B4"/>
              </w:rPr>
            </w:pPr>
            <w:r>
              <w:rPr>
                <w:rFonts w:asciiTheme="minorHAnsi" w:eastAsia="Calibri" w:hAnsiTheme="minorHAnsi" w:cstheme="minorHAnsi"/>
                <w:b/>
                <w:color w:val="FFFFFF"/>
                <w:sz w:val="18"/>
                <w:szCs w:val="18"/>
                <w:shd w:val="clear" w:color="auto" w:fill="5078B4"/>
              </w:rPr>
              <w:t>Reviewer</w:t>
            </w:r>
          </w:p>
        </w:tc>
      </w:tr>
      <w:tr w:rsidR="001B6434" w:rsidRPr="00171845" w14:paraId="3C28ED9E" w14:textId="77777777" w:rsidTr="001B6434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21598" w14:textId="77777777" w:rsidR="001B6434" w:rsidRPr="00171845" w:rsidRDefault="001B6434" w:rsidP="00D13484">
            <w:pPr>
              <w:pStyle w:val="Normal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Calibri" w:hAnsiTheme="minorHAnsi" w:cstheme="minorHAnsi"/>
                <w:sz w:val="18"/>
                <w:szCs w:val="18"/>
              </w:rPr>
              <w:t>1.0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36AF8" w14:textId="77777777" w:rsidR="001B6434" w:rsidRPr="00171845" w:rsidRDefault="001B6434" w:rsidP="002C6D6F">
            <w:pPr>
              <w:pStyle w:val="Normal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Calibri" w:hAnsiTheme="minorHAnsi" w:cstheme="minorHAnsi"/>
                <w:sz w:val="18"/>
                <w:szCs w:val="18"/>
              </w:rPr>
              <w:t>06/15/</w:t>
            </w:r>
            <w:r w:rsidRPr="00171845">
              <w:rPr>
                <w:rFonts w:asciiTheme="minorHAnsi" w:eastAsia="Calibri" w:hAnsiTheme="minorHAnsi" w:cstheme="minorHAnsi"/>
                <w:sz w:val="18"/>
                <w:szCs w:val="18"/>
              </w:rPr>
              <w:t>2014</w:t>
            </w:r>
          </w:p>
        </w:tc>
        <w:tc>
          <w:tcPr>
            <w:tcW w:w="2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8495" w14:textId="77777777" w:rsidR="001B6434" w:rsidRPr="00171845" w:rsidRDefault="001B6434" w:rsidP="00D13484">
            <w:pPr>
              <w:pStyle w:val="Normal1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Calibri" w:hAnsiTheme="minorHAnsi" w:cstheme="minorHAnsi"/>
                <w:sz w:val="18"/>
                <w:szCs w:val="18"/>
              </w:rPr>
              <w:t>All sections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A35D3" w14:textId="77777777" w:rsidR="001B6434" w:rsidRPr="00171845" w:rsidRDefault="001B6434" w:rsidP="00D13484">
            <w:pPr>
              <w:pStyle w:val="Normal1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171845">
              <w:rPr>
                <w:rFonts w:asciiTheme="minorHAnsi" w:eastAsia="Calibri" w:hAnsiTheme="minorHAnsi" w:cstheme="minorHAnsi"/>
                <w:sz w:val="18"/>
                <w:szCs w:val="18"/>
              </w:rPr>
              <w:t>Prabhakar</w:t>
            </w:r>
            <w:proofErr w:type="spellEnd"/>
            <w:r w:rsidRPr="00171845">
              <w:rPr>
                <w:rFonts w:asciiTheme="minorHAnsi" w:eastAsia="Calibri" w:hAnsiTheme="minorHAnsi" w:cstheme="minorHAnsi"/>
                <w:sz w:val="18"/>
                <w:szCs w:val="18"/>
              </w:rPr>
              <w:t>/</w:t>
            </w:r>
            <w:r>
              <w:rPr>
                <w:rFonts w:asciiTheme="minorHAnsi" w:eastAsia="Calibr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171845">
              <w:rPr>
                <w:rFonts w:asciiTheme="minorHAnsi" w:eastAsia="Calibri" w:hAnsiTheme="minorHAnsi" w:cstheme="minorHAnsi"/>
                <w:sz w:val="18"/>
                <w:szCs w:val="18"/>
              </w:rPr>
              <w:t>Murugaboopathi</w:t>
            </w:r>
            <w:proofErr w:type="spellEnd"/>
          </w:p>
        </w:tc>
        <w:tc>
          <w:tcPr>
            <w:tcW w:w="2070" w:type="dxa"/>
          </w:tcPr>
          <w:p w14:paraId="5A9FB67E" w14:textId="77777777" w:rsidR="001B6434" w:rsidRPr="00171845" w:rsidRDefault="001B6434" w:rsidP="00D13484">
            <w:pPr>
              <w:pStyle w:val="Normal1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</w:tr>
      <w:tr w:rsidR="001B6434" w:rsidRPr="00171845" w14:paraId="214AD4C1" w14:textId="77777777" w:rsidTr="001B6434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AB2E" w14:textId="77777777" w:rsidR="001B6434" w:rsidRPr="00BC020E" w:rsidRDefault="001B6434" w:rsidP="00D13484">
            <w:pPr>
              <w:pStyle w:val="Normal1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BC020E">
              <w:rPr>
                <w:rFonts w:asciiTheme="minorHAnsi" w:eastAsia="Calibri" w:hAnsiTheme="minorHAnsi" w:cstheme="minorHAnsi"/>
                <w:sz w:val="18"/>
                <w:szCs w:val="18"/>
              </w:rPr>
              <w:t>1.1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C2F4" w14:textId="77777777" w:rsidR="001B6434" w:rsidRPr="00BC020E" w:rsidRDefault="001B6434" w:rsidP="002C6D6F">
            <w:pPr>
              <w:pStyle w:val="Normal1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BC020E">
              <w:rPr>
                <w:rFonts w:asciiTheme="minorHAnsi" w:eastAsia="Calibri" w:hAnsiTheme="minorHAnsi" w:cstheme="minorHAnsi"/>
                <w:sz w:val="18"/>
                <w:szCs w:val="18"/>
              </w:rPr>
              <w:t>03/10/2015</w:t>
            </w:r>
          </w:p>
        </w:tc>
        <w:tc>
          <w:tcPr>
            <w:tcW w:w="2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C9CF" w14:textId="77777777" w:rsidR="001B6434" w:rsidRPr="00BC020E" w:rsidRDefault="001B6434" w:rsidP="00D13484">
            <w:pPr>
              <w:pStyle w:val="Normal1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BC020E">
              <w:rPr>
                <w:rFonts w:asciiTheme="minorHAnsi" w:eastAsia="Calibri" w:hAnsiTheme="minorHAnsi" w:cstheme="minorHAnsi"/>
                <w:sz w:val="18"/>
                <w:szCs w:val="18"/>
              </w:rPr>
              <w:t>Added Changes for Redress email template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C265" w14:textId="77777777" w:rsidR="001B6434" w:rsidRPr="00BC020E" w:rsidRDefault="001B6434" w:rsidP="00D13484">
            <w:pPr>
              <w:pStyle w:val="Normal1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BC020E">
              <w:rPr>
                <w:rFonts w:asciiTheme="minorHAnsi" w:eastAsia="Calibri" w:hAnsiTheme="minorHAnsi" w:cstheme="minorHAnsi"/>
                <w:sz w:val="18"/>
                <w:szCs w:val="18"/>
              </w:rPr>
              <w:t>Sreelatha SK</w:t>
            </w:r>
          </w:p>
        </w:tc>
        <w:tc>
          <w:tcPr>
            <w:tcW w:w="2070" w:type="dxa"/>
          </w:tcPr>
          <w:p w14:paraId="575A7F5F" w14:textId="77777777" w:rsidR="001B6434" w:rsidRDefault="00BC020E" w:rsidP="00D13484">
            <w:pPr>
              <w:pStyle w:val="Normal1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>
              <w:rPr>
                <w:rFonts w:asciiTheme="minorHAnsi" w:eastAsia="Calibri" w:hAnsiTheme="minorHAnsi" w:cstheme="minorHAnsi"/>
                <w:sz w:val="18"/>
                <w:szCs w:val="18"/>
              </w:rPr>
              <w:t>Catherine,</w:t>
            </w:r>
          </w:p>
          <w:p w14:paraId="45D541D1" w14:textId="77777777" w:rsidR="00BC020E" w:rsidRPr="00BC020E" w:rsidRDefault="00BC020E" w:rsidP="00D13484">
            <w:pPr>
              <w:pStyle w:val="Normal1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>
              <w:rPr>
                <w:rFonts w:asciiTheme="minorHAnsi" w:eastAsia="Calibri" w:hAnsiTheme="minorHAnsi" w:cstheme="minorHAnsi"/>
                <w:sz w:val="18"/>
                <w:szCs w:val="18"/>
              </w:rPr>
              <w:t>Marion Storey</w:t>
            </w:r>
          </w:p>
        </w:tc>
      </w:tr>
      <w:tr w:rsidR="00BC020E" w:rsidRPr="00171845" w14:paraId="58D3352E" w14:textId="77777777" w:rsidTr="001B6434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0C42F" w14:textId="77777777" w:rsidR="00BC020E" w:rsidRPr="00DD7522" w:rsidRDefault="00BC020E" w:rsidP="00D13484">
            <w:pPr>
              <w:pStyle w:val="Normal1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DD7522">
              <w:rPr>
                <w:rFonts w:asciiTheme="minorHAnsi" w:eastAsia="Calibri" w:hAnsiTheme="minorHAnsi" w:cstheme="minorHAnsi"/>
                <w:sz w:val="18"/>
                <w:szCs w:val="18"/>
              </w:rPr>
              <w:t>1.2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31145" w14:textId="77777777" w:rsidR="00BC020E" w:rsidRPr="00DD7522" w:rsidRDefault="00BC020E" w:rsidP="002C6D6F">
            <w:pPr>
              <w:pStyle w:val="Normal1"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DD7522">
              <w:rPr>
                <w:rFonts w:asciiTheme="minorHAnsi" w:eastAsia="Calibri" w:hAnsiTheme="minorHAnsi" w:cstheme="minorHAnsi"/>
                <w:sz w:val="18"/>
                <w:szCs w:val="18"/>
              </w:rPr>
              <w:t>03/24/2015</w:t>
            </w:r>
          </w:p>
        </w:tc>
        <w:tc>
          <w:tcPr>
            <w:tcW w:w="2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A67DF" w14:textId="77777777" w:rsidR="007536F1" w:rsidRPr="00DD7522" w:rsidRDefault="0074238C" w:rsidP="00D13484">
            <w:pPr>
              <w:pStyle w:val="Normal1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DD7522">
              <w:rPr>
                <w:rFonts w:asciiTheme="minorHAnsi" w:eastAsia="Calibri" w:hAnsiTheme="minorHAnsi" w:cstheme="minorHAnsi"/>
                <w:sz w:val="18"/>
                <w:szCs w:val="18"/>
              </w:rPr>
              <w:t xml:space="preserve">2.2.5 - </w:t>
            </w:r>
            <w:r w:rsidR="00BC020E" w:rsidRPr="00DD7522">
              <w:rPr>
                <w:rFonts w:asciiTheme="minorHAnsi" w:eastAsia="Calibri" w:hAnsiTheme="minorHAnsi" w:cstheme="minorHAnsi"/>
                <w:sz w:val="18"/>
                <w:szCs w:val="18"/>
              </w:rPr>
              <w:t>Do not send Close Case notification for “Miscellaneous” Case Record type</w:t>
            </w:r>
          </w:p>
          <w:p w14:paraId="642FADC0" w14:textId="77777777" w:rsidR="00CE3529" w:rsidRPr="00DD7522" w:rsidRDefault="00CE3529" w:rsidP="00D13484">
            <w:pPr>
              <w:pStyle w:val="Normal1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DD7522">
              <w:rPr>
                <w:rFonts w:asciiTheme="minorHAnsi" w:eastAsia="Calibri" w:hAnsiTheme="minorHAnsi" w:cstheme="minorHAnsi"/>
                <w:sz w:val="18"/>
                <w:szCs w:val="18"/>
              </w:rPr>
              <w:t>2.3 – For routing the Closed email cases to “New” when Customer replies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937E" w14:textId="77777777" w:rsidR="00BC020E" w:rsidRPr="00DD7522" w:rsidRDefault="00BC020E" w:rsidP="00D13484">
            <w:pPr>
              <w:pStyle w:val="Normal1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DD7522">
              <w:rPr>
                <w:rFonts w:asciiTheme="minorHAnsi" w:eastAsia="Calibri" w:hAnsiTheme="minorHAnsi" w:cstheme="minorHAnsi"/>
                <w:sz w:val="18"/>
                <w:szCs w:val="18"/>
              </w:rPr>
              <w:t>Sreelatha</w:t>
            </w:r>
            <w:r w:rsidR="0074238C" w:rsidRPr="00DD7522">
              <w:rPr>
                <w:rFonts w:asciiTheme="minorHAnsi" w:eastAsia="Calibri" w:hAnsiTheme="minorHAnsi" w:cstheme="minorHAnsi"/>
                <w:sz w:val="18"/>
                <w:szCs w:val="18"/>
              </w:rPr>
              <w:t xml:space="preserve"> SK</w:t>
            </w:r>
          </w:p>
        </w:tc>
        <w:tc>
          <w:tcPr>
            <w:tcW w:w="2070" w:type="dxa"/>
          </w:tcPr>
          <w:p w14:paraId="1A0BFC1A" w14:textId="77777777" w:rsidR="00BC020E" w:rsidRPr="00DD7522" w:rsidRDefault="00BC020E" w:rsidP="00D13484">
            <w:pPr>
              <w:pStyle w:val="Normal1"/>
              <w:rPr>
                <w:rFonts w:asciiTheme="minorHAnsi" w:eastAsia="Calibri" w:hAnsiTheme="minorHAnsi" w:cstheme="minorHAnsi"/>
                <w:sz w:val="18"/>
                <w:szCs w:val="18"/>
              </w:rPr>
            </w:pPr>
            <w:r w:rsidRPr="00DD7522">
              <w:rPr>
                <w:rFonts w:asciiTheme="minorHAnsi" w:eastAsia="Calibri" w:hAnsiTheme="minorHAnsi" w:cstheme="minorHAnsi"/>
                <w:sz w:val="18"/>
                <w:szCs w:val="18"/>
              </w:rPr>
              <w:t>Graham Quinn</w:t>
            </w:r>
          </w:p>
        </w:tc>
      </w:tr>
      <w:tr w:rsidR="00DD7522" w:rsidRPr="00171845" w14:paraId="79A444CE" w14:textId="77777777" w:rsidTr="001B6434">
        <w:trPr>
          <w:ins w:id="2" w:author="Susheela Kenchappa, Sreelatha" w:date="2015-03-31T15:25:00Z"/>
        </w:trPr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C0758" w14:textId="77777777" w:rsidR="00DD7522" w:rsidRDefault="00DD7522" w:rsidP="00DD7522">
            <w:pPr>
              <w:pStyle w:val="Normal1"/>
              <w:jc w:val="center"/>
              <w:rPr>
                <w:ins w:id="3" w:author="Susheela Kenchappa, Sreelatha" w:date="2015-03-31T15:25:00Z"/>
                <w:rFonts w:asciiTheme="minorHAnsi" w:eastAsia="Calibri" w:hAnsiTheme="minorHAnsi" w:cstheme="minorHAnsi"/>
                <w:sz w:val="18"/>
                <w:szCs w:val="18"/>
                <w:highlight w:val="yellow"/>
              </w:rPr>
            </w:pPr>
            <w:ins w:id="4" w:author="Susheela Kenchappa, Sreelatha" w:date="2015-03-31T15:25:00Z">
              <w:r>
                <w:rPr>
                  <w:rFonts w:asciiTheme="minorHAnsi" w:eastAsia="Calibri" w:hAnsiTheme="minorHAnsi" w:cstheme="minorHAnsi"/>
                  <w:sz w:val="18"/>
                  <w:szCs w:val="18"/>
                  <w:highlight w:val="yellow"/>
                </w:rPr>
                <w:t>1.3</w:t>
              </w:r>
            </w:ins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8873" w14:textId="77777777" w:rsidR="00DD7522" w:rsidRDefault="00DD7522" w:rsidP="00DD7522">
            <w:pPr>
              <w:pStyle w:val="Normal1"/>
              <w:jc w:val="center"/>
              <w:rPr>
                <w:ins w:id="5" w:author="Susheela Kenchappa, Sreelatha" w:date="2015-03-31T15:25:00Z"/>
                <w:rFonts w:asciiTheme="minorHAnsi" w:eastAsia="Calibri" w:hAnsiTheme="minorHAnsi" w:cstheme="minorHAnsi"/>
                <w:sz w:val="18"/>
                <w:szCs w:val="18"/>
                <w:highlight w:val="yellow"/>
              </w:rPr>
            </w:pPr>
            <w:ins w:id="6" w:author="Susheela Kenchappa, Sreelatha" w:date="2015-03-31T15:25:00Z">
              <w:r>
                <w:rPr>
                  <w:rFonts w:asciiTheme="minorHAnsi" w:eastAsia="Calibri" w:hAnsiTheme="minorHAnsi" w:cstheme="minorHAnsi"/>
                  <w:sz w:val="18"/>
                  <w:szCs w:val="18"/>
                  <w:highlight w:val="yellow"/>
                </w:rPr>
                <w:t>3/31/2015</w:t>
              </w:r>
            </w:ins>
          </w:p>
        </w:tc>
        <w:tc>
          <w:tcPr>
            <w:tcW w:w="2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5036" w14:textId="77777777" w:rsidR="00DD7522" w:rsidRDefault="00DD7522" w:rsidP="00DD7522">
            <w:pPr>
              <w:pStyle w:val="Normal1"/>
              <w:rPr>
                <w:ins w:id="7" w:author="Susheela Kenchappa, Sreelatha" w:date="2015-03-31T15:25:00Z"/>
                <w:rFonts w:asciiTheme="minorHAnsi" w:eastAsia="Calibri" w:hAnsiTheme="minorHAnsi" w:cstheme="minorHAnsi"/>
                <w:sz w:val="18"/>
                <w:szCs w:val="18"/>
                <w:highlight w:val="yellow"/>
              </w:rPr>
            </w:pPr>
            <w:ins w:id="8" w:author="Susheela Kenchappa, Sreelatha" w:date="2015-03-31T15:25:00Z">
              <w:r>
                <w:rPr>
                  <w:rFonts w:asciiTheme="minorHAnsi" w:eastAsia="Calibri" w:hAnsiTheme="minorHAnsi" w:cstheme="minorHAnsi"/>
                  <w:sz w:val="18"/>
                  <w:szCs w:val="18"/>
                  <w:highlight w:val="yellow"/>
                </w:rPr>
                <w:t>Updated based on Sheryl</w:t>
              </w:r>
            </w:ins>
            <w:ins w:id="9" w:author="Susheela Kenchappa, Sreelatha" w:date="2015-03-31T15:26:00Z">
              <w:r>
                <w:rPr>
                  <w:rFonts w:asciiTheme="minorHAnsi" w:eastAsia="Calibri" w:hAnsiTheme="minorHAnsi" w:cstheme="minorHAnsi"/>
                  <w:sz w:val="18"/>
                  <w:szCs w:val="18"/>
                  <w:highlight w:val="yellow"/>
                </w:rPr>
                <w:t>’s changes dated 26-Mar</w:t>
              </w:r>
            </w:ins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F671" w14:textId="77777777" w:rsidR="00DD7522" w:rsidRDefault="00DD7522" w:rsidP="00DD7522">
            <w:pPr>
              <w:pStyle w:val="Normal1"/>
              <w:rPr>
                <w:ins w:id="10" w:author="Susheela Kenchappa, Sreelatha" w:date="2015-03-31T15:25:00Z"/>
                <w:rFonts w:asciiTheme="minorHAnsi" w:eastAsia="Calibri" w:hAnsiTheme="minorHAnsi" w:cstheme="minorHAnsi"/>
                <w:sz w:val="18"/>
                <w:szCs w:val="18"/>
                <w:highlight w:val="yellow"/>
              </w:rPr>
            </w:pPr>
            <w:ins w:id="11" w:author="Susheela Kenchappa, Sreelatha" w:date="2015-03-31T15:26:00Z">
              <w:r w:rsidRPr="00DD3E0B">
                <w:rPr>
                  <w:rFonts w:asciiTheme="minorHAnsi" w:eastAsia="Calibri" w:hAnsiTheme="minorHAnsi" w:cstheme="minorHAnsi"/>
                  <w:sz w:val="18"/>
                  <w:szCs w:val="18"/>
                </w:rPr>
                <w:t>Sreelatha SK</w:t>
              </w:r>
            </w:ins>
          </w:p>
        </w:tc>
        <w:tc>
          <w:tcPr>
            <w:tcW w:w="2070" w:type="dxa"/>
          </w:tcPr>
          <w:p w14:paraId="0B092A31" w14:textId="77777777" w:rsidR="00DD7522" w:rsidRDefault="00DD7522" w:rsidP="00DD7522">
            <w:pPr>
              <w:pStyle w:val="Normal1"/>
              <w:rPr>
                <w:ins w:id="12" w:author="Susheela Kenchappa, Sreelatha" w:date="2015-03-31T15:25:00Z"/>
                <w:rFonts w:asciiTheme="minorHAnsi" w:eastAsia="Calibri" w:hAnsiTheme="minorHAnsi" w:cstheme="minorHAnsi"/>
                <w:sz w:val="18"/>
                <w:szCs w:val="18"/>
                <w:highlight w:val="yellow"/>
              </w:rPr>
            </w:pPr>
            <w:ins w:id="13" w:author="Susheela Kenchappa, Sreelatha" w:date="2015-03-31T15:26:00Z">
              <w:r w:rsidRPr="00DD3E0B">
                <w:rPr>
                  <w:rFonts w:asciiTheme="minorHAnsi" w:eastAsia="Calibri" w:hAnsiTheme="minorHAnsi" w:cstheme="minorHAnsi"/>
                  <w:sz w:val="18"/>
                  <w:szCs w:val="18"/>
                </w:rPr>
                <w:t>Graham Quinn</w:t>
              </w:r>
            </w:ins>
          </w:p>
        </w:tc>
      </w:tr>
    </w:tbl>
    <w:p w14:paraId="2DF09D14" w14:textId="77777777" w:rsidR="00512307" w:rsidRDefault="00512307" w:rsidP="00512307">
      <w:pPr>
        <w:pStyle w:val="Normal1"/>
      </w:pPr>
    </w:p>
    <w:p w14:paraId="02C6E70E" w14:textId="77777777" w:rsidR="00512307" w:rsidRDefault="00512307" w:rsidP="00512307">
      <w:pPr>
        <w:pStyle w:val="Normal1"/>
      </w:pPr>
    </w:p>
    <w:p w14:paraId="239AAEF2" w14:textId="77777777" w:rsidR="00512307" w:rsidRDefault="00512307" w:rsidP="00512307">
      <w:pPr>
        <w:pStyle w:val="Normal1"/>
      </w:pPr>
      <w:r>
        <w:br w:type="page"/>
      </w:r>
    </w:p>
    <w:p w14:paraId="00364FDD" w14:textId="77777777" w:rsidR="00512307" w:rsidRDefault="00512307">
      <w:pPr>
        <w:pStyle w:val="Normal1"/>
        <w:widowControl w:val="0"/>
        <w:jc w:val="center"/>
      </w:pPr>
    </w:p>
    <w:p w14:paraId="3EA28283" w14:textId="77777777" w:rsidR="0074238C" w:rsidRDefault="009E337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rFonts w:eastAsiaTheme="minorEastAsia"/>
        </w:rPr>
        <w:fldChar w:fldCharType="begin"/>
      </w:r>
      <w:r w:rsidR="00FC6D09">
        <w:instrText xml:space="preserve"> TOC \o "1-3" \h \z \u </w:instrText>
      </w:r>
      <w:r>
        <w:rPr>
          <w:rFonts w:eastAsiaTheme="minorEastAsia"/>
        </w:rPr>
        <w:fldChar w:fldCharType="separate"/>
      </w:r>
      <w:hyperlink w:anchor="_Toc414961625" w:history="1">
        <w:r w:rsidR="0074238C" w:rsidRPr="000D2E95">
          <w:rPr>
            <w:rStyle w:val="Hyperlink"/>
            <w:noProof/>
          </w:rPr>
          <w:t>1 REVISION HISTORY</w:t>
        </w:r>
        <w:r w:rsidR="007423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238C">
          <w:rPr>
            <w:noProof/>
            <w:webHidden/>
          </w:rPr>
          <w:instrText xml:space="preserve"> PAGEREF _Toc414961625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705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75C264" w14:textId="77777777" w:rsidR="0074238C" w:rsidRDefault="00EC784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14961626" w:history="1">
        <w:r w:rsidR="0074238C" w:rsidRPr="000D2E95">
          <w:rPr>
            <w:rStyle w:val="Hyperlink"/>
            <w:noProof/>
          </w:rPr>
          <w:t>2 Email</w:t>
        </w:r>
        <w:r w:rsidR="0074238C">
          <w:rPr>
            <w:noProof/>
            <w:webHidden/>
          </w:rPr>
          <w:tab/>
        </w:r>
        <w:r w:rsidR="009E337E">
          <w:rPr>
            <w:noProof/>
            <w:webHidden/>
          </w:rPr>
          <w:fldChar w:fldCharType="begin"/>
        </w:r>
        <w:r w:rsidR="0074238C">
          <w:rPr>
            <w:noProof/>
            <w:webHidden/>
          </w:rPr>
          <w:instrText xml:space="preserve"> PAGEREF _Toc414961626 \h </w:instrText>
        </w:r>
        <w:r w:rsidR="009E337E">
          <w:rPr>
            <w:noProof/>
            <w:webHidden/>
          </w:rPr>
        </w:r>
        <w:r w:rsidR="009E337E">
          <w:rPr>
            <w:noProof/>
            <w:webHidden/>
          </w:rPr>
          <w:fldChar w:fldCharType="separate"/>
        </w:r>
        <w:r w:rsidR="002F7058">
          <w:rPr>
            <w:noProof/>
            <w:webHidden/>
          </w:rPr>
          <w:t>4</w:t>
        </w:r>
        <w:r w:rsidR="009E337E">
          <w:rPr>
            <w:noProof/>
            <w:webHidden/>
          </w:rPr>
          <w:fldChar w:fldCharType="end"/>
        </w:r>
      </w:hyperlink>
    </w:p>
    <w:p w14:paraId="6FAF66A5" w14:textId="77777777" w:rsidR="0074238C" w:rsidRDefault="00EC784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14961627" w:history="1">
        <w:r w:rsidR="0074238C" w:rsidRPr="000D2E95">
          <w:rPr>
            <w:rStyle w:val="Hyperlink"/>
            <w:noProof/>
          </w:rPr>
          <w:t>2.1 Overview</w:t>
        </w:r>
        <w:r w:rsidR="0074238C">
          <w:rPr>
            <w:noProof/>
            <w:webHidden/>
          </w:rPr>
          <w:tab/>
        </w:r>
        <w:r w:rsidR="009E337E">
          <w:rPr>
            <w:noProof/>
            <w:webHidden/>
          </w:rPr>
          <w:fldChar w:fldCharType="begin"/>
        </w:r>
        <w:r w:rsidR="0074238C">
          <w:rPr>
            <w:noProof/>
            <w:webHidden/>
          </w:rPr>
          <w:instrText xml:space="preserve"> PAGEREF _Toc414961627 \h </w:instrText>
        </w:r>
        <w:r w:rsidR="009E337E">
          <w:rPr>
            <w:noProof/>
            <w:webHidden/>
          </w:rPr>
        </w:r>
        <w:r w:rsidR="009E337E">
          <w:rPr>
            <w:noProof/>
            <w:webHidden/>
          </w:rPr>
          <w:fldChar w:fldCharType="separate"/>
        </w:r>
        <w:r w:rsidR="002F7058">
          <w:rPr>
            <w:noProof/>
            <w:webHidden/>
          </w:rPr>
          <w:t>4</w:t>
        </w:r>
        <w:r w:rsidR="009E337E">
          <w:rPr>
            <w:noProof/>
            <w:webHidden/>
          </w:rPr>
          <w:fldChar w:fldCharType="end"/>
        </w:r>
      </w:hyperlink>
    </w:p>
    <w:p w14:paraId="3701AC92" w14:textId="77777777" w:rsidR="0074238C" w:rsidRDefault="00EC784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14961628" w:history="1">
        <w:r w:rsidR="0074238C" w:rsidRPr="000D2E95">
          <w:rPr>
            <w:rStyle w:val="Hyperlink"/>
            <w:noProof/>
          </w:rPr>
          <w:t>2.2 Email Template</w:t>
        </w:r>
        <w:r w:rsidR="0074238C">
          <w:rPr>
            <w:noProof/>
            <w:webHidden/>
          </w:rPr>
          <w:tab/>
        </w:r>
        <w:r w:rsidR="009E337E">
          <w:rPr>
            <w:noProof/>
            <w:webHidden/>
          </w:rPr>
          <w:fldChar w:fldCharType="begin"/>
        </w:r>
        <w:r w:rsidR="0074238C">
          <w:rPr>
            <w:noProof/>
            <w:webHidden/>
          </w:rPr>
          <w:instrText xml:space="preserve"> PAGEREF _Toc414961628 \h </w:instrText>
        </w:r>
        <w:r w:rsidR="009E337E">
          <w:rPr>
            <w:noProof/>
            <w:webHidden/>
          </w:rPr>
        </w:r>
        <w:r w:rsidR="009E337E">
          <w:rPr>
            <w:noProof/>
            <w:webHidden/>
          </w:rPr>
          <w:fldChar w:fldCharType="separate"/>
        </w:r>
        <w:r w:rsidR="002F7058">
          <w:rPr>
            <w:noProof/>
            <w:webHidden/>
          </w:rPr>
          <w:t>4</w:t>
        </w:r>
        <w:r w:rsidR="009E337E">
          <w:rPr>
            <w:noProof/>
            <w:webHidden/>
          </w:rPr>
          <w:fldChar w:fldCharType="end"/>
        </w:r>
      </w:hyperlink>
    </w:p>
    <w:p w14:paraId="564634C7" w14:textId="77777777" w:rsidR="0074238C" w:rsidRDefault="00EC784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14961629" w:history="1">
        <w:r w:rsidR="0074238C" w:rsidRPr="000D2E95">
          <w:rPr>
            <w:rStyle w:val="Hyperlink"/>
            <w:noProof/>
          </w:rPr>
          <w:t>2.2.1 Email template for Service Request Confirmations</w:t>
        </w:r>
        <w:r w:rsidR="0074238C">
          <w:rPr>
            <w:noProof/>
            <w:webHidden/>
          </w:rPr>
          <w:tab/>
        </w:r>
        <w:r w:rsidR="009E337E">
          <w:rPr>
            <w:noProof/>
            <w:webHidden/>
          </w:rPr>
          <w:fldChar w:fldCharType="begin"/>
        </w:r>
        <w:r w:rsidR="0074238C">
          <w:rPr>
            <w:noProof/>
            <w:webHidden/>
          </w:rPr>
          <w:instrText xml:space="preserve"> PAGEREF _Toc414961629 \h </w:instrText>
        </w:r>
        <w:r w:rsidR="009E337E">
          <w:rPr>
            <w:noProof/>
            <w:webHidden/>
          </w:rPr>
        </w:r>
        <w:r w:rsidR="009E337E">
          <w:rPr>
            <w:noProof/>
            <w:webHidden/>
          </w:rPr>
          <w:fldChar w:fldCharType="separate"/>
        </w:r>
        <w:r w:rsidR="002F7058">
          <w:rPr>
            <w:noProof/>
            <w:webHidden/>
          </w:rPr>
          <w:t>4</w:t>
        </w:r>
        <w:r w:rsidR="009E337E">
          <w:rPr>
            <w:noProof/>
            <w:webHidden/>
          </w:rPr>
          <w:fldChar w:fldCharType="end"/>
        </w:r>
      </w:hyperlink>
    </w:p>
    <w:p w14:paraId="5E63AB08" w14:textId="77777777" w:rsidR="0074238C" w:rsidRDefault="00EC784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14961630" w:history="1">
        <w:r w:rsidR="0074238C" w:rsidRPr="000D2E95">
          <w:rPr>
            <w:rStyle w:val="Hyperlink"/>
            <w:noProof/>
          </w:rPr>
          <w:t>2.2.2 Email template for Service Request Notifications</w:t>
        </w:r>
        <w:r w:rsidR="0074238C">
          <w:rPr>
            <w:noProof/>
            <w:webHidden/>
          </w:rPr>
          <w:tab/>
        </w:r>
        <w:r w:rsidR="009E337E">
          <w:rPr>
            <w:noProof/>
            <w:webHidden/>
          </w:rPr>
          <w:fldChar w:fldCharType="begin"/>
        </w:r>
        <w:r w:rsidR="0074238C">
          <w:rPr>
            <w:noProof/>
            <w:webHidden/>
          </w:rPr>
          <w:instrText xml:space="preserve"> PAGEREF _Toc414961630 \h </w:instrText>
        </w:r>
        <w:r w:rsidR="009E337E">
          <w:rPr>
            <w:noProof/>
            <w:webHidden/>
          </w:rPr>
        </w:r>
        <w:r w:rsidR="009E337E">
          <w:rPr>
            <w:noProof/>
            <w:webHidden/>
          </w:rPr>
          <w:fldChar w:fldCharType="separate"/>
        </w:r>
        <w:r w:rsidR="002F7058">
          <w:rPr>
            <w:noProof/>
            <w:webHidden/>
          </w:rPr>
          <w:t>5</w:t>
        </w:r>
        <w:r w:rsidR="009E337E">
          <w:rPr>
            <w:noProof/>
            <w:webHidden/>
          </w:rPr>
          <w:fldChar w:fldCharType="end"/>
        </w:r>
      </w:hyperlink>
    </w:p>
    <w:p w14:paraId="30A52B99" w14:textId="77777777" w:rsidR="0074238C" w:rsidRDefault="00EC784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14961631" w:history="1">
        <w:r w:rsidR="0074238C" w:rsidRPr="000D2E95">
          <w:rPr>
            <w:rStyle w:val="Hyperlink"/>
            <w:noProof/>
          </w:rPr>
          <w:t>2.2.3 Email template for Service Request Escalations</w:t>
        </w:r>
        <w:r w:rsidR="0074238C">
          <w:rPr>
            <w:noProof/>
            <w:webHidden/>
          </w:rPr>
          <w:tab/>
        </w:r>
        <w:r w:rsidR="009E337E">
          <w:rPr>
            <w:noProof/>
            <w:webHidden/>
          </w:rPr>
          <w:fldChar w:fldCharType="begin"/>
        </w:r>
        <w:r w:rsidR="0074238C">
          <w:rPr>
            <w:noProof/>
            <w:webHidden/>
          </w:rPr>
          <w:instrText xml:space="preserve"> PAGEREF _Toc414961631 \h </w:instrText>
        </w:r>
        <w:r w:rsidR="009E337E">
          <w:rPr>
            <w:noProof/>
            <w:webHidden/>
          </w:rPr>
        </w:r>
        <w:r w:rsidR="009E337E">
          <w:rPr>
            <w:noProof/>
            <w:webHidden/>
          </w:rPr>
          <w:fldChar w:fldCharType="separate"/>
        </w:r>
        <w:r w:rsidR="002F7058">
          <w:rPr>
            <w:noProof/>
            <w:webHidden/>
          </w:rPr>
          <w:t>6</w:t>
        </w:r>
        <w:r w:rsidR="009E337E">
          <w:rPr>
            <w:noProof/>
            <w:webHidden/>
          </w:rPr>
          <w:fldChar w:fldCharType="end"/>
        </w:r>
      </w:hyperlink>
    </w:p>
    <w:p w14:paraId="4B865051" w14:textId="77777777" w:rsidR="0074238C" w:rsidRDefault="00EC784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14961632" w:history="1">
        <w:r w:rsidR="0074238C" w:rsidRPr="000D2E95">
          <w:rPr>
            <w:rStyle w:val="Hyperlink"/>
            <w:noProof/>
          </w:rPr>
          <w:t>2.2.4 Email template for Queue Members</w:t>
        </w:r>
        <w:r w:rsidR="0074238C">
          <w:rPr>
            <w:noProof/>
            <w:webHidden/>
          </w:rPr>
          <w:tab/>
        </w:r>
        <w:r w:rsidR="009E337E">
          <w:rPr>
            <w:noProof/>
            <w:webHidden/>
          </w:rPr>
          <w:fldChar w:fldCharType="begin"/>
        </w:r>
        <w:r w:rsidR="0074238C">
          <w:rPr>
            <w:noProof/>
            <w:webHidden/>
          </w:rPr>
          <w:instrText xml:space="preserve"> PAGEREF _Toc414961632 \h </w:instrText>
        </w:r>
        <w:r w:rsidR="009E337E">
          <w:rPr>
            <w:noProof/>
            <w:webHidden/>
          </w:rPr>
        </w:r>
        <w:r w:rsidR="009E337E">
          <w:rPr>
            <w:noProof/>
            <w:webHidden/>
          </w:rPr>
          <w:fldChar w:fldCharType="separate"/>
        </w:r>
        <w:r w:rsidR="002F7058">
          <w:rPr>
            <w:noProof/>
            <w:webHidden/>
          </w:rPr>
          <w:t>7</w:t>
        </w:r>
        <w:r w:rsidR="009E337E">
          <w:rPr>
            <w:noProof/>
            <w:webHidden/>
          </w:rPr>
          <w:fldChar w:fldCharType="end"/>
        </w:r>
      </w:hyperlink>
    </w:p>
    <w:p w14:paraId="7AC4150E" w14:textId="77777777" w:rsidR="0074238C" w:rsidRDefault="00EC784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14961633" w:history="1">
        <w:r w:rsidR="0074238C" w:rsidRPr="000D2E95">
          <w:rPr>
            <w:rStyle w:val="Hyperlink"/>
            <w:noProof/>
          </w:rPr>
          <w:t>2.2.5 Email template for Service Request Status Change</w:t>
        </w:r>
        <w:r w:rsidR="0074238C">
          <w:rPr>
            <w:noProof/>
            <w:webHidden/>
          </w:rPr>
          <w:tab/>
        </w:r>
        <w:r w:rsidR="009E337E">
          <w:rPr>
            <w:noProof/>
            <w:webHidden/>
          </w:rPr>
          <w:fldChar w:fldCharType="begin"/>
        </w:r>
        <w:r w:rsidR="0074238C">
          <w:rPr>
            <w:noProof/>
            <w:webHidden/>
          </w:rPr>
          <w:instrText xml:space="preserve"> PAGEREF _Toc414961633 \h </w:instrText>
        </w:r>
        <w:r w:rsidR="009E337E">
          <w:rPr>
            <w:noProof/>
            <w:webHidden/>
          </w:rPr>
        </w:r>
        <w:r w:rsidR="009E337E">
          <w:rPr>
            <w:noProof/>
            <w:webHidden/>
          </w:rPr>
          <w:fldChar w:fldCharType="separate"/>
        </w:r>
        <w:r w:rsidR="002F7058">
          <w:rPr>
            <w:noProof/>
            <w:webHidden/>
          </w:rPr>
          <w:t>8</w:t>
        </w:r>
        <w:r w:rsidR="009E337E">
          <w:rPr>
            <w:noProof/>
            <w:webHidden/>
          </w:rPr>
          <w:fldChar w:fldCharType="end"/>
        </w:r>
      </w:hyperlink>
    </w:p>
    <w:p w14:paraId="4F68ADED" w14:textId="77777777" w:rsidR="0074238C" w:rsidRDefault="00EC784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14961634" w:history="1">
        <w:r w:rsidR="0074238C" w:rsidRPr="000D2E95">
          <w:rPr>
            <w:rStyle w:val="Hyperlink"/>
            <w:noProof/>
          </w:rPr>
          <w:t>2.2.6 Email template for Redress Service Request</w:t>
        </w:r>
        <w:r w:rsidR="0074238C">
          <w:rPr>
            <w:noProof/>
            <w:webHidden/>
          </w:rPr>
          <w:tab/>
        </w:r>
        <w:r w:rsidR="009E337E">
          <w:rPr>
            <w:noProof/>
            <w:webHidden/>
          </w:rPr>
          <w:fldChar w:fldCharType="begin"/>
        </w:r>
        <w:r w:rsidR="0074238C">
          <w:rPr>
            <w:noProof/>
            <w:webHidden/>
          </w:rPr>
          <w:instrText xml:space="preserve"> PAGEREF _Toc414961634 \h </w:instrText>
        </w:r>
        <w:r w:rsidR="009E337E">
          <w:rPr>
            <w:noProof/>
            <w:webHidden/>
          </w:rPr>
        </w:r>
        <w:r w:rsidR="009E337E">
          <w:rPr>
            <w:noProof/>
            <w:webHidden/>
          </w:rPr>
          <w:fldChar w:fldCharType="separate"/>
        </w:r>
        <w:r w:rsidR="002F7058">
          <w:rPr>
            <w:noProof/>
            <w:webHidden/>
          </w:rPr>
          <w:t>8</w:t>
        </w:r>
        <w:r w:rsidR="009E337E">
          <w:rPr>
            <w:noProof/>
            <w:webHidden/>
          </w:rPr>
          <w:fldChar w:fldCharType="end"/>
        </w:r>
      </w:hyperlink>
    </w:p>
    <w:p w14:paraId="7DE5300A" w14:textId="77777777" w:rsidR="0074238C" w:rsidRDefault="00EC784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14961635" w:history="1">
        <w:r w:rsidR="0074238C" w:rsidRPr="000D2E95">
          <w:rPr>
            <w:rStyle w:val="Hyperlink"/>
            <w:noProof/>
          </w:rPr>
          <w:t>2.3 Email Channel</w:t>
        </w:r>
        <w:r w:rsidR="0074238C">
          <w:rPr>
            <w:noProof/>
            <w:webHidden/>
          </w:rPr>
          <w:tab/>
        </w:r>
        <w:r w:rsidR="009E337E">
          <w:rPr>
            <w:noProof/>
            <w:webHidden/>
          </w:rPr>
          <w:fldChar w:fldCharType="begin"/>
        </w:r>
        <w:r w:rsidR="0074238C">
          <w:rPr>
            <w:noProof/>
            <w:webHidden/>
          </w:rPr>
          <w:instrText xml:space="preserve"> PAGEREF _Toc414961635 \h </w:instrText>
        </w:r>
        <w:r w:rsidR="009E337E">
          <w:rPr>
            <w:noProof/>
            <w:webHidden/>
          </w:rPr>
        </w:r>
        <w:r w:rsidR="009E337E">
          <w:rPr>
            <w:noProof/>
            <w:webHidden/>
          </w:rPr>
          <w:fldChar w:fldCharType="separate"/>
        </w:r>
        <w:r w:rsidR="002F7058">
          <w:rPr>
            <w:noProof/>
            <w:webHidden/>
          </w:rPr>
          <w:t>10</w:t>
        </w:r>
        <w:r w:rsidR="009E337E">
          <w:rPr>
            <w:noProof/>
            <w:webHidden/>
          </w:rPr>
          <w:fldChar w:fldCharType="end"/>
        </w:r>
      </w:hyperlink>
    </w:p>
    <w:p w14:paraId="5C70F2C2" w14:textId="77777777" w:rsidR="0074238C" w:rsidRDefault="00EC784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14961636" w:history="1">
        <w:r w:rsidR="0074238C" w:rsidRPr="000D2E95">
          <w:rPr>
            <w:rStyle w:val="Hyperlink"/>
            <w:noProof/>
          </w:rPr>
          <w:t>2.4 Email Template Matrix</w:t>
        </w:r>
        <w:r w:rsidR="0074238C">
          <w:rPr>
            <w:noProof/>
            <w:webHidden/>
          </w:rPr>
          <w:tab/>
        </w:r>
        <w:r w:rsidR="009E337E">
          <w:rPr>
            <w:noProof/>
            <w:webHidden/>
          </w:rPr>
          <w:fldChar w:fldCharType="begin"/>
        </w:r>
        <w:r w:rsidR="0074238C">
          <w:rPr>
            <w:noProof/>
            <w:webHidden/>
          </w:rPr>
          <w:instrText xml:space="preserve"> PAGEREF _Toc414961636 \h </w:instrText>
        </w:r>
        <w:r w:rsidR="009E337E">
          <w:rPr>
            <w:noProof/>
            <w:webHidden/>
          </w:rPr>
        </w:r>
        <w:r w:rsidR="009E337E">
          <w:rPr>
            <w:noProof/>
            <w:webHidden/>
          </w:rPr>
          <w:fldChar w:fldCharType="separate"/>
        </w:r>
        <w:r w:rsidR="002F7058">
          <w:rPr>
            <w:noProof/>
            <w:webHidden/>
          </w:rPr>
          <w:t>11</w:t>
        </w:r>
        <w:r w:rsidR="009E337E">
          <w:rPr>
            <w:noProof/>
            <w:webHidden/>
          </w:rPr>
          <w:fldChar w:fldCharType="end"/>
        </w:r>
      </w:hyperlink>
    </w:p>
    <w:p w14:paraId="741DD184" w14:textId="77777777" w:rsidR="0074238C" w:rsidRDefault="00EC784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14961637" w:history="1">
        <w:r w:rsidR="0074238C" w:rsidRPr="000D2E95">
          <w:rPr>
            <w:rStyle w:val="Hyperlink"/>
            <w:noProof/>
          </w:rPr>
          <w:t>2.4.1 Email Auto Response Rule</w:t>
        </w:r>
        <w:r w:rsidR="0074238C">
          <w:rPr>
            <w:noProof/>
            <w:webHidden/>
          </w:rPr>
          <w:tab/>
        </w:r>
        <w:r w:rsidR="009E337E">
          <w:rPr>
            <w:noProof/>
            <w:webHidden/>
          </w:rPr>
          <w:fldChar w:fldCharType="begin"/>
        </w:r>
        <w:r w:rsidR="0074238C">
          <w:rPr>
            <w:noProof/>
            <w:webHidden/>
          </w:rPr>
          <w:instrText xml:space="preserve"> PAGEREF _Toc414961637 \h </w:instrText>
        </w:r>
        <w:r w:rsidR="009E337E">
          <w:rPr>
            <w:noProof/>
            <w:webHidden/>
          </w:rPr>
        </w:r>
        <w:r w:rsidR="009E337E">
          <w:rPr>
            <w:noProof/>
            <w:webHidden/>
          </w:rPr>
          <w:fldChar w:fldCharType="separate"/>
        </w:r>
        <w:r w:rsidR="002F7058">
          <w:rPr>
            <w:noProof/>
            <w:webHidden/>
          </w:rPr>
          <w:t>12</w:t>
        </w:r>
        <w:r w:rsidR="009E337E">
          <w:rPr>
            <w:noProof/>
            <w:webHidden/>
          </w:rPr>
          <w:fldChar w:fldCharType="end"/>
        </w:r>
      </w:hyperlink>
    </w:p>
    <w:p w14:paraId="36FBBB60" w14:textId="77777777" w:rsidR="0074238C" w:rsidRDefault="00EC784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14961638" w:history="1">
        <w:r w:rsidR="0074238C" w:rsidRPr="000D2E95">
          <w:rPr>
            <w:rStyle w:val="Hyperlink"/>
            <w:noProof/>
          </w:rPr>
          <w:t>2.4.2 Email Alert</w:t>
        </w:r>
        <w:r w:rsidR="0074238C">
          <w:rPr>
            <w:noProof/>
            <w:webHidden/>
          </w:rPr>
          <w:tab/>
        </w:r>
        <w:r w:rsidR="009E337E">
          <w:rPr>
            <w:noProof/>
            <w:webHidden/>
          </w:rPr>
          <w:fldChar w:fldCharType="begin"/>
        </w:r>
        <w:r w:rsidR="0074238C">
          <w:rPr>
            <w:noProof/>
            <w:webHidden/>
          </w:rPr>
          <w:instrText xml:space="preserve"> PAGEREF _Toc414961638 \h </w:instrText>
        </w:r>
        <w:r w:rsidR="009E337E">
          <w:rPr>
            <w:noProof/>
            <w:webHidden/>
          </w:rPr>
        </w:r>
        <w:r w:rsidR="009E337E">
          <w:rPr>
            <w:noProof/>
            <w:webHidden/>
          </w:rPr>
          <w:fldChar w:fldCharType="separate"/>
        </w:r>
        <w:r w:rsidR="002F7058">
          <w:rPr>
            <w:noProof/>
            <w:webHidden/>
          </w:rPr>
          <w:t>12</w:t>
        </w:r>
        <w:r w:rsidR="009E337E">
          <w:rPr>
            <w:noProof/>
            <w:webHidden/>
          </w:rPr>
          <w:fldChar w:fldCharType="end"/>
        </w:r>
      </w:hyperlink>
    </w:p>
    <w:p w14:paraId="7250269E" w14:textId="77777777" w:rsidR="00512307" w:rsidRDefault="009E337E">
      <w:pPr>
        <w:pStyle w:val="Normal1"/>
        <w:widowControl w:val="0"/>
        <w:jc w:val="center"/>
      </w:pPr>
      <w:r>
        <w:fldChar w:fldCharType="end"/>
      </w:r>
    </w:p>
    <w:p w14:paraId="07E665F3" w14:textId="77777777" w:rsidR="00512307" w:rsidRDefault="00512307">
      <w:pPr>
        <w:pStyle w:val="Normal1"/>
        <w:widowControl w:val="0"/>
        <w:jc w:val="center"/>
      </w:pPr>
    </w:p>
    <w:p w14:paraId="2CE1DA25" w14:textId="77777777" w:rsidR="00512307" w:rsidRDefault="00512307">
      <w:pPr>
        <w:pStyle w:val="Normal1"/>
        <w:widowControl w:val="0"/>
        <w:jc w:val="center"/>
      </w:pPr>
    </w:p>
    <w:p w14:paraId="6F7A8020" w14:textId="77777777" w:rsidR="00512307" w:rsidRDefault="00512307">
      <w:pPr>
        <w:pStyle w:val="Normal1"/>
        <w:widowControl w:val="0"/>
        <w:jc w:val="center"/>
      </w:pPr>
    </w:p>
    <w:p w14:paraId="49923ECA" w14:textId="77777777" w:rsidR="00512307" w:rsidRDefault="00512307">
      <w:pPr>
        <w:pStyle w:val="Normal1"/>
        <w:widowControl w:val="0"/>
        <w:jc w:val="center"/>
      </w:pPr>
    </w:p>
    <w:p w14:paraId="0A7FAC45" w14:textId="77777777" w:rsidR="00512307" w:rsidRDefault="00512307">
      <w:pPr>
        <w:pStyle w:val="Normal1"/>
        <w:widowControl w:val="0"/>
        <w:jc w:val="center"/>
      </w:pPr>
    </w:p>
    <w:p w14:paraId="5F008138" w14:textId="77777777" w:rsidR="00512307" w:rsidRDefault="00512307">
      <w:pPr>
        <w:pStyle w:val="Normal1"/>
        <w:widowControl w:val="0"/>
        <w:jc w:val="center"/>
      </w:pPr>
    </w:p>
    <w:p w14:paraId="316A3D5A" w14:textId="77777777" w:rsidR="00512307" w:rsidRDefault="00512307">
      <w:pPr>
        <w:pStyle w:val="Normal1"/>
        <w:widowControl w:val="0"/>
        <w:jc w:val="center"/>
      </w:pPr>
    </w:p>
    <w:p w14:paraId="53C070C6" w14:textId="77777777" w:rsidR="00512307" w:rsidRDefault="00512307">
      <w:pPr>
        <w:pStyle w:val="Normal1"/>
        <w:widowControl w:val="0"/>
        <w:jc w:val="center"/>
      </w:pPr>
    </w:p>
    <w:p w14:paraId="18B335EC" w14:textId="77777777" w:rsidR="00512307" w:rsidRDefault="00512307">
      <w:pPr>
        <w:pStyle w:val="Normal1"/>
        <w:widowControl w:val="0"/>
        <w:jc w:val="center"/>
      </w:pPr>
    </w:p>
    <w:p w14:paraId="2E2857FB" w14:textId="77777777" w:rsidR="00512307" w:rsidRDefault="00512307">
      <w:pPr>
        <w:pStyle w:val="Normal1"/>
        <w:widowControl w:val="0"/>
        <w:jc w:val="center"/>
      </w:pPr>
    </w:p>
    <w:p w14:paraId="5CC40954" w14:textId="77777777" w:rsidR="00FC077B" w:rsidRDefault="00FC077B">
      <w:pPr>
        <w:pStyle w:val="Normal1"/>
        <w:widowControl w:val="0"/>
        <w:jc w:val="center"/>
      </w:pPr>
    </w:p>
    <w:p w14:paraId="67A6D0DA" w14:textId="77777777" w:rsidR="00FC077B" w:rsidRDefault="00FC077B">
      <w:pPr>
        <w:pStyle w:val="Normal1"/>
        <w:widowControl w:val="0"/>
        <w:jc w:val="center"/>
      </w:pPr>
    </w:p>
    <w:p w14:paraId="05A72646" w14:textId="77777777" w:rsidR="00FC077B" w:rsidRDefault="00FC077B">
      <w:pPr>
        <w:pStyle w:val="Normal1"/>
        <w:widowControl w:val="0"/>
        <w:jc w:val="center"/>
      </w:pPr>
    </w:p>
    <w:p w14:paraId="7873EE31" w14:textId="77777777" w:rsidR="00FC077B" w:rsidRDefault="00FC077B">
      <w:pPr>
        <w:pStyle w:val="Normal1"/>
        <w:widowControl w:val="0"/>
        <w:jc w:val="center"/>
      </w:pPr>
    </w:p>
    <w:p w14:paraId="1285D8CC" w14:textId="77777777" w:rsidR="00FC077B" w:rsidRDefault="00FC077B">
      <w:pPr>
        <w:pStyle w:val="Normal1"/>
        <w:widowControl w:val="0"/>
        <w:jc w:val="center"/>
      </w:pPr>
    </w:p>
    <w:p w14:paraId="33DABB7D" w14:textId="77777777" w:rsidR="003775A3" w:rsidRDefault="003775A3">
      <w:pPr>
        <w:pStyle w:val="Normal1"/>
        <w:widowControl w:val="0"/>
        <w:jc w:val="center"/>
      </w:pPr>
    </w:p>
    <w:p w14:paraId="695778C8" w14:textId="77777777" w:rsidR="003775A3" w:rsidRDefault="003775A3">
      <w:pPr>
        <w:pStyle w:val="Normal1"/>
        <w:widowControl w:val="0"/>
        <w:jc w:val="center"/>
      </w:pPr>
    </w:p>
    <w:p w14:paraId="5BC190B5" w14:textId="77777777" w:rsidR="003775A3" w:rsidRDefault="003775A3">
      <w:pPr>
        <w:pStyle w:val="Normal1"/>
        <w:widowControl w:val="0"/>
        <w:jc w:val="center"/>
      </w:pPr>
    </w:p>
    <w:p w14:paraId="2BD959DB" w14:textId="77777777" w:rsidR="00FC077B" w:rsidRDefault="00FC077B">
      <w:pPr>
        <w:pStyle w:val="Normal1"/>
        <w:widowControl w:val="0"/>
        <w:jc w:val="center"/>
      </w:pPr>
    </w:p>
    <w:p w14:paraId="4C58E1D4" w14:textId="77777777" w:rsidR="00FC077B" w:rsidRDefault="00FC077B">
      <w:pPr>
        <w:pStyle w:val="Normal1"/>
        <w:widowControl w:val="0"/>
        <w:jc w:val="center"/>
      </w:pPr>
    </w:p>
    <w:p w14:paraId="08DC4F7F" w14:textId="77777777" w:rsidR="00FC077B" w:rsidRDefault="00FC077B">
      <w:pPr>
        <w:pStyle w:val="Normal1"/>
        <w:widowControl w:val="0"/>
        <w:jc w:val="center"/>
      </w:pPr>
    </w:p>
    <w:p w14:paraId="06E26793" w14:textId="77777777" w:rsidR="00FC077B" w:rsidRDefault="00FC077B">
      <w:pPr>
        <w:pStyle w:val="Normal1"/>
        <w:widowControl w:val="0"/>
        <w:jc w:val="center"/>
      </w:pPr>
    </w:p>
    <w:p w14:paraId="36AC1ADD" w14:textId="77777777" w:rsidR="00FC077B" w:rsidRDefault="00FC077B">
      <w:pPr>
        <w:pStyle w:val="Normal1"/>
        <w:widowControl w:val="0"/>
        <w:jc w:val="center"/>
      </w:pPr>
    </w:p>
    <w:p w14:paraId="038F6D6D" w14:textId="77777777" w:rsidR="00FC077B" w:rsidRDefault="00FC077B">
      <w:pPr>
        <w:pStyle w:val="Normal1"/>
        <w:widowControl w:val="0"/>
        <w:jc w:val="center"/>
      </w:pPr>
    </w:p>
    <w:p w14:paraId="3065999C" w14:textId="77777777" w:rsidR="00BE772D" w:rsidRPr="00BE772D" w:rsidRDefault="00BE772D" w:rsidP="004F2AB9">
      <w:pPr>
        <w:pStyle w:val="Heading1"/>
      </w:pPr>
      <w:bookmarkStart w:id="14" w:name="_Toc378624948"/>
      <w:bookmarkStart w:id="15" w:name="_Toc378626306"/>
      <w:bookmarkStart w:id="16" w:name="_Toc414961626"/>
      <w:r w:rsidRPr="00BE772D">
        <w:t>2</w:t>
      </w:r>
      <w:bookmarkEnd w:id="14"/>
      <w:bookmarkEnd w:id="15"/>
      <w:r w:rsidR="004F2AB9">
        <w:t xml:space="preserve"> </w:t>
      </w:r>
      <w:r w:rsidR="000A6A2F">
        <w:t>Email</w:t>
      </w:r>
      <w:bookmarkEnd w:id="16"/>
    </w:p>
    <w:p w14:paraId="44C2B330" w14:textId="77777777" w:rsidR="00E36C67" w:rsidRDefault="004F2AB9" w:rsidP="004F2AB9">
      <w:pPr>
        <w:pStyle w:val="Heading2"/>
      </w:pPr>
      <w:bookmarkStart w:id="17" w:name="_Toc414961627"/>
      <w:r>
        <w:t>2.1 Overview</w:t>
      </w:r>
      <w:bookmarkEnd w:id="17"/>
    </w:p>
    <w:p w14:paraId="7C611725" w14:textId="77777777" w:rsidR="00FC077B" w:rsidRDefault="007573EE" w:rsidP="00FC077B">
      <w:r>
        <w:t>The purpose of this document is to provide</w:t>
      </w:r>
      <w:r w:rsidR="000A6A2F">
        <w:t xml:space="preserve"> setting up email templates, email auto response rules and configuring email to case</w:t>
      </w:r>
      <w:r w:rsidR="00DF552D">
        <w:t xml:space="preserve">. </w:t>
      </w:r>
    </w:p>
    <w:p w14:paraId="33C1D70F" w14:textId="77777777" w:rsidR="00DF552D" w:rsidRDefault="004F2AB9" w:rsidP="004F2AB9">
      <w:pPr>
        <w:pStyle w:val="Heading2"/>
      </w:pPr>
      <w:bookmarkStart w:id="18" w:name="_Toc414961628"/>
      <w:r>
        <w:t xml:space="preserve">2.2 </w:t>
      </w:r>
      <w:r w:rsidR="000A6A2F">
        <w:t>Email Template</w:t>
      </w:r>
      <w:bookmarkEnd w:id="18"/>
    </w:p>
    <w:p w14:paraId="2E643497" w14:textId="77777777" w:rsidR="007641FB" w:rsidRDefault="00B26F1E" w:rsidP="00B26F1E">
      <w:pPr>
        <w:pStyle w:val="Normal1"/>
        <w:rPr>
          <w:rFonts w:asciiTheme="minorHAnsi" w:eastAsiaTheme="minorHAnsi" w:hAnsiTheme="minorHAnsi" w:cstheme="minorBidi"/>
          <w:color w:val="auto"/>
        </w:rPr>
      </w:pPr>
      <w:r w:rsidRPr="00B26F1E">
        <w:rPr>
          <w:rFonts w:asciiTheme="minorHAnsi" w:eastAsiaTheme="minorHAnsi" w:hAnsiTheme="minorHAnsi" w:cstheme="minorBidi"/>
          <w:color w:val="auto"/>
        </w:rPr>
        <w:t>Email templates are used to send an email from the Activity History related list of a record</w:t>
      </w:r>
      <w:r w:rsidR="005D785E">
        <w:rPr>
          <w:rFonts w:asciiTheme="minorHAnsi" w:eastAsiaTheme="minorHAnsi" w:hAnsiTheme="minorHAnsi" w:cstheme="minorBidi"/>
          <w:color w:val="auto"/>
        </w:rPr>
        <w:t xml:space="preserve"> or from the Email section of the record.</w:t>
      </w:r>
      <w:r>
        <w:rPr>
          <w:rFonts w:asciiTheme="minorHAnsi" w:eastAsiaTheme="minorHAnsi" w:hAnsiTheme="minorHAnsi" w:cstheme="minorBidi"/>
          <w:color w:val="auto"/>
        </w:rPr>
        <w:t xml:space="preserve"> </w:t>
      </w:r>
      <w:r w:rsidR="007641FB">
        <w:rPr>
          <w:rFonts w:asciiTheme="minorHAnsi" w:eastAsiaTheme="minorHAnsi" w:hAnsiTheme="minorHAnsi" w:cstheme="minorBidi"/>
          <w:color w:val="auto"/>
        </w:rPr>
        <w:t xml:space="preserve">Email template is used for </w:t>
      </w:r>
      <w:r w:rsidR="005D785E">
        <w:rPr>
          <w:rFonts w:asciiTheme="minorHAnsi" w:eastAsiaTheme="minorHAnsi" w:hAnsiTheme="minorHAnsi" w:cstheme="minorBidi"/>
          <w:color w:val="auto"/>
        </w:rPr>
        <w:t xml:space="preserve">replying to individual customer’s request or inquiry, </w:t>
      </w:r>
      <w:r w:rsidR="007641FB">
        <w:rPr>
          <w:rFonts w:asciiTheme="minorHAnsi" w:eastAsiaTheme="minorHAnsi" w:hAnsiTheme="minorHAnsi" w:cstheme="minorBidi"/>
          <w:color w:val="auto"/>
        </w:rPr>
        <w:t>sending Mass Emails to users when an emergency situation arises, to communicate neighborhood meetings, etc..,.</w:t>
      </w:r>
    </w:p>
    <w:p w14:paraId="55424C09" w14:textId="77777777" w:rsidR="007641FB" w:rsidRDefault="007641FB" w:rsidP="00B26F1E">
      <w:pPr>
        <w:pStyle w:val="Normal1"/>
        <w:rPr>
          <w:rFonts w:asciiTheme="minorHAnsi" w:eastAsiaTheme="minorHAnsi" w:hAnsiTheme="minorHAnsi" w:cstheme="minorBidi"/>
          <w:color w:val="auto"/>
        </w:rPr>
      </w:pPr>
    </w:p>
    <w:p w14:paraId="6B6BE489" w14:textId="77777777" w:rsidR="00DF552D" w:rsidRDefault="007641FB" w:rsidP="00B26F1E">
      <w:pPr>
        <w:pStyle w:val="Normal1"/>
        <w:rPr>
          <w:rFonts w:asciiTheme="minorHAnsi" w:eastAsiaTheme="minorHAnsi" w:hAnsiTheme="minorHAnsi" w:cstheme="minorBidi"/>
          <w:color w:val="auto"/>
        </w:rPr>
      </w:pPr>
      <w:r>
        <w:rPr>
          <w:rFonts w:asciiTheme="minorHAnsi" w:eastAsiaTheme="minorHAnsi" w:hAnsiTheme="minorHAnsi" w:cstheme="minorBidi"/>
          <w:color w:val="auto"/>
        </w:rPr>
        <w:t xml:space="preserve"> </w:t>
      </w:r>
      <w:r w:rsidR="005D785E">
        <w:rPr>
          <w:rFonts w:asciiTheme="minorHAnsi" w:eastAsiaTheme="minorHAnsi" w:hAnsiTheme="minorHAnsi" w:cstheme="minorBidi"/>
          <w:color w:val="auto"/>
        </w:rPr>
        <w:t>E</w:t>
      </w:r>
      <w:r w:rsidR="00B26F1E">
        <w:rPr>
          <w:rFonts w:asciiTheme="minorHAnsi" w:eastAsiaTheme="minorHAnsi" w:hAnsiTheme="minorHAnsi" w:cstheme="minorBidi"/>
          <w:color w:val="auto"/>
        </w:rPr>
        <w:t xml:space="preserve">mail templates are created under </w:t>
      </w:r>
      <w:r w:rsidR="005D785E">
        <w:rPr>
          <w:rFonts w:asciiTheme="minorHAnsi" w:eastAsiaTheme="minorHAnsi" w:hAnsiTheme="minorHAnsi" w:cstheme="minorBidi"/>
          <w:color w:val="auto"/>
        </w:rPr>
        <w:t xml:space="preserve">the </w:t>
      </w:r>
      <w:r w:rsidR="00B26F1E">
        <w:rPr>
          <w:rFonts w:asciiTheme="minorHAnsi" w:eastAsiaTheme="minorHAnsi" w:hAnsiTheme="minorHAnsi" w:cstheme="minorBidi"/>
          <w:color w:val="auto"/>
        </w:rPr>
        <w:t>folder</w:t>
      </w:r>
      <w:r w:rsidR="005D785E">
        <w:rPr>
          <w:rFonts w:asciiTheme="minorHAnsi" w:eastAsiaTheme="minorHAnsi" w:hAnsiTheme="minorHAnsi" w:cstheme="minorBidi"/>
          <w:color w:val="auto"/>
        </w:rPr>
        <w:t>s</w:t>
      </w:r>
      <w:r w:rsidR="00B26F1E">
        <w:rPr>
          <w:rFonts w:asciiTheme="minorHAnsi" w:eastAsiaTheme="minorHAnsi" w:hAnsiTheme="minorHAnsi" w:cstheme="minorBidi"/>
          <w:color w:val="auto"/>
        </w:rPr>
        <w:t xml:space="preserve"> below.</w:t>
      </w:r>
    </w:p>
    <w:p w14:paraId="252B51DC" w14:textId="77777777" w:rsidR="00B26F1E" w:rsidRDefault="00B26F1E" w:rsidP="00B26F1E">
      <w:pPr>
        <w:pStyle w:val="Normal1"/>
        <w:rPr>
          <w:rFonts w:asciiTheme="minorHAnsi" w:eastAsiaTheme="minorHAnsi" w:hAnsiTheme="minorHAnsi" w:cstheme="minorBidi"/>
          <w:color w:val="auto"/>
        </w:rPr>
      </w:pPr>
    </w:p>
    <w:p w14:paraId="09F02297" w14:textId="77777777" w:rsidR="00B26F1E" w:rsidRDefault="00B26F1E" w:rsidP="00B26F1E">
      <w:pPr>
        <w:pStyle w:val="Normal1"/>
        <w:rPr>
          <w:rFonts w:asciiTheme="minorHAnsi" w:eastAsiaTheme="minorHAnsi" w:hAnsiTheme="minorHAnsi" w:cstheme="minorBidi"/>
          <w:color w:val="auto"/>
        </w:rPr>
      </w:pPr>
      <w:r>
        <w:rPr>
          <w:rFonts w:asciiTheme="minorHAnsi" w:eastAsiaTheme="minorHAnsi" w:hAnsiTheme="minorHAnsi" w:cstheme="minorBidi"/>
          <w:color w:val="auto"/>
        </w:rPr>
        <w:t>Name of the folder</w:t>
      </w:r>
      <w:r w:rsidR="005D785E">
        <w:rPr>
          <w:rFonts w:asciiTheme="minorHAnsi" w:eastAsiaTheme="minorHAnsi" w:hAnsiTheme="minorHAnsi" w:cstheme="minorBidi"/>
          <w:color w:val="auto"/>
        </w:rPr>
        <w:t>s</w:t>
      </w:r>
      <w:r>
        <w:rPr>
          <w:rFonts w:asciiTheme="minorHAnsi" w:eastAsiaTheme="minorHAnsi" w:hAnsiTheme="minorHAnsi" w:cstheme="minorBidi"/>
          <w:color w:val="auto"/>
        </w:rPr>
        <w:t xml:space="preserve"> for all the template reside: </w:t>
      </w:r>
      <w:r w:rsidRPr="00B26F1E">
        <w:rPr>
          <w:rFonts w:asciiTheme="minorHAnsi" w:eastAsiaTheme="minorHAnsi" w:hAnsiTheme="minorHAnsi" w:cstheme="minorBidi"/>
          <w:color w:val="auto"/>
        </w:rPr>
        <w:t>Unfiled Public Email Templates</w:t>
      </w:r>
      <w:r w:rsidR="005D785E">
        <w:rPr>
          <w:rFonts w:asciiTheme="minorHAnsi" w:eastAsiaTheme="minorHAnsi" w:hAnsiTheme="minorHAnsi" w:cstheme="minorBidi"/>
          <w:color w:val="auto"/>
        </w:rPr>
        <w:t>, Philly311 Email Templates</w:t>
      </w:r>
    </w:p>
    <w:p w14:paraId="5C6BC123" w14:textId="77777777" w:rsidR="005D785E" w:rsidRDefault="005D785E" w:rsidP="00B26F1E">
      <w:pPr>
        <w:pStyle w:val="Normal1"/>
        <w:rPr>
          <w:rFonts w:asciiTheme="minorHAnsi" w:eastAsiaTheme="minorHAnsi" w:hAnsiTheme="minorHAnsi" w:cstheme="minorBidi"/>
          <w:color w:val="auto"/>
        </w:rPr>
      </w:pPr>
    </w:p>
    <w:p w14:paraId="2CDD4417" w14:textId="77777777" w:rsidR="005D785E" w:rsidRPr="00B31474" w:rsidRDefault="005D785E" w:rsidP="00B26F1E">
      <w:pPr>
        <w:pStyle w:val="Normal1"/>
        <w:rPr>
          <w:rFonts w:asciiTheme="minorHAnsi" w:eastAsiaTheme="minorHAnsi" w:hAnsiTheme="minorHAnsi" w:cstheme="minorBidi"/>
          <w:b/>
          <w:color w:val="auto"/>
        </w:rPr>
      </w:pPr>
      <w:r>
        <w:rPr>
          <w:rFonts w:asciiTheme="minorHAnsi" w:eastAsiaTheme="minorHAnsi" w:hAnsiTheme="minorHAnsi" w:cstheme="minorBidi"/>
          <w:b/>
          <w:color w:val="auto"/>
        </w:rPr>
        <w:t>QUESTION: WHAT IS THE IMPACT OF THIS WHEN NEW EMAIL FOLDERS ARE CREATED?</w:t>
      </w:r>
      <w:r w:rsidR="00B31474">
        <w:rPr>
          <w:rStyle w:val="CommentReference"/>
          <w:rFonts w:asciiTheme="minorHAnsi" w:eastAsiaTheme="minorHAnsi" w:hAnsiTheme="minorHAnsi" w:cstheme="minorBidi"/>
          <w:color w:val="auto"/>
        </w:rPr>
        <w:commentReference w:id="19"/>
      </w:r>
    </w:p>
    <w:p w14:paraId="3F8A012B" w14:textId="77777777" w:rsidR="00B26F1E" w:rsidRDefault="00B26F1E" w:rsidP="00B26F1E">
      <w:pPr>
        <w:pStyle w:val="Normal1"/>
      </w:pPr>
    </w:p>
    <w:p w14:paraId="2C5BAE28" w14:textId="77777777" w:rsidR="00B26F1E" w:rsidRDefault="00B26F1E" w:rsidP="00B26F1E">
      <w:pPr>
        <w:pStyle w:val="Heading2"/>
      </w:pPr>
      <w:bookmarkStart w:id="20" w:name="_Toc414961629"/>
      <w:r>
        <w:t xml:space="preserve">2.2.1 Email template for </w:t>
      </w:r>
      <w:r w:rsidR="001B6434">
        <w:t>Service</w:t>
      </w:r>
      <w:r>
        <w:t xml:space="preserve"> Request Confirmations</w:t>
      </w:r>
      <w:bookmarkEnd w:id="20"/>
    </w:p>
    <w:p w14:paraId="5434FEB6" w14:textId="77777777" w:rsidR="007641FB" w:rsidRDefault="007641FB" w:rsidP="007641FB">
      <w:pPr>
        <w:pStyle w:val="Normal1"/>
      </w:pPr>
    </w:p>
    <w:p w14:paraId="101C5F37" w14:textId="77777777" w:rsidR="007641FB" w:rsidRDefault="007641FB" w:rsidP="007641FB">
      <w:pPr>
        <w:pStyle w:val="Normal1"/>
        <w:rPr>
          <w:rFonts w:asciiTheme="minorHAnsi" w:hAnsiTheme="minorHAnsi"/>
        </w:rPr>
      </w:pPr>
      <w:r>
        <w:rPr>
          <w:rFonts w:asciiTheme="minorHAnsi" w:hAnsiTheme="minorHAnsi"/>
        </w:rPr>
        <w:t>Email Template configuration details</w:t>
      </w:r>
    </w:p>
    <w:p w14:paraId="2B7D8551" w14:textId="77777777" w:rsidR="007641FB" w:rsidRDefault="007641FB" w:rsidP="007641FB">
      <w:pPr>
        <w:pStyle w:val="Normal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Name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: SUPPORT: Confirmation of your Case</w:t>
      </w:r>
    </w:p>
    <w:p w14:paraId="09704115" w14:textId="77777777" w:rsidR="007641FB" w:rsidRDefault="007641FB" w:rsidP="007641FB">
      <w:pPr>
        <w:pStyle w:val="Normal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Folder Name </w:t>
      </w:r>
      <w:r>
        <w:rPr>
          <w:rFonts w:asciiTheme="minorHAnsi" w:hAnsiTheme="minorHAnsi"/>
        </w:rPr>
        <w:tab/>
        <w:t>:</w:t>
      </w:r>
    </w:p>
    <w:p w14:paraId="327D6F23" w14:textId="77777777" w:rsidR="007641FB" w:rsidRDefault="007641FB" w:rsidP="007641FB">
      <w:pPr>
        <w:pStyle w:val="Normal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Subject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: Confirmation of your Case</w:t>
      </w:r>
    </w:p>
    <w:p w14:paraId="111D6783" w14:textId="77777777" w:rsidR="007641FB" w:rsidRDefault="007641FB" w:rsidP="007641FB">
      <w:pPr>
        <w:pStyle w:val="Normal1"/>
        <w:rPr>
          <w:ins w:id="21" w:author="Susheela Kenchappa, Sreelatha" w:date="2015-03-31T15:32:00Z"/>
          <w:rFonts w:asciiTheme="minorHAnsi" w:hAnsiTheme="minorHAnsi"/>
        </w:rPr>
      </w:pPr>
      <w:r>
        <w:rPr>
          <w:rFonts w:asciiTheme="minorHAnsi" w:hAnsiTheme="minorHAnsi"/>
        </w:rPr>
        <w:t>Email Body</w:t>
      </w:r>
      <w:r>
        <w:rPr>
          <w:rFonts w:asciiTheme="minorHAnsi" w:hAnsiTheme="minorHAnsi"/>
        </w:rPr>
        <w:tab/>
        <w:t>: TBD</w:t>
      </w:r>
    </w:p>
    <w:p w14:paraId="3018BF3E" w14:textId="77777777" w:rsidR="00B31474" w:rsidRDefault="004219F9" w:rsidP="007641FB">
      <w:pPr>
        <w:pStyle w:val="Normal1"/>
        <w:rPr>
          <w:rFonts w:asciiTheme="minorHAnsi" w:hAnsiTheme="minorHAnsi"/>
        </w:rPr>
      </w:pPr>
      <w:ins w:id="22" w:author="Susheela Kenchappa, Sreelatha" w:date="2015-03-31T15:38:00Z">
        <w:r w:rsidRPr="004219F9">
          <w:rPr>
            <w:rFonts w:asciiTheme="minorHAnsi" w:hAnsiTheme="minorHAnsi"/>
            <w:highlight w:val="yellow"/>
            <w:rPrChange w:id="23" w:author="Susheela Kenchappa, Sreelatha" w:date="2015-03-31T15:43:00Z">
              <w:rPr>
                <w:rFonts w:asciiTheme="minorHAnsi" w:hAnsiTheme="minorHAnsi"/>
              </w:rPr>
            </w:rPrChange>
          </w:rPr>
          <w:t xml:space="preserve">Workflow </w:t>
        </w:r>
      </w:ins>
      <w:ins w:id="24" w:author="Susheela Kenchappa, Sreelatha" w:date="2015-03-31T15:32:00Z">
        <w:r w:rsidR="00B31474" w:rsidRPr="004219F9">
          <w:rPr>
            <w:rFonts w:asciiTheme="minorHAnsi" w:hAnsiTheme="minorHAnsi"/>
            <w:highlight w:val="yellow"/>
            <w:rPrChange w:id="25" w:author="Susheela Kenchappa, Sreelatha" w:date="2015-03-31T15:43:00Z">
              <w:rPr>
                <w:rFonts w:asciiTheme="minorHAnsi" w:hAnsiTheme="minorHAnsi"/>
              </w:rPr>
            </w:rPrChange>
          </w:rPr>
          <w:t xml:space="preserve">Criteria : All Case Record Types, except </w:t>
        </w:r>
      </w:ins>
      <w:ins w:id="26" w:author="Susheela Kenchappa, Sreelatha" w:date="2015-03-31T15:33:00Z">
        <w:r w:rsidR="00B31474" w:rsidRPr="004219F9">
          <w:rPr>
            <w:rFonts w:asciiTheme="minorHAnsi" w:hAnsiTheme="minorHAnsi"/>
            <w:highlight w:val="yellow"/>
            <w:rPrChange w:id="27" w:author="Susheela Kenchappa, Sreelatha" w:date="2015-03-31T15:43:00Z">
              <w:rPr>
                <w:rFonts w:asciiTheme="minorHAnsi" w:hAnsiTheme="minorHAnsi"/>
              </w:rPr>
            </w:rPrChange>
          </w:rPr>
          <w:t>“Miscellaneous”</w:t>
        </w:r>
      </w:ins>
    </w:p>
    <w:p w14:paraId="406D7F45" w14:textId="77777777" w:rsidR="007641FB" w:rsidRPr="007641FB" w:rsidRDefault="007641FB" w:rsidP="007641FB">
      <w:pPr>
        <w:pStyle w:val="Normal1"/>
        <w:rPr>
          <w:rFonts w:asciiTheme="minorHAnsi" w:eastAsiaTheme="minorHAnsi" w:hAnsiTheme="minorHAnsi" w:cstheme="minorBidi"/>
          <w:color w:val="auto"/>
        </w:rPr>
      </w:pPr>
      <w:r>
        <w:rPr>
          <w:rFonts w:asciiTheme="minorHAnsi" w:hAnsiTheme="minorHAnsi"/>
        </w:rPr>
        <w:t xml:space="preserve">Sample </w:t>
      </w:r>
      <w:proofErr w:type="spellStart"/>
      <w:r>
        <w:rPr>
          <w:rFonts w:asciiTheme="minorHAnsi" w:hAnsiTheme="minorHAnsi"/>
        </w:rPr>
        <w:t>Config</w:t>
      </w:r>
      <w:proofErr w:type="spellEnd"/>
      <w:r>
        <w:rPr>
          <w:rFonts w:asciiTheme="minorHAnsi" w:hAnsiTheme="minorHAnsi"/>
        </w:rPr>
        <w:t>:</w:t>
      </w:r>
    </w:p>
    <w:p w14:paraId="43B85A6D" w14:textId="77777777" w:rsidR="007641FB" w:rsidRPr="007641FB" w:rsidRDefault="007641FB" w:rsidP="007641FB">
      <w:pPr>
        <w:pStyle w:val="Normal1"/>
      </w:pPr>
      <w:r>
        <w:rPr>
          <w:noProof/>
        </w:rPr>
        <w:lastRenderedPageBreak/>
        <w:drawing>
          <wp:inline distT="0" distB="0" distL="0" distR="0" wp14:anchorId="0BC37110" wp14:editId="63D533EC">
            <wp:extent cx="5943600" cy="3514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1D1B4" w14:textId="77777777" w:rsidR="00B26F1E" w:rsidRDefault="00B26F1E" w:rsidP="00B26F1E">
      <w:pPr>
        <w:pStyle w:val="Heading2"/>
      </w:pPr>
      <w:bookmarkStart w:id="28" w:name="_Toc414961630"/>
      <w:r>
        <w:t>2.2.2 Email template for Service Request Notifications</w:t>
      </w:r>
      <w:bookmarkEnd w:id="28"/>
    </w:p>
    <w:p w14:paraId="3386B285" w14:textId="77777777" w:rsidR="00884529" w:rsidRDefault="00884529" w:rsidP="00884529">
      <w:pPr>
        <w:pStyle w:val="Normal1"/>
      </w:pPr>
    </w:p>
    <w:p w14:paraId="517B60C5" w14:textId="77777777" w:rsidR="00884529" w:rsidRDefault="00884529" w:rsidP="00884529">
      <w:pPr>
        <w:pStyle w:val="Normal1"/>
        <w:rPr>
          <w:rFonts w:asciiTheme="minorHAnsi" w:hAnsiTheme="minorHAnsi"/>
        </w:rPr>
      </w:pPr>
      <w:r>
        <w:rPr>
          <w:rFonts w:asciiTheme="minorHAnsi" w:hAnsiTheme="minorHAnsi"/>
        </w:rPr>
        <w:t>Email Template configuration details</w:t>
      </w:r>
    </w:p>
    <w:p w14:paraId="053C5836" w14:textId="77777777" w:rsidR="00884529" w:rsidRDefault="00884529" w:rsidP="00884529">
      <w:pPr>
        <w:pStyle w:val="Normal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Name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: SUPPORT: </w:t>
      </w:r>
      <w:r w:rsidR="00FE26D3">
        <w:rPr>
          <w:rFonts w:asciiTheme="minorHAnsi" w:hAnsiTheme="minorHAnsi"/>
        </w:rPr>
        <w:t>Case Notification</w:t>
      </w:r>
    </w:p>
    <w:p w14:paraId="7710BFA5" w14:textId="77777777" w:rsidR="00884529" w:rsidRDefault="00884529" w:rsidP="00884529">
      <w:pPr>
        <w:pStyle w:val="Normal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Folder Name </w:t>
      </w:r>
      <w:r>
        <w:rPr>
          <w:rFonts w:asciiTheme="minorHAnsi" w:hAnsiTheme="minorHAnsi"/>
        </w:rPr>
        <w:tab/>
        <w:t>:</w:t>
      </w:r>
    </w:p>
    <w:p w14:paraId="58950757" w14:textId="77777777" w:rsidR="00884529" w:rsidRDefault="00884529" w:rsidP="00884529">
      <w:pPr>
        <w:pStyle w:val="Normal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Subject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: Notification of your Case</w:t>
      </w:r>
    </w:p>
    <w:p w14:paraId="68476BBF" w14:textId="77777777" w:rsidR="00884529" w:rsidRDefault="00884529" w:rsidP="00884529">
      <w:pPr>
        <w:pStyle w:val="Normal1"/>
        <w:rPr>
          <w:ins w:id="29" w:author="Susheela Kenchappa, Sreelatha" w:date="2015-03-31T15:34:00Z"/>
          <w:rFonts w:asciiTheme="minorHAnsi" w:hAnsiTheme="minorHAnsi"/>
        </w:rPr>
      </w:pPr>
      <w:r>
        <w:rPr>
          <w:rFonts w:asciiTheme="minorHAnsi" w:hAnsiTheme="minorHAnsi"/>
        </w:rPr>
        <w:t>Email Body</w:t>
      </w:r>
      <w:r>
        <w:rPr>
          <w:rFonts w:asciiTheme="minorHAnsi" w:hAnsiTheme="minorHAnsi"/>
        </w:rPr>
        <w:tab/>
        <w:t>: TBD</w:t>
      </w:r>
    </w:p>
    <w:p w14:paraId="16FD61BF" w14:textId="77777777" w:rsidR="00B31474" w:rsidRDefault="004219F9" w:rsidP="00B31474">
      <w:pPr>
        <w:pStyle w:val="Normal1"/>
        <w:rPr>
          <w:ins w:id="30" w:author="Susheela Kenchappa, Sreelatha" w:date="2015-03-31T15:34:00Z"/>
          <w:rFonts w:asciiTheme="minorHAnsi" w:hAnsiTheme="minorHAnsi"/>
        </w:rPr>
      </w:pPr>
      <w:ins w:id="31" w:author="Susheela Kenchappa, Sreelatha" w:date="2015-03-31T15:38:00Z">
        <w:r w:rsidRPr="004219F9">
          <w:rPr>
            <w:rFonts w:asciiTheme="minorHAnsi" w:hAnsiTheme="minorHAnsi"/>
            <w:highlight w:val="yellow"/>
            <w:rPrChange w:id="32" w:author="Susheela Kenchappa, Sreelatha" w:date="2015-03-31T15:43:00Z">
              <w:rPr>
                <w:rFonts w:asciiTheme="minorHAnsi" w:hAnsiTheme="minorHAnsi"/>
              </w:rPr>
            </w:rPrChange>
          </w:rPr>
          <w:t xml:space="preserve">Workflow </w:t>
        </w:r>
      </w:ins>
      <w:ins w:id="33" w:author="Susheela Kenchappa, Sreelatha" w:date="2015-03-31T15:34:00Z">
        <w:r w:rsidR="00B31474" w:rsidRPr="004219F9">
          <w:rPr>
            <w:rFonts w:asciiTheme="minorHAnsi" w:hAnsiTheme="minorHAnsi"/>
            <w:highlight w:val="yellow"/>
            <w:rPrChange w:id="34" w:author="Susheela Kenchappa, Sreelatha" w:date="2015-03-31T15:43:00Z">
              <w:rPr>
                <w:rFonts w:asciiTheme="minorHAnsi" w:hAnsiTheme="minorHAnsi"/>
              </w:rPr>
            </w:rPrChange>
          </w:rPr>
          <w:t>Criteria: All Case Record Types, except “Miscellaneous”</w:t>
        </w:r>
      </w:ins>
    </w:p>
    <w:p w14:paraId="119B8A52" w14:textId="77777777" w:rsidR="00884529" w:rsidRPr="00643E8B" w:rsidRDefault="00643E8B" w:rsidP="00884529">
      <w:pPr>
        <w:pStyle w:val="Normal1"/>
        <w:rPr>
          <w:rFonts w:asciiTheme="minorHAnsi" w:eastAsiaTheme="minorHAnsi" w:hAnsiTheme="minorHAnsi" w:cstheme="minorBidi"/>
          <w:color w:val="auto"/>
        </w:rPr>
      </w:pPr>
      <w:r>
        <w:rPr>
          <w:rFonts w:asciiTheme="minorHAnsi" w:hAnsiTheme="minorHAnsi"/>
        </w:rPr>
        <w:t xml:space="preserve">Sample </w:t>
      </w:r>
      <w:proofErr w:type="spellStart"/>
      <w:r>
        <w:rPr>
          <w:rFonts w:asciiTheme="minorHAnsi" w:hAnsiTheme="minorHAnsi"/>
        </w:rPr>
        <w:t>Config</w:t>
      </w:r>
      <w:proofErr w:type="spellEnd"/>
      <w:r>
        <w:rPr>
          <w:rFonts w:asciiTheme="minorHAnsi" w:hAnsiTheme="minorHAnsi"/>
        </w:rPr>
        <w:t>:</w:t>
      </w:r>
    </w:p>
    <w:p w14:paraId="17162C88" w14:textId="77777777" w:rsidR="007641FB" w:rsidRPr="007641FB" w:rsidRDefault="007641FB" w:rsidP="007641FB">
      <w:pPr>
        <w:pStyle w:val="Normal1"/>
      </w:pPr>
      <w:r>
        <w:rPr>
          <w:noProof/>
        </w:rPr>
        <w:lastRenderedPageBreak/>
        <w:drawing>
          <wp:inline distT="0" distB="0" distL="0" distR="0" wp14:anchorId="0535DF05" wp14:editId="7EB98713">
            <wp:extent cx="5943600" cy="3514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70E7C" w14:textId="77777777" w:rsidR="00B26F1E" w:rsidRDefault="00B26F1E" w:rsidP="00B26F1E">
      <w:pPr>
        <w:pStyle w:val="Heading2"/>
      </w:pPr>
      <w:bookmarkStart w:id="35" w:name="_Toc414961631"/>
      <w:r>
        <w:t>2.2.3 Email template for Service Request Escalations</w:t>
      </w:r>
      <w:bookmarkEnd w:id="35"/>
    </w:p>
    <w:p w14:paraId="31B383EA" w14:textId="77777777" w:rsidR="00867033" w:rsidRPr="00867033" w:rsidRDefault="00867033" w:rsidP="00867033">
      <w:pPr>
        <w:pStyle w:val="Heading2"/>
        <w:rPr>
          <w:ins w:id="36" w:author="Sheryl.Johnson" w:date="2015-03-26T09:16:00Z"/>
          <w:color w:val="FF0000"/>
          <w:sz w:val="22"/>
          <w:szCs w:val="22"/>
          <w:rPrChange w:id="37" w:author="Sheryl.Johnson" w:date="2015-03-26T09:17:00Z">
            <w:rPr>
              <w:ins w:id="38" w:author="Sheryl.Johnson" w:date="2015-03-26T09:16:00Z"/>
              <w:color w:val="FF0000"/>
            </w:rPr>
          </w:rPrChange>
        </w:rPr>
      </w:pPr>
      <w:commentRangeStart w:id="39"/>
      <w:ins w:id="40" w:author="Sheryl.Johnson" w:date="2015-03-26T09:16:00Z">
        <w:r w:rsidRPr="00867033">
          <w:rPr>
            <w:color w:val="FF0000"/>
            <w:sz w:val="22"/>
            <w:szCs w:val="22"/>
            <w:rPrChange w:id="41" w:author="Sheryl.Johnson" w:date="2015-03-26T09:17:00Z">
              <w:rPr>
                <w:color w:val="FF0000"/>
              </w:rPr>
            </w:rPrChange>
          </w:rPr>
          <w:t>WE DO NOT WANT THIS TEMPLATE TO BE AUTO-GENERATED</w:t>
        </w:r>
      </w:ins>
      <w:commentRangeEnd w:id="39"/>
      <w:r w:rsidR="004219F9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39"/>
      </w:r>
      <w:ins w:id="42" w:author="Sheryl.Johnson" w:date="2015-03-26T09:16:00Z">
        <w:r w:rsidRPr="00867033">
          <w:rPr>
            <w:color w:val="FF0000"/>
            <w:sz w:val="22"/>
            <w:szCs w:val="22"/>
            <w:rPrChange w:id="43" w:author="Sheryl.Johnson" w:date="2015-03-26T09:17:00Z">
              <w:rPr>
                <w:color w:val="FF0000"/>
              </w:rPr>
            </w:rPrChange>
          </w:rPr>
          <w:t>.</w:t>
        </w:r>
      </w:ins>
    </w:p>
    <w:p w14:paraId="4ED86BD1" w14:textId="77777777" w:rsidR="00643E8B" w:rsidRPr="00643E8B" w:rsidRDefault="00643E8B" w:rsidP="00643E8B">
      <w:pPr>
        <w:pStyle w:val="Normal1"/>
      </w:pPr>
    </w:p>
    <w:p w14:paraId="5FAD1986" w14:textId="77777777" w:rsidR="00643E8B" w:rsidRDefault="00643E8B" w:rsidP="00643E8B">
      <w:pPr>
        <w:pStyle w:val="Normal1"/>
        <w:rPr>
          <w:rFonts w:asciiTheme="minorHAnsi" w:hAnsiTheme="minorHAnsi"/>
        </w:rPr>
      </w:pPr>
      <w:r>
        <w:rPr>
          <w:rFonts w:asciiTheme="minorHAnsi" w:hAnsiTheme="minorHAnsi"/>
        </w:rPr>
        <w:t>Email Template configuration details</w:t>
      </w:r>
    </w:p>
    <w:p w14:paraId="0EB91967" w14:textId="77777777" w:rsidR="00643E8B" w:rsidRDefault="00643E8B" w:rsidP="00643E8B">
      <w:pPr>
        <w:pStyle w:val="Normal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Name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: SUPPORT: Case Escalation</w:t>
      </w:r>
    </w:p>
    <w:p w14:paraId="6E103139" w14:textId="77777777" w:rsidR="00643E8B" w:rsidRDefault="00643E8B" w:rsidP="00643E8B">
      <w:pPr>
        <w:pStyle w:val="Normal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Folder Name </w:t>
      </w:r>
      <w:r>
        <w:rPr>
          <w:rFonts w:asciiTheme="minorHAnsi" w:hAnsiTheme="minorHAnsi"/>
        </w:rPr>
        <w:tab/>
        <w:t>:</w:t>
      </w:r>
    </w:p>
    <w:p w14:paraId="7E3D495F" w14:textId="77777777" w:rsidR="00643E8B" w:rsidRDefault="00643E8B" w:rsidP="00643E8B">
      <w:pPr>
        <w:pStyle w:val="Normal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Subject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: Case Escalation</w:t>
      </w:r>
    </w:p>
    <w:p w14:paraId="1034B07C" w14:textId="77777777" w:rsidR="00643E8B" w:rsidRDefault="00643E8B" w:rsidP="00643E8B">
      <w:pPr>
        <w:pStyle w:val="Normal1"/>
        <w:rPr>
          <w:rFonts w:asciiTheme="minorHAnsi" w:hAnsiTheme="minorHAnsi"/>
        </w:rPr>
      </w:pPr>
      <w:r>
        <w:rPr>
          <w:rFonts w:asciiTheme="minorHAnsi" w:hAnsiTheme="minorHAnsi"/>
        </w:rPr>
        <w:t>Email Body</w:t>
      </w:r>
      <w:r>
        <w:rPr>
          <w:rFonts w:asciiTheme="minorHAnsi" w:hAnsiTheme="minorHAnsi"/>
        </w:rPr>
        <w:tab/>
        <w:t>: TBD</w:t>
      </w:r>
    </w:p>
    <w:p w14:paraId="506338F9" w14:textId="77777777" w:rsidR="00643E8B" w:rsidRPr="00643E8B" w:rsidRDefault="00643E8B" w:rsidP="00643E8B">
      <w:pPr>
        <w:pStyle w:val="Normal1"/>
        <w:rPr>
          <w:rFonts w:asciiTheme="minorHAnsi" w:eastAsiaTheme="minorHAnsi" w:hAnsiTheme="minorHAnsi" w:cstheme="minorBidi"/>
          <w:color w:val="auto"/>
        </w:rPr>
      </w:pPr>
      <w:r>
        <w:rPr>
          <w:rFonts w:asciiTheme="minorHAnsi" w:hAnsiTheme="minorHAnsi"/>
        </w:rPr>
        <w:t xml:space="preserve">Sample </w:t>
      </w:r>
      <w:proofErr w:type="spellStart"/>
      <w:r>
        <w:rPr>
          <w:rFonts w:asciiTheme="minorHAnsi" w:hAnsiTheme="minorHAnsi"/>
        </w:rPr>
        <w:t>Config</w:t>
      </w:r>
      <w:proofErr w:type="spellEnd"/>
      <w:r>
        <w:rPr>
          <w:rFonts w:asciiTheme="minorHAnsi" w:hAnsiTheme="minorHAnsi"/>
        </w:rPr>
        <w:t>:</w:t>
      </w:r>
    </w:p>
    <w:p w14:paraId="098D7D94" w14:textId="77777777" w:rsidR="002F29E3" w:rsidRDefault="002F29E3" w:rsidP="002F29E3">
      <w:pPr>
        <w:pStyle w:val="Normal1"/>
      </w:pPr>
    </w:p>
    <w:p w14:paraId="1417576F" w14:textId="77777777" w:rsidR="002F29E3" w:rsidRPr="002F29E3" w:rsidRDefault="002F29E3" w:rsidP="002F29E3">
      <w:pPr>
        <w:pStyle w:val="Normal1"/>
      </w:pPr>
      <w:r>
        <w:rPr>
          <w:noProof/>
        </w:rPr>
        <w:lastRenderedPageBreak/>
        <w:drawing>
          <wp:inline distT="0" distB="0" distL="0" distR="0" wp14:anchorId="2E7FCFF3" wp14:editId="7859746A">
            <wp:extent cx="5943600" cy="3000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1E76F" w14:textId="77777777" w:rsidR="00B26F1E" w:rsidRDefault="00B26F1E" w:rsidP="00B26F1E">
      <w:pPr>
        <w:pStyle w:val="Heading2"/>
      </w:pPr>
      <w:bookmarkStart w:id="44" w:name="_Toc414961632"/>
      <w:r>
        <w:t>2.2.4 Email template for Queue Members</w:t>
      </w:r>
      <w:bookmarkEnd w:id="44"/>
      <w:r>
        <w:t xml:space="preserve"> </w:t>
      </w:r>
    </w:p>
    <w:p w14:paraId="38986A50" w14:textId="77777777" w:rsidR="002F29E3" w:rsidRDefault="002F29E3" w:rsidP="002F29E3">
      <w:pPr>
        <w:pStyle w:val="Normal1"/>
      </w:pPr>
    </w:p>
    <w:p w14:paraId="4A33427F" w14:textId="77777777" w:rsidR="00B521B0" w:rsidRDefault="00B521B0" w:rsidP="00B521B0">
      <w:pPr>
        <w:pStyle w:val="Normal1"/>
        <w:rPr>
          <w:rFonts w:asciiTheme="minorHAnsi" w:hAnsiTheme="minorHAnsi"/>
        </w:rPr>
      </w:pPr>
      <w:r>
        <w:rPr>
          <w:rFonts w:asciiTheme="minorHAnsi" w:hAnsiTheme="minorHAnsi"/>
        </w:rPr>
        <w:t>Email Template configuration details</w:t>
      </w:r>
    </w:p>
    <w:p w14:paraId="2B8AEE43" w14:textId="77777777" w:rsidR="00B521B0" w:rsidRDefault="00B521B0" w:rsidP="00B521B0">
      <w:pPr>
        <w:pStyle w:val="Normal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Name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: SUPPORT: Case Escalation</w:t>
      </w:r>
    </w:p>
    <w:p w14:paraId="0BE337F1" w14:textId="77777777" w:rsidR="00B521B0" w:rsidRDefault="00B521B0" w:rsidP="00B521B0">
      <w:pPr>
        <w:pStyle w:val="Normal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Folder Name </w:t>
      </w:r>
      <w:r>
        <w:rPr>
          <w:rFonts w:asciiTheme="minorHAnsi" w:hAnsiTheme="minorHAnsi"/>
        </w:rPr>
        <w:tab/>
        <w:t>:</w:t>
      </w:r>
    </w:p>
    <w:p w14:paraId="26E5C37D" w14:textId="77777777" w:rsidR="00B521B0" w:rsidRDefault="00B521B0" w:rsidP="00B521B0">
      <w:pPr>
        <w:pStyle w:val="Normal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Subject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: Case Escalation</w:t>
      </w:r>
    </w:p>
    <w:p w14:paraId="578948F5" w14:textId="77777777" w:rsidR="00B521B0" w:rsidRDefault="00B521B0" w:rsidP="00B521B0">
      <w:pPr>
        <w:pStyle w:val="Normal1"/>
        <w:rPr>
          <w:rFonts w:asciiTheme="minorHAnsi" w:hAnsiTheme="minorHAnsi"/>
        </w:rPr>
      </w:pPr>
      <w:r>
        <w:rPr>
          <w:rFonts w:asciiTheme="minorHAnsi" w:hAnsiTheme="minorHAnsi"/>
        </w:rPr>
        <w:t>Email Body</w:t>
      </w:r>
      <w:r>
        <w:rPr>
          <w:rFonts w:asciiTheme="minorHAnsi" w:hAnsiTheme="minorHAnsi"/>
        </w:rPr>
        <w:tab/>
        <w:t>: TBD</w:t>
      </w:r>
    </w:p>
    <w:p w14:paraId="48C0C1D6" w14:textId="77777777" w:rsidR="00B521B0" w:rsidRPr="00643E8B" w:rsidRDefault="00B521B0" w:rsidP="00B521B0">
      <w:pPr>
        <w:pStyle w:val="Normal1"/>
        <w:rPr>
          <w:rFonts w:asciiTheme="minorHAnsi" w:eastAsiaTheme="minorHAnsi" w:hAnsiTheme="minorHAnsi" w:cstheme="minorBidi"/>
          <w:color w:val="auto"/>
        </w:rPr>
      </w:pPr>
      <w:r>
        <w:rPr>
          <w:rFonts w:asciiTheme="minorHAnsi" w:hAnsiTheme="minorHAnsi"/>
        </w:rPr>
        <w:t xml:space="preserve">Sample </w:t>
      </w:r>
      <w:proofErr w:type="spellStart"/>
      <w:r>
        <w:rPr>
          <w:rFonts w:asciiTheme="minorHAnsi" w:hAnsiTheme="minorHAnsi"/>
        </w:rPr>
        <w:t>Config</w:t>
      </w:r>
      <w:proofErr w:type="spellEnd"/>
      <w:r>
        <w:rPr>
          <w:rFonts w:asciiTheme="minorHAnsi" w:hAnsiTheme="minorHAnsi"/>
        </w:rPr>
        <w:t>:</w:t>
      </w:r>
    </w:p>
    <w:p w14:paraId="25D8F8A0" w14:textId="77777777" w:rsidR="00B521B0" w:rsidRDefault="00B521B0" w:rsidP="002F29E3">
      <w:pPr>
        <w:pStyle w:val="Normal1"/>
      </w:pPr>
    </w:p>
    <w:p w14:paraId="0FC6C95A" w14:textId="77777777" w:rsidR="002F29E3" w:rsidRPr="002F29E3" w:rsidRDefault="002F29E3" w:rsidP="002F29E3">
      <w:pPr>
        <w:pStyle w:val="Normal1"/>
      </w:pPr>
      <w:r>
        <w:rPr>
          <w:noProof/>
        </w:rPr>
        <w:drawing>
          <wp:inline distT="0" distB="0" distL="0" distR="0" wp14:anchorId="1AD4103B" wp14:editId="547F5583">
            <wp:extent cx="5934075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73026" w14:textId="77777777" w:rsidR="00B26F1E" w:rsidRDefault="00B26F1E" w:rsidP="00B26F1E">
      <w:pPr>
        <w:pStyle w:val="Heading2"/>
      </w:pPr>
      <w:bookmarkStart w:id="45" w:name="_Toc414961633"/>
      <w:r>
        <w:lastRenderedPageBreak/>
        <w:t>2.2.5 Email template for Service Request Status Change</w:t>
      </w:r>
      <w:bookmarkEnd w:id="45"/>
      <w:r>
        <w:t xml:space="preserve"> </w:t>
      </w:r>
    </w:p>
    <w:p w14:paraId="726F1351" w14:textId="77777777" w:rsidR="00B521B0" w:rsidRDefault="00B521B0" w:rsidP="00B521B0">
      <w:pPr>
        <w:pStyle w:val="Normal1"/>
      </w:pPr>
    </w:p>
    <w:p w14:paraId="2A4511BF" w14:textId="77777777" w:rsidR="00B521B0" w:rsidRDefault="00B521B0" w:rsidP="00B521B0">
      <w:pPr>
        <w:pStyle w:val="Normal1"/>
        <w:rPr>
          <w:rFonts w:asciiTheme="minorHAnsi" w:hAnsiTheme="minorHAnsi"/>
        </w:rPr>
      </w:pPr>
      <w:r>
        <w:rPr>
          <w:rFonts w:asciiTheme="minorHAnsi" w:hAnsiTheme="minorHAnsi"/>
        </w:rPr>
        <w:t>Email Template configuration details</w:t>
      </w:r>
    </w:p>
    <w:p w14:paraId="36C6A806" w14:textId="77777777" w:rsidR="00B521B0" w:rsidRDefault="00B521B0" w:rsidP="00B521B0">
      <w:pPr>
        <w:pStyle w:val="Normal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Name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: SUPPORT: Case </w:t>
      </w:r>
      <w:r w:rsidR="00BC020E">
        <w:rPr>
          <w:rFonts w:asciiTheme="minorHAnsi" w:hAnsiTheme="minorHAnsi"/>
        </w:rPr>
        <w:t>Closed</w:t>
      </w:r>
    </w:p>
    <w:p w14:paraId="7E28CDA3" w14:textId="77777777" w:rsidR="00B521B0" w:rsidRDefault="00B521B0" w:rsidP="00B521B0">
      <w:pPr>
        <w:pStyle w:val="Normal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Folder Name </w:t>
      </w:r>
      <w:r>
        <w:rPr>
          <w:rFonts w:asciiTheme="minorHAnsi" w:hAnsiTheme="minorHAnsi"/>
        </w:rPr>
        <w:tab/>
        <w:t>:</w:t>
      </w:r>
    </w:p>
    <w:p w14:paraId="7E65CFC9" w14:textId="77777777" w:rsidR="00B521B0" w:rsidRDefault="00B521B0" w:rsidP="00B521B0">
      <w:pPr>
        <w:pStyle w:val="Normal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Subject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: Case </w:t>
      </w:r>
      <w:r w:rsidR="00BC020E">
        <w:rPr>
          <w:rFonts w:asciiTheme="minorHAnsi" w:hAnsiTheme="minorHAnsi"/>
        </w:rPr>
        <w:t>Closed</w:t>
      </w:r>
    </w:p>
    <w:p w14:paraId="22E14FAD" w14:textId="77777777" w:rsidR="00B521B0" w:rsidRDefault="00B521B0" w:rsidP="00B521B0">
      <w:pPr>
        <w:pStyle w:val="Normal1"/>
        <w:rPr>
          <w:rFonts w:asciiTheme="minorHAnsi" w:hAnsiTheme="minorHAnsi"/>
        </w:rPr>
      </w:pPr>
      <w:r>
        <w:rPr>
          <w:rFonts w:asciiTheme="minorHAnsi" w:hAnsiTheme="minorHAnsi"/>
        </w:rPr>
        <w:t>Email Body</w:t>
      </w:r>
      <w:r>
        <w:rPr>
          <w:rFonts w:asciiTheme="minorHAnsi" w:hAnsiTheme="minorHAnsi"/>
        </w:rPr>
        <w:tab/>
        <w:t>: TBD</w:t>
      </w:r>
    </w:p>
    <w:p w14:paraId="38BA6ADA" w14:textId="77777777" w:rsidR="00B521B0" w:rsidRPr="00643E8B" w:rsidRDefault="00B521B0" w:rsidP="00B521B0">
      <w:pPr>
        <w:pStyle w:val="Normal1"/>
        <w:rPr>
          <w:rFonts w:asciiTheme="minorHAnsi" w:eastAsiaTheme="minorHAnsi" w:hAnsiTheme="minorHAnsi" w:cstheme="minorBidi"/>
          <w:color w:val="auto"/>
        </w:rPr>
      </w:pPr>
      <w:r>
        <w:rPr>
          <w:rFonts w:asciiTheme="minorHAnsi" w:hAnsiTheme="minorHAnsi"/>
        </w:rPr>
        <w:t xml:space="preserve">Sample </w:t>
      </w:r>
      <w:proofErr w:type="spellStart"/>
      <w:r>
        <w:rPr>
          <w:rFonts w:asciiTheme="minorHAnsi" w:hAnsiTheme="minorHAnsi"/>
        </w:rPr>
        <w:t>Config</w:t>
      </w:r>
      <w:proofErr w:type="spellEnd"/>
      <w:r>
        <w:rPr>
          <w:rFonts w:asciiTheme="minorHAnsi" w:hAnsiTheme="minorHAnsi"/>
        </w:rPr>
        <w:t>:</w:t>
      </w:r>
    </w:p>
    <w:p w14:paraId="62A20037" w14:textId="77777777" w:rsidR="0074238C" w:rsidRDefault="0074238C" w:rsidP="0074238C">
      <w:pPr>
        <w:autoSpaceDE w:val="0"/>
        <w:autoSpaceDN w:val="0"/>
        <w:spacing w:after="0" w:line="240" w:lineRule="auto"/>
      </w:pPr>
      <w:r w:rsidRPr="004219F9">
        <w:rPr>
          <w:highlight w:val="yellow"/>
          <w:rPrChange w:id="46" w:author="Susheela Kenchappa, Sreelatha" w:date="2015-03-31T15:43:00Z">
            <w:rPr/>
          </w:rPrChange>
        </w:rPr>
        <w:t xml:space="preserve">Workflow Rule Criteria: </w:t>
      </w:r>
      <w:r w:rsidRPr="004219F9">
        <w:rPr>
          <w:rFonts w:cs="Arial"/>
          <w:color w:val="000000"/>
          <w:highlight w:val="yellow"/>
          <w:rPrChange w:id="47" w:author="Susheela Kenchappa, Sreelatha" w:date="2015-03-31T15:43:00Z">
            <w:rPr>
              <w:rFonts w:cs="Arial"/>
              <w:color w:val="000000"/>
            </w:rPr>
          </w:rPrChange>
        </w:rPr>
        <w:t>TEXT(Status) = 'Closed' &amp;&amp; ISCHANGED(Status)</w:t>
      </w:r>
      <w:r w:rsidRPr="004219F9">
        <w:rPr>
          <w:highlight w:val="yellow"/>
          <w:rPrChange w:id="48" w:author="Susheela Kenchappa, Sreelatha" w:date="2015-03-31T15:43:00Z">
            <w:rPr/>
          </w:rPrChange>
        </w:rPr>
        <w:t xml:space="preserve"> &amp;&amp; NOT(ISPICKVAL(Case_Record_Type__c, 'Miscellaneous'))</w:t>
      </w:r>
    </w:p>
    <w:p w14:paraId="7BEF21B5" w14:textId="77777777" w:rsidR="0074238C" w:rsidRPr="0074238C" w:rsidRDefault="0074238C" w:rsidP="00B26F1E">
      <w:pPr>
        <w:pStyle w:val="Normal1"/>
        <w:rPr>
          <w:rFonts w:asciiTheme="minorHAnsi" w:hAnsiTheme="minorHAnsi"/>
        </w:rPr>
      </w:pPr>
    </w:p>
    <w:p w14:paraId="1FED13E4" w14:textId="77777777" w:rsidR="0074238C" w:rsidRPr="00B26F1E" w:rsidRDefault="0074238C" w:rsidP="00B26F1E">
      <w:pPr>
        <w:pStyle w:val="Normal1"/>
      </w:pPr>
      <w:r>
        <w:rPr>
          <w:noProof/>
        </w:rPr>
        <w:drawing>
          <wp:inline distT="0" distB="0" distL="0" distR="0" wp14:anchorId="340077A1" wp14:editId="10FA2AB1">
            <wp:extent cx="5943600" cy="3680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0E479" w14:textId="77777777" w:rsidR="001B6434" w:rsidRDefault="001B6434" w:rsidP="00B26F1E">
      <w:pPr>
        <w:pStyle w:val="Normal1"/>
      </w:pPr>
    </w:p>
    <w:p w14:paraId="39E9DD35" w14:textId="77777777" w:rsidR="00A7726D" w:rsidRPr="0074238C" w:rsidRDefault="00A7726D" w:rsidP="00A7726D">
      <w:pPr>
        <w:pStyle w:val="Heading2"/>
      </w:pPr>
      <w:bookmarkStart w:id="49" w:name="_Toc414961634"/>
      <w:r w:rsidRPr="0074238C">
        <w:t>2.2.6 Email template for Redress Service Request</w:t>
      </w:r>
      <w:bookmarkEnd w:id="49"/>
      <w:r w:rsidRPr="0074238C">
        <w:t xml:space="preserve">  </w:t>
      </w:r>
    </w:p>
    <w:p w14:paraId="5BD81FA1" w14:textId="77777777" w:rsidR="00A7726D" w:rsidRPr="0074238C" w:rsidRDefault="00A7726D" w:rsidP="00A7726D">
      <w:pPr>
        <w:pStyle w:val="Normal1"/>
      </w:pPr>
    </w:p>
    <w:p w14:paraId="0D425A7A" w14:textId="77777777" w:rsidR="00A7726D" w:rsidRPr="0074238C" w:rsidRDefault="00A7726D" w:rsidP="00A7726D">
      <w:pPr>
        <w:pStyle w:val="Normal1"/>
        <w:rPr>
          <w:rFonts w:asciiTheme="minorHAnsi" w:hAnsiTheme="minorHAnsi"/>
        </w:rPr>
      </w:pPr>
      <w:r w:rsidRPr="0074238C">
        <w:rPr>
          <w:rFonts w:asciiTheme="minorHAnsi" w:hAnsiTheme="minorHAnsi"/>
        </w:rPr>
        <w:t>Email Template configuration details</w:t>
      </w:r>
    </w:p>
    <w:p w14:paraId="4595BEE1" w14:textId="77777777" w:rsidR="00A7726D" w:rsidRPr="0074238C" w:rsidRDefault="00A7726D" w:rsidP="00A7726D">
      <w:pPr>
        <w:pStyle w:val="Normal1"/>
        <w:rPr>
          <w:rFonts w:asciiTheme="minorHAnsi" w:hAnsiTheme="minorHAnsi"/>
        </w:rPr>
      </w:pPr>
      <w:r w:rsidRPr="0074238C">
        <w:rPr>
          <w:rFonts w:asciiTheme="minorHAnsi" w:hAnsiTheme="minorHAnsi"/>
        </w:rPr>
        <w:t xml:space="preserve">Name </w:t>
      </w:r>
      <w:r w:rsidRPr="0074238C">
        <w:rPr>
          <w:rFonts w:asciiTheme="minorHAnsi" w:hAnsiTheme="minorHAnsi"/>
        </w:rPr>
        <w:tab/>
      </w:r>
      <w:r w:rsidRPr="0074238C">
        <w:rPr>
          <w:rFonts w:asciiTheme="minorHAnsi" w:hAnsiTheme="minorHAnsi"/>
        </w:rPr>
        <w:tab/>
        <w:t xml:space="preserve">: </w:t>
      </w:r>
      <w:r w:rsidR="00CE5311" w:rsidRPr="0074238C">
        <w:rPr>
          <w:rFonts w:asciiTheme="minorHAnsi" w:hAnsiTheme="minorHAnsi"/>
        </w:rPr>
        <w:t>SUPPORT: Redress Case New assignment notification</w:t>
      </w:r>
    </w:p>
    <w:p w14:paraId="1CC89F4C" w14:textId="77777777" w:rsidR="00A7726D" w:rsidRPr="0074238C" w:rsidRDefault="00A7726D" w:rsidP="00A7726D">
      <w:pPr>
        <w:pStyle w:val="Normal1"/>
        <w:rPr>
          <w:rFonts w:asciiTheme="minorHAnsi" w:hAnsiTheme="minorHAnsi"/>
        </w:rPr>
      </w:pPr>
      <w:r w:rsidRPr="0074238C">
        <w:rPr>
          <w:rFonts w:asciiTheme="minorHAnsi" w:hAnsiTheme="minorHAnsi"/>
        </w:rPr>
        <w:t xml:space="preserve">Folder Name </w:t>
      </w:r>
      <w:r w:rsidRPr="0074238C">
        <w:rPr>
          <w:rFonts w:asciiTheme="minorHAnsi" w:hAnsiTheme="minorHAnsi"/>
        </w:rPr>
        <w:tab/>
        <w:t>:</w:t>
      </w:r>
    </w:p>
    <w:p w14:paraId="5793ED1E" w14:textId="77777777" w:rsidR="00A7726D" w:rsidRPr="0074238C" w:rsidRDefault="00A7726D" w:rsidP="00A7726D">
      <w:pPr>
        <w:pStyle w:val="Normal1"/>
        <w:rPr>
          <w:rFonts w:asciiTheme="minorHAnsi" w:hAnsiTheme="minorHAnsi"/>
        </w:rPr>
      </w:pPr>
      <w:r w:rsidRPr="0074238C">
        <w:rPr>
          <w:rFonts w:asciiTheme="minorHAnsi" w:hAnsiTheme="minorHAnsi"/>
        </w:rPr>
        <w:t xml:space="preserve">Subject </w:t>
      </w:r>
      <w:r w:rsidRPr="0074238C">
        <w:rPr>
          <w:rFonts w:asciiTheme="minorHAnsi" w:hAnsiTheme="minorHAnsi"/>
        </w:rPr>
        <w:tab/>
      </w:r>
      <w:r w:rsidRPr="0074238C">
        <w:rPr>
          <w:rFonts w:asciiTheme="minorHAnsi" w:hAnsiTheme="minorHAnsi"/>
        </w:rPr>
        <w:tab/>
        <w:t xml:space="preserve">: </w:t>
      </w:r>
      <w:r w:rsidR="00CE5311" w:rsidRPr="0074238C">
        <w:rPr>
          <w:rFonts w:asciiTheme="minorHAnsi" w:hAnsiTheme="minorHAnsi"/>
        </w:rPr>
        <w:t>REDRESS CASE --- Streets ID # {</w:t>
      </w:r>
      <w:proofErr w:type="gramStart"/>
      <w:r w:rsidR="00CE5311" w:rsidRPr="0074238C">
        <w:rPr>
          <w:rFonts w:asciiTheme="minorHAnsi" w:hAnsiTheme="minorHAnsi"/>
        </w:rPr>
        <w:t>!</w:t>
      </w:r>
      <w:proofErr w:type="spellStart"/>
      <w:r w:rsidR="00CE5311" w:rsidRPr="0074238C">
        <w:rPr>
          <w:rFonts w:asciiTheme="minorHAnsi" w:hAnsiTheme="minorHAnsi"/>
        </w:rPr>
        <w:t>Case.Streets</w:t>
      </w:r>
      <w:proofErr w:type="gramEnd"/>
      <w:r w:rsidR="00CE5311" w:rsidRPr="0074238C">
        <w:rPr>
          <w:rFonts w:asciiTheme="minorHAnsi" w:hAnsiTheme="minorHAnsi"/>
        </w:rPr>
        <w:t>_Request_ID__c</w:t>
      </w:r>
      <w:proofErr w:type="spellEnd"/>
      <w:r w:rsidR="00CE5311" w:rsidRPr="0074238C">
        <w:rPr>
          <w:rFonts w:asciiTheme="minorHAnsi" w:hAnsiTheme="minorHAnsi"/>
        </w:rPr>
        <w:t>}: {!</w:t>
      </w:r>
      <w:proofErr w:type="spellStart"/>
      <w:r w:rsidR="00CE5311" w:rsidRPr="0074238C">
        <w:rPr>
          <w:rFonts w:asciiTheme="minorHAnsi" w:hAnsiTheme="minorHAnsi"/>
        </w:rPr>
        <w:t>Case.Service_Request_Type__c</w:t>
      </w:r>
      <w:proofErr w:type="spellEnd"/>
      <w:r w:rsidR="00CE5311" w:rsidRPr="0074238C">
        <w:rPr>
          <w:rFonts w:asciiTheme="minorHAnsi" w:hAnsiTheme="minorHAnsi"/>
        </w:rPr>
        <w:t>} at {!</w:t>
      </w:r>
      <w:proofErr w:type="spellStart"/>
      <w:r w:rsidR="00CE5311" w:rsidRPr="0074238C">
        <w:rPr>
          <w:rFonts w:asciiTheme="minorHAnsi" w:hAnsiTheme="minorHAnsi"/>
        </w:rPr>
        <w:t>Case.Street__c</w:t>
      </w:r>
      <w:proofErr w:type="spellEnd"/>
      <w:r w:rsidR="00CE5311" w:rsidRPr="0074238C">
        <w:rPr>
          <w:rFonts w:asciiTheme="minorHAnsi" w:hAnsiTheme="minorHAnsi"/>
        </w:rPr>
        <w:t xml:space="preserve">} </w:t>
      </w:r>
    </w:p>
    <w:p w14:paraId="60FC6ED0" w14:textId="77777777" w:rsidR="00CE5311" w:rsidRPr="0074238C" w:rsidRDefault="00A7726D" w:rsidP="00A7726D">
      <w:pPr>
        <w:pStyle w:val="Normal1"/>
        <w:rPr>
          <w:rFonts w:asciiTheme="minorHAnsi" w:hAnsiTheme="minorHAnsi"/>
        </w:rPr>
      </w:pPr>
      <w:r w:rsidRPr="0074238C">
        <w:rPr>
          <w:rFonts w:asciiTheme="minorHAnsi" w:hAnsiTheme="minorHAnsi"/>
        </w:rPr>
        <w:t>Email Body</w:t>
      </w:r>
      <w:r w:rsidRPr="0074238C">
        <w:rPr>
          <w:rFonts w:asciiTheme="minorHAnsi" w:hAnsiTheme="minorHAnsi"/>
        </w:rPr>
        <w:tab/>
        <w:t xml:space="preserve">: </w:t>
      </w:r>
    </w:p>
    <w:p w14:paraId="4F341660" w14:textId="77777777" w:rsidR="00CE5311" w:rsidRPr="0074238C" w:rsidRDefault="00CE5311" w:rsidP="00CE5311">
      <w:pPr>
        <w:pStyle w:val="Normal1"/>
        <w:ind w:left="720"/>
        <w:rPr>
          <w:rFonts w:asciiTheme="majorHAnsi" w:hAnsiTheme="majorHAnsi"/>
          <w:color w:val="002060"/>
        </w:rPr>
      </w:pPr>
      <w:r w:rsidRPr="0074238C">
        <w:rPr>
          <w:rFonts w:asciiTheme="majorHAnsi" w:hAnsiTheme="majorHAnsi"/>
          <w:color w:val="002060"/>
        </w:rPr>
        <w:t xml:space="preserve">*** NEW CASE ASSIGNMENT NOTIFICATION FOR REDRESS CASE *** </w:t>
      </w:r>
    </w:p>
    <w:p w14:paraId="1C4B4189" w14:textId="77777777" w:rsidR="00CE5311" w:rsidRPr="00867033" w:rsidRDefault="00867033" w:rsidP="00CE5311">
      <w:pPr>
        <w:pStyle w:val="Normal1"/>
        <w:ind w:left="720"/>
        <w:rPr>
          <w:rFonts w:asciiTheme="majorHAnsi" w:hAnsiTheme="majorHAnsi"/>
          <w:b/>
          <w:color w:val="FF0000"/>
          <w:rPrChange w:id="50" w:author="Sheryl.Johnson" w:date="2015-03-26T09:18:00Z">
            <w:rPr>
              <w:rFonts w:asciiTheme="majorHAnsi" w:hAnsiTheme="majorHAnsi"/>
              <w:color w:val="002060"/>
            </w:rPr>
          </w:rPrChange>
        </w:rPr>
      </w:pPr>
      <w:ins w:id="51" w:author="Sheryl.Johnson" w:date="2015-03-26T09:18:00Z">
        <w:r>
          <w:rPr>
            <w:rFonts w:asciiTheme="majorHAnsi" w:hAnsiTheme="majorHAnsi"/>
            <w:b/>
            <w:color w:val="FF0000"/>
          </w:rPr>
          <w:lastRenderedPageBreak/>
          <w:t xml:space="preserve">HOW DO WE HAVE A WORKFLOW THAT ENABLES US TO CUSTOMIZE REDRESS TEMPLATES FOR OTHER </w:t>
        </w:r>
        <w:commentRangeStart w:id="52"/>
        <w:r>
          <w:rPr>
            <w:rFonts w:asciiTheme="majorHAnsi" w:hAnsiTheme="majorHAnsi"/>
            <w:b/>
            <w:color w:val="FF0000"/>
          </w:rPr>
          <w:t>DEPARTMENTS</w:t>
        </w:r>
      </w:ins>
      <w:commentRangeEnd w:id="52"/>
      <w:r w:rsidR="004219F9">
        <w:rPr>
          <w:rStyle w:val="CommentReference"/>
          <w:rFonts w:asciiTheme="minorHAnsi" w:eastAsiaTheme="minorHAnsi" w:hAnsiTheme="minorHAnsi" w:cstheme="minorBidi"/>
          <w:color w:val="auto"/>
        </w:rPr>
        <w:commentReference w:id="52"/>
      </w:r>
      <w:ins w:id="53" w:author="Sheryl.Johnson" w:date="2015-03-26T09:18:00Z">
        <w:r>
          <w:rPr>
            <w:rFonts w:asciiTheme="majorHAnsi" w:hAnsiTheme="majorHAnsi"/>
            <w:b/>
            <w:color w:val="FF0000"/>
          </w:rPr>
          <w:t>?</w:t>
        </w:r>
      </w:ins>
    </w:p>
    <w:p w14:paraId="0E1DE463" w14:textId="77777777" w:rsidR="00CE5311" w:rsidRPr="0074238C" w:rsidRDefault="00CE5311" w:rsidP="00CE5311">
      <w:pPr>
        <w:pStyle w:val="Normal1"/>
        <w:ind w:left="720"/>
        <w:rPr>
          <w:rFonts w:asciiTheme="majorHAnsi" w:hAnsiTheme="majorHAnsi"/>
          <w:color w:val="002060"/>
        </w:rPr>
      </w:pPr>
      <w:r w:rsidRPr="0074238C">
        <w:rPr>
          <w:rFonts w:asciiTheme="majorHAnsi" w:hAnsiTheme="majorHAnsi"/>
          <w:color w:val="002060"/>
        </w:rPr>
        <w:t xml:space="preserve">The following request has been submitted as a Redress to a previous service request that was closed by the Streets Department but reported to 311 as incomplete. Please investigate to determine current status and follow up promptly. </w:t>
      </w:r>
    </w:p>
    <w:p w14:paraId="2BCF659C" w14:textId="77777777" w:rsidR="00CE5311" w:rsidRPr="0074238C" w:rsidRDefault="00CE5311" w:rsidP="00CE5311">
      <w:pPr>
        <w:pStyle w:val="Normal1"/>
        <w:ind w:left="720"/>
        <w:rPr>
          <w:rFonts w:asciiTheme="majorHAnsi" w:hAnsiTheme="majorHAnsi"/>
          <w:color w:val="002060"/>
        </w:rPr>
      </w:pPr>
    </w:p>
    <w:p w14:paraId="4E79DBA0" w14:textId="77777777" w:rsidR="00CE5311" w:rsidRPr="0074238C" w:rsidRDefault="00CE5311" w:rsidP="00CE5311">
      <w:pPr>
        <w:pStyle w:val="Normal1"/>
        <w:ind w:left="720"/>
        <w:rPr>
          <w:rFonts w:asciiTheme="majorHAnsi" w:hAnsiTheme="majorHAnsi"/>
          <w:color w:val="002060"/>
        </w:rPr>
      </w:pPr>
      <w:r w:rsidRPr="0074238C">
        <w:rPr>
          <w:rFonts w:asciiTheme="majorHAnsi" w:hAnsiTheme="majorHAnsi"/>
          <w:color w:val="002060"/>
        </w:rPr>
        <w:t xml:space="preserve">Redress Case </w:t>
      </w:r>
    </w:p>
    <w:p w14:paraId="33EB6DAE" w14:textId="77777777" w:rsidR="00CE5311" w:rsidRPr="0074238C" w:rsidRDefault="00CE5311" w:rsidP="00CE5311">
      <w:pPr>
        <w:pStyle w:val="Normal1"/>
        <w:ind w:left="720"/>
        <w:rPr>
          <w:rFonts w:asciiTheme="majorHAnsi" w:hAnsiTheme="majorHAnsi"/>
          <w:color w:val="002060"/>
        </w:rPr>
      </w:pPr>
    </w:p>
    <w:p w14:paraId="69DB7CE8" w14:textId="77777777" w:rsidR="00CE5311" w:rsidRPr="0074238C" w:rsidRDefault="00CE5311" w:rsidP="00CE5311">
      <w:pPr>
        <w:pStyle w:val="Normal1"/>
        <w:ind w:left="720"/>
        <w:rPr>
          <w:rFonts w:asciiTheme="majorHAnsi" w:hAnsiTheme="majorHAnsi"/>
          <w:color w:val="002060"/>
        </w:rPr>
      </w:pPr>
      <w:r w:rsidRPr="0074238C">
        <w:rPr>
          <w:rFonts w:asciiTheme="majorHAnsi" w:hAnsiTheme="majorHAnsi"/>
          <w:color w:val="002060"/>
        </w:rPr>
        <w:t>Streets ID #: {</w:t>
      </w:r>
      <w:proofErr w:type="gramStart"/>
      <w:r w:rsidRPr="0074238C">
        <w:rPr>
          <w:rFonts w:asciiTheme="majorHAnsi" w:hAnsiTheme="majorHAnsi"/>
          <w:color w:val="002060"/>
        </w:rPr>
        <w:t>!</w:t>
      </w:r>
      <w:proofErr w:type="spellStart"/>
      <w:r w:rsidRPr="0074238C">
        <w:rPr>
          <w:rFonts w:asciiTheme="majorHAnsi" w:hAnsiTheme="majorHAnsi"/>
          <w:color w:val="002060"/>
        </w:rPr>
        <w:t>Case.Streets</w:t>
      </w:r>
      <w:proofErr w:type="gramEnd"/>
      <w:r w:rsidRPr="0074238C">
        <w:rPr>
          <w:rFonts w:asciiTheme="majorHAnsi" w:hAnsiTheme="majorHAnsi"/>
          <w:color w:val="002060"/>
        </w:rPr>
        <w:t>_Request_ID__c</w:t>
      </w:r>
      <w:proofErr w:type="spellEnd"/>
      <w:r w:rsidRPr="0074238C">
        <w:rPr>
          <w:rFonts w:asciiTheme="majorHAnsi" w:hAnsiTheme="majorHAnsi"/>
          <w:color w:val="002060"/>
        </w:rPr>
        <w:t xml:space="preserve">} </w:t>
      </w:r>
    </w:p>
    <w:p w14:paraId="2453C22D" w14:textId="77777777" w:rsidR="00CE5311" w:rsidRPr="0074238C" w:rsidRDefault="00CE5311" w:rsidP="00CE5311">
      <w:pPr>
        <w:pStyle w:val="Normal1"/>
        <w:ind w:left="720"/>
        <w:rPr>
          <w:rFonts w:asciiTheme="majorHAnsi" w:hAnsiTheme="majorHAnsi"/>
          <w:color w:val="002060"/>
        </w:rPr>
      </w:pPr>
      <w:r w:rsidRPr="0074238C">
        <w:rPr>
          <w:rFonts w:asciiTheme="majorHAnsi" w:hAnsiTheme="majorHAnsi"/>
          <w:color w:val="002060"/>
        </w:rPr>
        <w:t>Case #: {</w:t>
      </w:r>
      <w:proofErr w:type="gramStart"/>
      <w:r w:rsidRPr="0074238C">
        <w:rPr>
          <w:rFonts w:asciiTheme="majorHAnsi" w:hAnsiTheme="majorHAnsi"/>
          <w:color w:val="002060"/>
        </w:rPr>
        <w:t>!</w:t>
      </w:r>
      <w:proofErr w:type="spellStart"/>
      <w:r w:rsidRPr="0074238C">
        <w:rPr>
          <w:rFonts w:asciiTheme="majorHAnsi" w:hAnsiTheme="majorHAnsi"/>
          <w:color w:val="002060"/>
        </w:rPr>
        <w:t>Case.CaseNumber</w:t>
      </w:r>
      <w:proofErr w:type="spellEnd"/>
      <w:proofErr w:type="gramEnd"/>
      <w:r w:rsidRPr="0074238C">
        <w:rPr>
          <w:rFonts w:asciiTheme="majorHAnsi" w:hAnsiTheme="majorHAnsi"/>
          <w:color w:val="002060"/>
        </w:rPr>
        <w:t xml:space="preserve">} </w:t>
      </w:r>
    </w:p>
    <w:p w14:paraId="3C4CEF6C" w14:textId="77777777" w:rsidR="00CE5311" w:rsidRPr="0074238C" w:rsidRDefault="00CE5311" w:rsidP="00CE5311">
      <w:pPr>
        <w:pStyle w:val="Normal1"/>
        <w:ind w:left="720"/>
        <w:rPr>
          <w:rFonts w:asciiTheme="majorHAnsi" w:hAnsiTheme="majorHAnsi"/>
          <w:color w:val="002060"/>
        </w:rPr>
      </w:pPr>
      <w:r w:rsidRPr="0074238C">
        <w:rPr>
          <w:rFonts w:asciiTheme="majorHAnsi" w:hAnsiTheme="majorHAnsi"/>
          <w:color w:val="002060"/>
        </w:rPr>
        <w:t>Date/Time Open: {</w:t>
      </w:r>
      <w:proofErr w:type="gramStart"/>
      <w:r w:rsidRPr="0074238C">
        <w:rPr>
          <w:rFonts w:asciiTheme="majorHAnsi" w:hAnsiTheme="majorHAnsi"/>
          <w:color w:val="002060"/>
        </w:rPr>
        <w:t>!</w:t>
      </w:r>
      <w:proofErr w:type="spellStart"/>
      <w:r w:rsidRPr="0074238C">
        <w:rPr>
          <w:rFonts w:asciiTheme="majorHAnsi" w:hAnsiTheme="majorHAnsi"/>
          <w:color w:val="002060"/>
        </w:rPr>
        <w:t>Case.CreatedDate</w:t>
      </w:r>
      <w:proofErr w:type="spellEnd"/>
      <w:proofErr w:type="gramEnd"/>
      <w:r w:rsidRPr="0074238C">
        <w:rPr>
          <w:rFonts w:asciiTheme="majorHAnsi" w:hAnsiTheme="majorHAnsi"/>
          <w:color w:val="002060"/>
        </w:rPr>
        <w:t xml:space="preserve">} </w:t>
      </w:r>
    </w:p>
    <w:p w14:paraId="6E89C91D" w14:textId="77777777" w:rsidR="00CE5311" w:rsidRPr="0074238C" w:rsidRDefault="00CE5311" w:rsidP="00CE5311">
      <w:pPr>
        <w:pStyle w:val="Normal1"/>
        <w:ind w:left="720"/>
        <w:rPr>
          <w:rFonts w:asciiTheme="majorHAnsi" w:hAnsiTheme="majorHAnsi"/>
          <w:color w:val="002060"/>
        </w:rPr>
      </w:pPr>
      <w:r w:rsidRPr="0074238C">
        <w:rPr>
          <w:rFonts w:asciiTheme="majorHAnsi" w:hAnsiTheme="majorHAnsi"/>
          <w:color w:val="002060"/>
        </w:rPr>
        <w:t>Request Type: {</w:t>
      </w:r>
      <w:proofErr w:type="gramStart"/>
      <w:r w:rsidRPr="0074238C">
        <w:rPr>
          <w:rFonts w:asciiTheme="majorHAnsi" w:hAnsiTheme="majorHAnsi"/>
          <w:color w:val="002060"/>
        </w:rPr>
        <w:t>!</w:t>
      </w:r>
      <w:proofErr w:type="spellStart"/>
      <w:r w:rsidRPr="0074238C">
        <w:rPr>
          <w:rFonts w:asciiTheme="majorHAnsi" w:hAnsiTheme="majorHAnsi"/>
          <w:color w:val="002060"/>
        </w:rPr>
        <w:t>Case.Service</w:t>
      </w:r>
      <w:proofErr w:type="gramEnd"/>
      <w:r w:rsidRPr="0074238C">
        <w:rPr>
          <w:rFonts w:asciiTheme="majorHAnsi" w:hAnsiTheme="majorHAnsi"/>
          <w:color w:val="002060"/>
        </w:rPr>
        <w:t>_Request_Type__c</w:t>
      </w:r>
      <w:proofErr w:type="spellEnd"/>
      <w:r w:rsidRPr="0074238C">
        <w:rPr>
          <w:rFonts w:asciiTheme="majorHAnsi" w:hAnsiTheme="majorHAnsi"/>
          <w:color w:val="002060"/>
        </w:rPr>
        <w:t xml:space="preserve">} </w:t>
      </w:r>
    </w:p>
    <w:p w14:paraId="36F5574B" w14:textId="77777777" w:rsidR="00CE5311" w:rsidRPr="0074238C" w:rsidRDefault="00CE5311" w:rsidP="00CE5311">
      <w:pPr>
        <w:pStyle w:val="Normal1"/>
        <w:ind w:left="720"/>
        <w:rPr>
          <w:rFonts w:asciiTheme="majorHAnsi" w:hAnsiTheme="majorHAnsi"/>
          <w:color w:val="002060"/>
        </w:rPr>
      </w:pPr>
      <w:r w:rsidRPr="0074238C">
        <w:rPr>
          <w:rFonts w:asciiTheme="majorHAnsi" w:hAnsiTheme="majorHAnsi"/>
          <w:color w:val="002060"/>
        </w:rPr>
        <w:t>Comments: {</w:t>
      </w:r>
      <w:proofErr w:type="gramStart"/>
      <w:r w:rsidRPr="0074238C">
        <w:rPr>
          <w:rFonts w:asciiTheme="majorHAnsi" w:hAnsiTheme="majorHAnsi"/>
          <w:color w:val="002060"/>
        </w:rPr>
        <w:t>!</w:t>
      </w:r>
      <w:proofErr w:type="spellStart"/>
      <w:r w:rsidRPr="0074238C">
        <w:rPr>
          <w:rFonts w:asciiTheme="majorHAnsi" w:hAnsiTheme="majorHAnsi"/>
          <w:color w:val="002060"/>
        </w:rPr>
        <w:t>Case.Description</w:t>
      </w:r>
      <w:proofErr w:type="spellEnd"/>
      <w:proofErr w:type="gramEnd"/>
      <w:r w:rsidRPr="0074238C">
        <w:rPr>
          <w:rFonts w:asciiTheme="majorHAnsi" w:hAnsiTheme="majorHAnsi"/>
          <w:color w:val="002060"/>
        </w:rPr>
        <w:t xml:space="preserve">} </w:t>
      </w:r>
    </w:p>
    <w:p w14:paraId="7D22B887" w14:textId="77777777" w:rsidR="00CE5311" w:rsidRPr="0074238C" w:rsidRDefault="00CE5311" w:rsidP="00CE5311">
      <w:pPr>
        <w:pStyle w:val="Normal1"/>
        <w:ind w:left="720"/>
        <w:rPr>
          <w:rFonts w:asciiTheme="majorHAnsi" w:hAnsiTheme="majorHAnsi"/>
          <w:color w:val="002060"/>
        </w:rPr>
      </w:pPr>
      <w:r w:rsidRPr="0074238C">
        <w:rPr>
          <w:rFonts w:asciiTheme="majorHAnsi" w:hAnsiTheme="majorHAnsi"/>
          <w:color w:val="002060"/>
        </w:rPr>
        <w:t>Address: {</w:t>
      </w:r>
      <w:proofErr w:type="gramStart"/>
      <w:r w:rsidRPr="0074238C">
        <w:rPr>
          <w:rFonts w:asciiTheme="majorHAnsi" w:hAnsiTheme="majorHAnsi"/>
          <w:color w:val="002060"/>
        </w:rPr>
        <w:t>!</w:t>
      </w:r>
      <w:proofErr w:type="spellStart"/>
      <w:r w:rsidRPr="0074238C">
        <w:rPr>
          <w:rFonts w:asciiTheme="majorHAnsi" w:hAnsiTheme="majorHAnsi"/>
          <w:color w:val="002060"/>
        </w:rPr>
        <w:t>Case.Street</w:t>
      </w:r>
      <w:proofErr w:type="gramEnd"/>
      <w:r w:rsidRPr="0074238C">
        <w:rPr>
          <w:rFonts w:asciiTheme="majorHAnsi" w:hAnsiTheme="majorHAnsi"/>
          <w:color w:val="002060"/>
        </w:rPr>
        <w:t>__c</w:t>
      </w:r>
      <w:proofErr w:type="spellEnd"/>
      <w:r w:rsidRPr="0074238C">
        <w:rPr>
          <w:rFonts w:asciiTheme="majorHAnsi" w:hAnsiTheme="majorHAnsi"/>
          <w:color w:val="002060"/>
        </w:rPr>
        <w:t xml:space="preserve">} </w:t>
      </w:r>
    </w:p>
    <w:p w14:paraId="380DFC8B" w14:textId="77777777" w:rsidR="00CE5311" w:rsidRPr="0074238C" w:rsidRDefault="00CE5311" w:rsidP="00CE5311">
      <w:pPr>
        <w:pStyle w:val="Normal1"/>
        <w:ind w:left="720"/>
        <w:rPr>
          <w:rFonts w:asciiTheme="majorHAnsi" w:hAnsiTheme="majorHAnsi"/>
          <w:color w:val="002060"/>
        </w:rPr>
      </w:pPr>
      <w:r w:rsidRPr="0074238C">
        <w:rPr>
          <w:rFonts w:asciiTheme="majorHAnsi" w:hAnsiTheme="majorHAnsi"/>
          <w:color w:val="002060"/>
        </w:rPr>
        <w:t>Contact Name: {</w:t>
      </w:r>
      <w:proofErr w:type="gramStart"/>
      <w:r w:rsidRPr="0074238C">
        <w:rPr>
          <w:rFonts w:asciiTheme="majorHAnsi" w:hAnsiTheme="majorHAnsi"/>
          <w:color w:val="002060"/>
        </w:rPr>
        <w:t>!</w:t>
      </w:r>
      <w:proofErr w:type="spellStart"/>
      <w:r w:rsidRPr="0074238C">
        <w:rPr>
          <w:rFonts w:asciiTheme="majorHAnsi" w:hAnsiTheme="majorHAnsi"/>
          <w:color w:val="002060"/>
        </w:rPr>
        <w:t>Contact.Name</w:t>
      </w:r>
      <w:proofErr w:type="spellEnd"/>
      <w:proofErr w:type="gramEnd"/>
      <w:r w:rsidRPr="0074238C">
        <w:rPr>
          <w:rFonts w:asciiTheme="majorHAnsi" w:hAnsiTheme="majorHAnsi"/>
          <w:color w:val="002060"/>
        </w:rPr>
        <w:t xml:space="preserve">} </w:t>
      </w:r>
    </w:p>
    <w:p w14:paraId="0B9E30BF" w14:textId="77777777" w:rsidR="00CE5311" w:rsidRPr="0074238C" w:rsidRDefault="00CE5311" w:rsidP="00CE5311">
      <w:pPr>
        <w:pStyle w:val="Normal1"/>
        <w:ind w:left="720"/>
        <w:rPr>
          <w:rFonts w:asciiTheme="majorHAnsi" w:hAnsiTheme="majorHAnsi"/>
          <w:color w:val="002060"/>
        </w:rPr>
      </w:pPr>
      <w:r w:rsidRPr="0074238C">
        <w:rPr>
          <w:rFonts w:asciiTheme="majorHAnsi" w:hAnsiTheme="majorHAnsi"/>
          <w:color w:val="002060"/>
        </w:rPr>
        <w:t>Contact Number: {</w:t>
      </w:r>
      <w:proofErr w:type="gramStart"/>
      <w:r w:rsidRPr="0074238C">
        <w:rPr>
          <w:rFonts w:asciiTheme="majorHAnsi" w:hAnsiTheme="majorHAnsi"/>
          <w:color w:val="002060"/>
        </w:rPr>
        <w:t>!</w:t>
      </w:r>
      <w:proofErr w:type="spellStart"/>
      <w:r w:rsidRPr="0074238C">
        <w:rPr>
          <w:rFonts w:asciiTheme="majorHAnsi" w:hAnsiTheme="majorHAnsi"/>
          <w:color w:val="002060"/>
        </w:rPr>
        <w:t>Contact.Phone</w:t>
      </w:r>
      <w:proofErr w:type="spellEnd"/>
      <w:proofErr w:type="gramEnd"/>
      <w:r w:rsidRPr="0074238C">
        <w:rPr>
          <w:rFonts w:asciiTheme="majorHAnsi" w:hAnsiTheme="majorHAnsi"/>
          <w:color w:val="002060"/>
        </w:rPr>
        <w:t xml:space="preserve">} </w:t>
      </w:r>
    </w:p>
    <w:p w14:paraId="4EC0D778" w14:textId="77777777" w:rsidR="00CE5311" w:rsidRPr="0074238C" w:rsidRDefault="00CE5311" w:rsidP="00CE5311">
      <w:pPr>
        <w:pStyle w:val="Normal1"/>
        <w:ind w:left="720"/>
        <w:rPr>
          <w:rFonts w:asciiTheme="majorHAnsi" w:hAnsiTheme="majorHAnsi"/>
          <w:color w:val="002060"/>
        </w:rPr>
      </w:pPr>
      <w:r w:rsidRPr="0074238C">
        <w:rPr>
          <w:rFonts w:asciiTheme="majorHAnsi" w:hAnsiTheme="majorHAnsi"/>
          <w:color w:val="002060"/>
        </w:rPr>
        <w:t>Email Address: {</w:t>
      </w:r>
      <w:proofErr w:type="gramStart"/>
      <w:r w:rsidRPr="0074238C">
        <w:rPr>
          <w:rFonts w:asciiTheme="majorHAnsi" w:hAnsiTheme="majorHAnsi"/>
          <w:color w:val="002060"/>
        </w:rPr>
        <w:t>!</w:t>
      </w:r>
      <w:proofErr w:type="spellStart"/>
      <w:r w:rsidRPr="0074238C">
        <w:rPr>
          <w:rFonts w:asciiTheme="majorHAnsi" w:hAnsiTheme="majorHAnsi"/>
          <w:color w:val="002060"/>
        </w:rPr>
        <w:t>Contact.Email</w:t>
      </w:r>
      <w:proofErr w:type="spellEnd"/>
      <w:proofErr w:type="gramEnd"/>
      <w:r w:rsidRPr="0074238C">
        <w:rPr>
          <w:rFonts w:asciiTheme="majorHAnsi" w:hAnsiTheme="majorHAnsi"/>
          <w:color w:val="002060"/>
        </w:rPr>
        <w:t xml:space="preserve">} </w:t>
      </w:r>
    </w:p>
    <w:p w14:paraId="5716E664" w14:textId="77777777" w:rsidR="00CE5311" w:rsidRPr="0074238C" w:rsidRDefault="00CE5311" w:rsidP="00CE5311">
      <w:pPr>
        <w:pStyle w:val="Normal1"/>
        <w:ind w:left="720"/>
        <w:rPr>
          <w:rFonts w:asciiTheme="majorHAnsi" w:hAnsiTheme="majorHAnsi"/>
          <w:color w:val="002060"/>
        </w:rPr>
      </w:pPr>
      <w:r w:rsidRPr="0074238C">
        <w:rPr>
          <w:rFonts w:asciiTheme="majorHAnsi" w:hAnsiTheme="majorHAnsi"/>
          <w:color w:val="002060"/>
        </w:rPr>
        <w:t xml:space="preserve">District Info: </w:t>
      </w:r>
    </w:p>
    <w:p w14:paraId="24917554" w14:textId="77777777" w:rsidR="00CE5311" w:rsidRPr="0074238C" w:rsidRDefault="00CE5311" w:rsidP="00CE5311">
      <w:pPr>
        <w:pStyle w:val="Normal1"/>
        <w:ind w:left="720"/>
        <w:rPr>
          <w:rFonts w:asciiTheme="majorHAnsi" w:hAnsiTheme="majorHAnsi"/>
          <w:color w:val="002060"/>
        </w:rPr>
      </w:pPr>
    </w:p>
    <w:p w14:paraId="7B4ED9AD" w14:textId="77777777" w:rsidR="00CE5311" w:rsidRPr="0074238C" w:rsidRDefault="00CE5311" w:rsidP="00CE5311">
      <w:pPr>
        <w:pStyle w:val="Normal1"/>
        <w:ind w:left="720"/>
        <w:rPr>
          <w:rFonts w:asciiTheme="majorHAnsi" w:hAnsiTheme="majorHAnsi"/>
          <w:color w:val="002060"/>
        </w:rPr>
      </w:pPr>
      <w:r w:rsidRPr="0074238C">
        <w:rPr>
          <w:rFonts w:asciiTheme="majorHAnsi" w:hAnsiTheme="majorHAnsi"/>
          <w:color w:val="002060"/>
        </w:rPr>
        <w:t xml:space="preserve">Original Case </w:t>
      </w:r>
    </w:p>
    <w:p w14:paraId="1B01AA9A" w14:textId="77777777" w:rsidR="00CE5311" w:rsidRPr="0074238C" w:rsidRDefault="00CE5311" w:rsidP="00CE5311">
      <w:pPr>
        <w:pStyle w:val="Normal1"/>
        <w:ind w:left="720"/>
        <w:rPr>
          <w:rFonts w:asciiTheme="majorHAnsi" w:hAnsiTheme="majorHAnsi"/>
          <w:color w:val="002060"/>
        </w:rPr>
      </w:pPr>
    </w:p>
    <w:p w14:paraId="29FA8706" w14:textId="77777777" w:rsidR="00CE5311" w:rsidRPr="0074238C" w:rsidRDefault="00CE5311" w:rsidP="00CE5311">
      <w:pPr>
        <w:pStyle w:val="Normal1"/>
        <w:ind w:left="720"/>
        <w:rPr>
          <w:rFonts w:asciiTheme="majorHAnsi" w:hAnsiTheme="majorHAnsi"/>
          <w:color w:val="002060"/>
        </w:rPr>
      </w:pPr>
      <w:r w:rsidRPr="0074238C">
        <w:rPr>
          <w:rFonts w:asciiTheme="majorHAnsi" w:hAnsiTheme="majorHAnsi"/>
          <w:color w:val="002060"/>
        </w:rPr>
        <w:t>Original Streets ID #: {</w:t>
      </w:r>
      <w:proofErr w:type="gramStart"/>
      <w:r w:rsidRPr="0074238C">
        <w:rPr>
          <w:rFonts w:asciiTheme="majorHAnsi" w:hAnsiTheme="majorHAnsi"/>
          <w:color w:val="002060"/>
        </w:rPr>
        <w:t>!</w:t>
      </w:r>
      <w:proofErr w:type="spellStart"/>
      <w:r w:rsidRPr="0074238C">
        <w:rPr>
          <w:rFonts w:asciiTheme="majorHAnsi" w:hAnsiTheme="majorHAnsi"/>
          <w:color w:val="002060"/>
        </w:rPr>
        <w:t>Case.Redressed</w:t>
      </w:r>
      <w:proofErr w:type="gramEnd"/>
      <w:r w:rsidRPr="0074238C">
        <w:rPr>
          <w:rFonts w:asciiTheme="majorHAnsi" w:hAnsiTheme="majorHAnsi"/>
          <w:color w:val="002060"/>
        </w:rPr>
        <w:t>_Street_Request_Id__c</w:t>
      </w:r>
      <w:proofErr w:type="spellEnd"/>
      <w:r w:rsidRPr="0074238C">
        <w:rPr>
          <w:rFonts w:asciiTheme="majorHAnsi" w:hAnsiTheme="majorHAnsi"/>
          <w:color w:val="002060"/>
        </w:rPr>
        <w:t xml:space="preserve">} </w:t>
      </w:r>
    </w:p>
    <w:p w14:paraId="0B1ACA0C" w14:textId="77777777" w:rsidR="00CE5311" w:rsidRPr="0074238C" w:rsidRDefault="00CE5311" w:rsidP="00CE5311">
      <w:pPr>
        <w:pStyle w:val="Normal1"/>
        <w:ind w:left="720"/>
        <w:rPr>
          <w:rFonts w:asciiTheme="majorHAnsi" w:hAnsiTheme="majorHAnsi"/>
          <w:color w:val="002060"/>
        </w:rPr>
      </w:pPr>
      <w:r w:rsidRPr="0074238C">
        <w:rPr>
          <w:rFonts w:asciiTheme="majorHAnsi" w:hAnsiTheme="majorHAnsi"/>
          <w:color w:val="002060"/>
        </w:rPr>
        <w:t>Original Case #: {</w:t>
      </w:r>
      <w:proofErr w:type="gramStart"/>
      <w:r w:rsidRPr="0074238C">
        <w:rPr>
          <w:rFonts w:asciiTheme="majorHAnsi" w:hAnsiTheme="majorHAnsi"/>
          <w:color w:val="002060"/>
        </w:rPr>
        <w:t>!</w:t>
      </w:r>
      <w:proofErr w:type="spellStart"/>
      <w:r w:rsidRPr="0074238C">
        <w:rPr>
          <w:rFonts w:asciiTheme="majorHAnsi" w:hAnsiTheme="majorHAnsi"/>
          <w:color w:val="002060"/>
        </w:rPr>
        <w:t>Case.Parent</w:t>
      </w:r>
      <w:proofErr w:type="spellEnd"/>
      <w:proofErr w:type="gramEnd"/>
      <w:r w:rsidRPr="0074238C">
        <w:rPr>
          <w:rFonts w:asciiTheme="majorHAnsi" w:hAnsiTheme="majorHAnsi"/>
          <w:color w:val="002060"/>
        </w:rPr>
        <w:t xml:space="preserve">} </w:t>
      </w:r>
    </w:p>
    <w:p w14:paraId="1DC5F22C" w14:textId="77777777" w:rsidR="00CE5311" w:rsidRPr="0074238C" w:rsidRDefault="00CE5311" w:rsidP="00CE5311">
      <w:pPr>
        <w:pStyle w:val="Normal1"/>
        <w:ind w:left="720"/>
        <w:rPr>
          <w:rFonts w:asciiTheme="majorHAnsi" w:hAnsiTheme="majorHAnsi"/>
          <w:color w:val="002060"/>
        </w:rPr>
      </w:pPr>
      <w:r w:rsidRPr="0074238C">
        <w:rPr>
          <w:rFonts w:asciiTheme="majorHAnsi" w:hAnsiTheme="majorHAnsi"/>
          <w:color w:val="002060"/>
        </w:rPr>
        <w:t>Date/Time Open: {</w:t>
      </w:r>
      <w:proofErr w:type="gramStart"/>
      <w:r w:rsidRPr="0074238C">
        <w:rPr>
          <w:rFonts w:asciiTheme="majorHAnsi" w:hAnsiTheme="majorHAnsi"/>
          <w:color w:val="002060"/>
        </w:rPr>
        <w:t>!</w:t>
      </w:r>
      <w:proofErr w:type="spellStart"/>
      <w:r w:rsidRPr="0074238C">
        <w:rPr>
          <w:rFonts w:asciiTheme="majorHAnsi" w:hAnsiTheme="majorHAnsi"/>
          <w:color w:val="002060"/>
        </w:rPr>
        <w:t>Case.Redressed</w:t>
      </w:r>
      <w:proofErr w:type="gramEnd"/>
      <w:r w:rsidRPr="0074238C">
        <w:rPr>
          <w:rFonts w:asciiTheme="majorHAnsi" w:hAnsiTheme="majorHAnsi"/>
          <w:color w:val="002060"/>
        </w:rPr>
        <w:t>_Case_Date_Time_Open__c</w:t>
      </w:r>
      <w:proofErr w:type="spellEnd"/>
      <w:r w:rsidRPr="0074238C">
        <w:rPr>
          <w:rFonts w:asciiTheme="majorHAnsi" w:hAnsiTheme="majorHAnsi"/>
          <w:color w:val="002060"/>
        </w:rPr>
        <w:t xml:space="preserve">} </w:t>
      </w:r>
    </w:p>
    <w:p w14:paraId="4DE84438" w14:textId="77777777" w:rsidR="00CE5311" w:rsidRPr="0074238C" w:rsidRDefault="00CE5311" w:rsidP="00CE5311">
      <w:pPr>
        <w:pStyle w:val="Normal1"/>
        <w:ind w:left="720"/>
        <w:rPr>
          <w:rFonts w:asciiTheme="majorHAnsi" w:hAnsiTheme="majorHAnsi"/>
          <w:color w:val="002060"/>
        </w:rPr>
      </w:pPr>
      <w:proofErr w:type="gramStart"/>
      <w:r w:rsidRPr="0074238C">
        <w:rPr>
          <w:rFonts w:asciiTheme="majorHAnsi" w:hAnsiTheme="majorHAnsi"/>
          <w:color w:val="002060"/>
        </w:rPr>
        <w:t>Comments:</w:t>
      </w:r>
      <w:proofErr w:type="gramEnd"/>
      <w:r w:rsidRPr="0074238C">
        <w:rPr>
          <w:rFonts w:asciiTheme="majorHAnsi" w:hAnsiTheme="majorHAnsi"/>
          <w:color w:val="002060"/>
        </w:rPr>
        <w:t>{!</w:t>
      </w:r>
      <w:proofErr w:type="spellStart"/>
      <w:r w:rsidRPr="0074238C">
        <w:rPr>
          <w:rFonts w:asciiTheme="majorHAnsi" w:hAnsiTheme="majorHAnsi"/>
          <w:color w:val="002060"/>
        </w:rPr>
        <w:t>Case.Redressed_Case_Comments__c</w:t>
      </w:r>
      <w:proofErr w:type="spellEnd"/>
      <w:r w:rsidRPr="0074238C">
        <w:rPr>
          <w:rFonts w:asciiTheme="majorHAnsi" w:hAnsiTheme="majorHAnsi"/>
          <w:color w:val="002060"/>
        </w:rPr>
        <w:t xml:space="preserve">} </w:t>
      </w:r>
    </w:p>
    <w:p w14:paraId="628E080F" w14:textId="77777777" w:rsidR="00CE5311" w:rsidRPr="0074238C" w:rsidRDefault="00CE5311" w:rsidP="00CE5311">
      <w:pPr>
        <w:pStyle w:val="Normal1"/>
        <w:ind w:left="720"/>
        <w:rPr>
          <w:rFonts w:asciiTheme="majorHAnsi" w:hAnsiTheme="majorHAnsi"/>
          <w:color w:val="002060"/>
        </w:rPr>
      </w:pPr>
      <w:r w:rsidRPr="0074238C">
        <w:rPr>
          <w:rFonts w:asciiTheme="majorHAnsi" w:hAnsiTheme="majorHAnsi"/>
          <w:color w:val="002060"/>
        </w:rPr>
        <w:t xml:space="preserve">Case </w:t>
      </w:r>
      <w:proofErr w:type="gramStart"/>
      <w:r w:rsidRPr="0074238C">
        <w:rPr>
          <w:rFonts w:asciiTheme="majorHAnsi" w:hAnsiTheme="majorHAnsi"/>
          <w:color w:val="002060"/>
        </w:rPr>
        <w:t>Resolution:</w:t>
      </w:r>
      <w:proofErr w:type="gramEnd"/>
      <w:r w:rsidRPr="0074238C">
        <w:rPr>
          <w:rFonts w:asciiTheme="majorHAnsi" w:hAnsiTheme="majorHAnsi"/>
          <w:color w:val="002060"/>
        </w:rPr>
        <w:t>{!</w:t>
      </w:r>
      <w:proofErr w:type="spellStart"/>
      <w:r w:rsidRPr="0074238C">
        <w:rPr>
          <w:rFonts w:asciiTheme="majorHAnsi" w:hAnsiTheme="majorHAnsi"/>
          <w:color w:val="002060"/>
        </w:rPr>
        <w:t>Case.Redressed_Case_Reason__c</w:t>
      </w:r>
      <w:proofErr w:type="spellEnd"/>
      <w:r w:rsidRPr="0074238C">
        <w:rPr>
          <w:rFonts w:asciiTheme="majorHAnsi" w:hAnsiTheme="majorHAnsi"/>
          <w:color w:val="002060"/>
        </w:rPr>
        <w:t xml:space="preserve">} </w:t>
      </w:r>
    </w:p>
    <w:p w14:paraId="7DD820FB" w14:textId="77777777" w:rsidR="00CE5311" w:rsidRPr="0074238C" w:rsidRDefault="00CE5311" w:rsidP="00CE5311">
      <w:pPr>
        <w:pStyle w:val="Normal1"/>
        <w:ind w:left="720"/>
        <w:rPr>
          <w:rFonts w:asciiTheme="majorHAnsi" w:hAnsiTheme="majorHAnsi"/>
          <w:color w:val="002060"/>
        </w:rPr>
      </w:pPr>
    </w:p>
    <w:p w14:paraId="67762ED9" w14:textId="77777777" w:rsidR="00CE5311" w:rsidRPr="0074238C" w:rsidRDefault="00CE5311" w:rsidP="00CE5311">
      <w:pPr>
        <w:pStyle w:val="Normal1"/>
        <w:ind w:left="720"/>
        <w:rPr>
          <w:rFonts w:asciiTheme="majorHAnsi" w:hAnsiTheme="majorHAnsi"/>
          <w:color w:val="002060"/>
        </w:rPr>
      </w:pPr>
      <w:r w:rsidRPr="0074238C">
        <w:rPr>
          <w:rFonts w:asciiTheme="majorHAnsi" w:hAnsiTheme="majorHAnsi"/>
          <w:color w:val="002060"/>
        </w:rPr>
        <w:t xml:space="preserve">Click on the respective link to access the case: </w:t>
      </w:r>
    </w:p>
    <w:p w14:paraId="3BF029CD" w14:textId="77777777" w:rsidR="00CE5311" w:rsidRPr="0074238C" w:rsidRDefault="00CE5311" w:rsidP="00CE5311">
      <w:pPr>
        <w:pStyle w:val="Normal1"/>
        <w:ind w:left="720"/>
        <w:rPr>
          <w:rFonts w:asciiTheme="majorHAnsi" w:hAnsiTheme="majorHAnsi"/>
          <w:color w:val="002060"/>
        </w:rPr>
      </w:pPr>
      <w:r w:rsidRPr="0074238C">
        <w:rPr>
          <w:rFonts w:asciiTheme="majorHAnsi" w:hAnsiTheme="majorHAnsi"/>
          <w:color w:val="002060"/>
        </w:rPr>
        <w:t>Internal Users: {</w:t>
      </w:r>
      <w:proofErr w:type="gramStart"/>
      <w:r w:rsidRPr="0074238C">
        <w:rPr>
          <w:rFonts w:asciiTheme="majorHAnsi" w:hAnsiTheme="majorHAnsi"/>
          <w:color w:val="002060"/>
        </w:rPr>
        <w:t>!</w:t>
      </w:r>
      <w:proofErr w:type="spellStart"/>
      <w:r w:rsidRPr="0074238C">
        <w:rPr>
          <w:rFonts w:asciiTheme="majorHAnsi" w:hAnsiTheme="majorHAnsi"/>
          <w:color w:val="002060"/>
        </w:rPr>
        <w:t>Case.Link</w:t>
      </w:r>
      <w:proofErr w:type="spellEnd"/>
      <w:proofErr w:type="gramEnd"/>
      <w:r w:rsidRPr="0074238C">
        <w:rPr>
          <w:rFonts w:asciiTheme="majorHAnsi" w:hAnsiTheme="majorHAnsi"/>
          <w:color w:val="002060"/>
        </w:rPr>
        <w:t xml:space="preserve">} </w:t>
      </w:r>
    </w:p>
    <w:p w14:paraId="078077B1" w14:textId="77777777" w:rsidR="00CE5311" w:rsidRPr="0074238C" w:rsidRDefault="00CE5311" w:rsidP="00CE5311">
      <w:pPr>
        <w:pStyle w:val="Normal1"/>
        <w:ind w:left="720"/>
        <w:rPr>
          <w:rFonts w:asciiTheme="majorHAnsi" w:hAnsiTheme="majorHAnsi"/>
          <w:color w:val="002060"/>
        </w:rPr>
      </w:pPr>
      <w:r w:rsidRPr="0074238C">
        <w:rPr>
          <w:rFonts w:asciiTheme="majorHAnsi" w:hAnsiTheme="majorHAnsi"/>
          <w:color w:val="002060"/>
        </w:rPr>
        <w:t xml:space="preserve">Partner Users: https://philly.force.com/internal/{!Case.Id} </w:t>
      </w:r>
    </w:p>
    <w:p w14:paraId="667C6916" w14:textId="77777777" w:rsidR="00CE5311" w:rsidRPr="0074238C" w:rsidRDefault="00CE5311" w:rsidP="00CE5311">
      <w:pPr>
        <w:pStyle w:val="Normal1"/>
        <w:ind w:left="720"/>
        <w:rPr>
          <w:rFonts w:asciiTheme="majorHAnsi" w:hAnsiTheme="majorHAnsi"/>
          <w:color w:val="002060"/>
        </w:rPr>
      </w:pPr>
    </w:p>
    <w:p w14:paraId="4DD85C24" w14:textId="77777777" w:rsidR="00CE5311" w:rsidRPr="0074238C" w:rsidRDefault="00CE5311" w:rsidP="00CE5311">
      <w:pPr>
        <w:pStyle w:val="Normal1"/>
        <w:ind w:left="720"/>
        <w:rPr>
          <w:rFonts w:asciiTheme="majorHAnsi" w:hAnsiTheme="majorHAnsi"/>
          <w:color w:val="002060"/>
        </w:rPr>
      </w:pPr>
      <w:r w:rsidRPr="0074238C">
        <w:rPr>
          <w:rFonts w:asciiTheme="majorHAnsi" w:hAnsiTheme="majorHAnsi"/>
          <w:color w:val="002060"/>
        </w:rPr>
        <w:t xml:space="preserve">Thank you, </w:t>
      </w:r>
    </w:p>
    <w:p w14:paraId="0053A12E" w14:textId="77777777" w:rsidR="00CE5311" w:rsidRPr="0074238C" w:rsidRDefault="00CE5311" w:rsidP="00CE5311">
      <w:pPr>
        <w:pStyle w:val="Normal1"/>
        <w:ind w:left="720"/>
        <w:rPr>
          <w:rFonts w:asciiTheme="majorHAnsi" w:hAnsiTheme="majorHAnsi"/>
          <w:color w:val="002060"/>
        </w:rPr>
      </w:pPr>
      <w:r w:rsidRPr="0074238C">
        <w:rPr>
          <w:rFonts w:asciiTheme="majorHAnsi" w:hAnsiTheme="majorHAnsi"/>
          <w:color w:val="002060"/>
        </w:rPr>
        <w:t xml:space="preserve">Philly311 </w:t>
      </w:r>
    </w:p>
    <w:p w14:paraId="235B1BDB" w14:textId="77777777" w:rsidR="00CE5311" w:rsidRPr="0074238C" w:rsidRDefault="00CE5311" w:rsidP="00CE5311">
      <w:pPr>
        <w:pStyle w:val="Normal1"/>
        <w:ind w:left="720"/>
        <w:rPr>
          <w:rFonts w:asciiTheme="majorHAnsi" w:hAnsiTheme="majorHAnsi"/>
          <w:color w:val="002060"/>
        </w:rPr>
      </w:pPr>
      <w:r w:rsidRPr="0074238C">
        <w:rPr>
          <w:rFonts w:asciiTheme="majorHAnsi" w:hAnsiTheme="majorHAnsi"/>
          <w:color w:val="002060"/>
        </w:rPr>
        <w:t>Customer Support</w:t>
      </w:r>
    </w:p>
    <w:p w14:paraId="79487899" w14:textId="77777777" w:rsidR="00CE5311" w:rsidRPr="0074238C" w:rsidRDefault="00CE5311" w:rsidP="00A7726D">
      <w:pPr>
        <w:pStyle w:val="Normal1"/>
        <w:rPr>
          <w:rFonts w:asciiTheme="minorHAnsi" w:hAnsiTheme="minorHAnsi"/>
        </w:rPr>
      </w:pPr>
    </w:p>
    <w:p w14:paraId="6C477E37" w14:textId="77777777" w:rsidR="00A7726D" w:rsidRPr="0074238C" w:rsidRDefault="00A7726D" w:rsidP="00A7726D">
      <w:pPr>
        <w:pStyle w:val="Normal1"/>
        <w:rPr>
          <w:rFonts w:asciiTheme="minorHAnsi" w:eastAsiaTheme="minorHAnsi" w:hAnsiTheme="minorHAnsi" w:cstheme="minorBidi"/>
          <w:color w:val="auto"/>
        </w:rPr>
      </w:pPr>
      <w:r w:rsidRPr="0074238C">
        <w:rPr>
          <w:rFonts w:asciiTheme="minorHAnsi" w:hAnsiTheme="minorHAnsi"/>
        </w:rPr>
        <w:t xml:space="preserve">Sample </w:t>
      </w:r>
      <w:proofErr w:type="spellStart"/>
      <w:r w:rsidRPr="0074238C">
        <w:rPr>
          <w:rFonts w:asciiTheme="minorHAnsi" w:hAnsiTheme="minorHAnsi"/>
        </w:rPr>
        <w:t>Config</w:t>
      </w:r>
      <w:proofErr w:type="spellEnd"/>
      <w:r w:rsidRPr="0074238C">
        <w:rPr>
          <w:rFonts w:asciiTheme="minorHAnsi" w:hAnsiTheme="minorHAnsi"/>
        </w:rPr>
        <w:t>:</w:t>
      </w:r>
    </w:p>
    <w:p w14:paraId="0DC1EEE8" w14:textId="77777777" w:rsidR="00A7726D" w:rsidRPr="0074238C" w:rsidRDefault="00A7726D" w:rsidP="00A7726D">
      <w:pPr>
        <w:pStyle w:val="Normal1"/>
      </w:pPr>
    </w:p>
    <w:p w14:paraId="63F6F58C" w14:textId="77777777" w:rsidR="00A7726D" w:rsidRDefault="00CE5311" w:rsidP="00A7726D">
      <w:pPr>
        <w:pStyle w:val="Normal1"/>
      </w:pPr>
      <w:r w:rsidRPr="0074238C">
        <w:rPr>
          <w:noProof/>
        </w:rPr>
        <w:lastRenderedPageBreak/>
        <w:drawing>
          <wp:inline distT="0" distB="0" distL="0" distR="0" wp14:anchorId="68447B8D" wp14:editId="2644B35B">
            <wp:extent cx="5943600" cy="3155950"/>
            <wp:effectExtent l="19050" t="19050" r="1905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36EFB4" w14:textId="77777777" w:rsidR="00A7726D" w:rsidRDefault="00A7726D" w:rsidP="00B26F1E">
      <w:pPr>
        <w:pStyle w:val="Normal1"/>
      </w:pPr>
    </w:p>
    <w:p w14:paraId="1A9678D3" w14:textId="77777777" w:rsidR="00D13484" w:rsidRDefault="00D13484" w:rsidP="00D13484">
      <w:pPr>
        <w:pStyle w:val="Heading2"/>
      </w:pPr>
      <w:bookmarkStart w:id="54" w:name="_Toc414961635"/>
      <w:r>
        <w:t>2.3 Email Channel</w:t>
      </w:r>
      <w:bookmarkEnd w:id="54"/>
    </w:p>
    <w:p w14:paraId="19A6057B" w14:textId="77777777" w:rsidR="00D13484" w:rsidRDefault="00D13484" w:rsidP="00D13484">
      <w:pPr>
        <w:pStyle w:val="Normal1"/>
        <w:rPr>
          <w:ins w:id="55" w:author="Sheryl.Johnson" w:date="2015-03-26T09:20:00Z"/>
          <w:rFonts w:asciiTheme="minorHAnsi" w:eastAsiaTheme="minorHAnsi" w:hAnsiTheme="minorHAnsi" w:cstheme="minorBidi"/>
          <w:color w:val="auto"/>
        </w:rPr>
      </w:pPr>
      <w:r>
        <w:rPr>
          <w:rFonts w:asciiTheme="minorHAnsi" w:eastAsiaTheme="minorHAnsi" w:hAnsiTheme="minorHAnsi" w:cstheme="minorBidi"/>
          <w:color w:val="auto"/>
        </w:rPr>
        <w:t xml:space="preserve">Email to Case is used to create a Case automatically </w:t>
      </w:r>
      <w:r w:rsidR="00B521B0">
        <w:rPr>
          <w:rFonts w:asciiTheme="minorHAnsi" w:eastAsiaTheme="minorHAnsi" w:hAnsiTheme="minorHAnsi" w:cstheme="minorBidi"/>
          <w:color w:val="auto"/>
        </w:rPr>
        <w:t xml:space="preserve">in Sales force </w:t>
      </w:r>
      <w:r>
        <w:rPr>
          <w:rFonts w:asciiTheme="minorHAnsi" w:eastAsiaTheme="minorHAnsi" w:hAnsiTheme="minorHAnsi" w:cstheme="minorBidi"/>
          <w:color w:val="auto"/>
        </w:rPr>
        <w:t>when customer send email to an email address.</w:t>
      </w:r>
    </w:p>
    <w:p w14:paraId="112CF676" w14:textId="77777777" w:rsidR="00867033" w:rsidRPr="00867033" w:rsidRDefault="00867033" w:rsidP="00D13484">
      <w:pPr>
        <w:pStyle w:val="Normal1"/>
        <w:rPr>
          <w:rFonts w:asciiTheme="minorHAnsi" w:eastAsiaTheme="minorHAnsi" w:hAnsiTheme="minorHAnsi" w:cstheme="minorBidi"/>
          <w:b/>
          <w:color w:val="FF0000"/>
          <w:rPrChange w:id="56" w:author="Sheryl.Johnson" w:date="2015-03-26T09:20:00Z">
            <w:rPr>
              <w:rFonts w:asciiTheme="minorHAnsi" w:eastAsiaTheme="minorHAnsi" w:hAnsiTheme="minorHAnsi" w:cstheme="minorBidi"/>
              <w:color w:val="auto"/>
            </w:rPr>
          </w:rPrChange>
        </w:rPr>
      </w:pPr>
      <w:ins w:id="57" w:author="Sheryl.Johnson" w:date="2015-03-26T09:20:00Z">
        <w:r>
          <w:rPr>
            <w:rFonts w:asciiTheme="minorHAnsi" w:eastAsiaTheme="minorHAnsi" w:hAnsiTheme="minorHAnsi" w:cstheme="minorBidi"/>
            <w:b/>
            <w:color w:val="FF0000"/>
          </w:rPr>
          <w:t xml:space="preserve">THIS STATEMENT IS NOT </w:t>
        </w:r>
        <w:commentRangeStart w:id="58"/>
        <w:r>
          <w:rPr>
            <w:rFonts w:asciiTheme="minorHAnsi" w:eastAsiaTheme="minorHAnsi" w:hAnsiTheme="minorHAnsi" w:cstheme="minorBidi"/>
            <w:b/>
            <w:color w:val="FF0000"/>
          </w:rPr>
          <w:t>CLEAR</w:t>
        </w:r>
      </w:ins>
      <w:commentRangeEnd w:id="58"/>
      <w:r w:rsidR="004219F9">
        <w:rPr>
          <w:rStyle w:val="CommentReference"/>
          <w:rFonts w:asciiTheme="minorHAnsi" w:eastAsiaTheme="minorHAnsi" w:hAnsiTheme="minorHAnsi" w:cstheme="minorBidi"/>
          <w:color w:val="auto"/>
        </w:rPr>
        <w:commentReference w:id="58"/>
      </w:r>
      <w:ins w:id="59" w:author="Sheryl.Johnson" w:date="2015-03-26T09:20:00Z">
        <w:r>
          <w:rPr>
            <w:rFonts w:asciiTheme="minorHAnsi" w:eastAsiaTheme="minorHAnsi" w:hAnsiTheme="minorHAnsi" w:cstheme="minorBidi"/>
            <w:b/>
            <w:color w:val="FF0000"/>
          </w:rPr>
          <w:t>.</w:t>
        </w:r>
      </w:ins>
    </w:p>
    <w:p w14:paraId="04F7B7E1" w14:textId="77777777" w:rsidR="001E3501" w:rsidRDefault="001E3501" w:rsidP="001E3501">
      <w:pPr>
        <w:pStyle w:val="Normal1"/>
      </w:pPr>
    </w:p>
    <w:p w14:paraId="2E55F041" w14:textId="77777777" w:rsidR="001A628A" w:rsidRDefault="007536F1" w:rsidP="001E3501">
      <w:pPr>
        <w:pStyle w:val="Normal1"/>
      </w:pPr>
      <w:r>
        <w:rPr>
          <w:noProof/>
        </w:rPr>
        <w:drawing>
          <wp:inline distT="0" distB="0" distL="0" distR="0" wp14:anchorId="34A16973" wp14:editId="2F572DE1">
            <wp:extent cx="5928360" cy="3246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ECC53" w14:textId="77777777" w:rsidR="001A628A" w:rsidRDefault="001A628A" w:rsidP="001E3501">
      <w:pPr>
        <w:pStyle w:val="Normal1"/>
      </w:pPr>
    </w:p>
    <w:p w14:paraId="31215668" w14:textId="77777777" w:rsidR="00B521B0" w:rsidRDefault="00B521B0" w:rsidP="001E3501">
      <w:pPr>
        <w:pStyle w:val="Normal1"/>
      </w:pPr>
    </w:p>
    <w:p w14:paraId="66FCADD8" w14:textId="77777777" w:rsidR="00B521B0" w:rsidRDefault="00B521B0" w:rsidP="001E3501">
      <w:pPr>
        <w:pStyle w:val="Normal1"/>
      </w:pPr>
    </w:p>
    <w:p w14:paraId="06A61E0D" w14:textId="77777777" w:rsidR="00B521B0" w:rsidRDefault="00B521B0" w:rsidP="001E3501">
      <w:pPr>
        <w:pStyle w:val="Normal1"/>
      </w:pPr>
    </w:p>
    <w:p w14:paraId="2DDB7F63" w14:textId="77777777" w:rsidR="00B521B0" w:rsidRDefault="00B521B0" w:rsidP="001E3501">
      <w:pPr>
        <w:pStyle w:val="Normal1"/>
      </w:pPr>
    </w:p>
    <w:p w14:paraId="58B2C850" w14:textId="77777777" w:rsidR="00B521B0" w:rsidRDefault="00B521B0" w:rsidP="001E3501">
      <w:pPr>
        <w:pStyle w:val="Normal1"/>
      </w:pPr>
    </w:p>
    <w:p w14:paraId="5DBB8C9D" w14:textId="77777777" w:rsidR="00B521B0" w:rsidRDefault="00B521B0" w:rsidP="001E3501">
      <w:pPr>
        <w:pStyle w:val="Normal1"/>
      </w:pPr>
    </w:p>
    <w:p w14:paraId="7F0E3DEB" w14:textId="77777777" w:rsidR="00B521B0" w:rsidRPr="007536F1" w:rsidRDefault="00B521B0" w:rsidP="001E3501">
      <w:pPr>
        <w:pStyle w:val="Normal1"/>
        <w:rPr>
          <w:rFonts w:asciiTheme="minorHAnsi" w:hAnsiTheme="minorHAnsi"/>
        </w:rPr>
      </w:pPr>
      <w:r w:rsidRPr="007536F1">
        <w:rPr>
          <w:rFonts w:asciiTheme="minorHAnsi" w:hAnsiTheme="minorHAnsi"/>
        </w:rPr>
        <w:t xml:space="preserve">Routing Name </w:t>
      </w:r>
      <w:r w:rsidRPr="007536F1">
        <w:rPr>
          <w:rFonts w:asciiTheme="minorHAnsi" w:hAnsiTheme="minorHAnsi"/>
        </w:rPr>
        <w:tab/>
      </w:r>
      <w:r w:rsidRPr="007536F1">
        <w:rPr>
          <w:rFonts w:asciiTheme="minorHAnsi" w:hAnsiTheme="minorHAnsi"/>
        </w:rPr>
        <w:tab/>
        <w:t>:</w:t>
      </w:r>
      <w:r w:rsidRPr="007536F1">
        <w:rPr>
          <w:rFonts w:asciiTheme="minorHAnsi" w:hAnsiTheme="minorHAnsi"/>
        </w:rPr>
        <w:tab/>
      </w:r>
      <w:r w:rsidR="007536F1" w:rsidRPr="007536F1">
        <w:rPr>
          <w:rFonts w:asciiTheme="minorHAnsi" w:hAnsiTheme="minorHAnsi"/>
        </w:rPr>
        <w:t>Philly311</w:t>
      </w:r>
    </w:p>
    <w:p w14:paraId="606A6D3C" w14:textId="77777777" w:rsidR="00B521B0" w:rsidRDefault="00B521B0" w:rsidP="001E3501">
      <w:pPr>
        <w:pStyle w:val="Normal1"/>
        <w:rPr>
          <w:rFonts w:asciiTheme="minorHAnsi" w:hAnsiTheme="minorHAnsi"/>
        </w:rPr>
      </w:pPr>
      <w:r w:rsidRPr="007536F1">
        <w:rPr>
          <w:rFonts w:asciiTheme="minorHAnsi" w:hAnsiTheme="minorHAnsi"/>
        </w:rPr>
        <w:t xml:space="preserve">Email Address </w:t>
      </w:r>
      <w:r w:rsidRPr="007536F1">
        <w:rPr>
          <w:rFonts w:asciiTheme="minorHAnsi" w:hAnsiTheme="minorHAnsi"/>
        </w:rPr>
        <w:tab/>
      </w:r>
      <w:r w:rsidRPr="007536F1">
        <w:rPr>
          <w:rFonts w:asciiTheme="minorHAnsi" w:hAnsiTheme="minorHAnsi"/>
        </w:rPr>
        <w:tab/>
        <w:t>:</w:t>
      </w:r>
      <w:r w:rsidRPr="007536F1">
        <w:rPr>
          <w:rFonts w:asciiTheme="minorHAnsi" w:hAnsiTheme="minorHAnsi"/>
        </w:rPr>
        <w:tab/>
      </w:r>
      <w:r w:rsidR="007536F1" w:rsidRPr="007536F1">
        <w:rPr>
          <w:rFonts w:asciiTheme="minorHAnsi" w:hAnsiTheme="minorHAnsi"/>
        </w:rPr>
        <w:t>Philly311@phila.gov</w:t>
      </w:r>
    </w:p>
    <w:p w14:paraId="6DED8337" w14:textId="77777777" w:rsidR="00B521B0" w:rsidRDefault="00B521B0" w:rsidP="001E3501">
      <w:pPr>
        <w:pStyle w:val="Normal1"/>
        <w:rPr>
          <w:rFonts w:asciiTheme="minorHAnsi" w:hAnsiTheme="minorHAnsi"/>
        </w:rPr>
      </w:pPr>
      <w:r>
        <w:rPr>
          <w:rFonts w:asciiTheme="minorHAnsi" w:hAnsiTheme="minorHAnsi"/>
        </w:rPr>
        <w:t>Task Status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  <w:t>Open</w:t>
      </w:r>
    </w:p>
    <w:p w14:paraId="4BCFCED0" w14:textId="77777777" w:rsidR="00B521B0" w:rsidRPr="004219F9" w:rsidRDefault="00B521B0" w:rsidP="001E3501">
      <w:pPr>
        <w:pStyle w:val="Normal1"/>
        <w:rPr>
          <w:rFonts w:asciiTheme="minorHAnsi" w:hAnsiTheme="minorHAnsi"/>
          <w:strike/>
        </w:rPr>
      </w:pPr>
      <w:r w:rsidRPr="004219F9">
        <w:rPr>
          <w:rFonts w:asciiTheme="minorHAnsi" w:hAnsiTheme="minorHAnsi"/>
          <w:strike/>
        </w:rPr>
        <w:t>Case Priority</w:t>
      </w:r>
      <w:r w:rsidRPr="004219F9">
        <w:rPr>
          <w:rFonts w:asciiTheme="minorHAnsi" w:hAnsiTheme="minorHAnsi"/>
          <w:strike/>
        </w:rPr>
        <w:tab/>
      </w:r>
      <w:r w:rsidRPr="004219F9">
        <w:rPr>
          <w:rFonts w:asciiTheme="minorHAnsi" w:hAnsiTheme="minorHAnsi"/>
          <w:strike/>
        </w:rPr>
        <w:tab/>
        <w:t>:</w:t>
      </w:r>
      <w:r w:rsidRPr="004219F9">
        <w:rPr>
          <w:rFonts w:asciiTheme="minorHAnsi" w:hAnsiTheme="minorHAnsi"/>
          <w:strike/>
        </w:rPr>
        <w:tab/>
        <w:t>5</w:t>
      </w:r>
    </w:p>
    <w:p w14:paraId="7E3DE8E3" w14:textId="77777777" w:rsidR="00B521B0" w:rsidRDefault="00B521B0" w:rsidP="001E3501">
      <w:pPr>
        <w:pStyle w:val="Normal1"/>
        <w:rPr>
          <w:rFonts w:asciiTheme="minorHAnsi" w:hAnsiTheme="minorHAnsi"/>
        </w:rPr>
      </w:pPr>
      <w:r>
        <w:rPr>
          <w:rFonts w:asciiTheme="minorHAnsi" w:hAnsiTheme="minorHAnsi"/>
        </w:rPr>
        <w:t>Case Origin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  <w:t>Email</w:t>
      </w:r>
    </w:p>
    <w:p w14:paraId="281C38D0" w14:textId="77777777" w:rsidR="00B521B0" w:rsidRDefault="00B521B0" w:rsidP="001E3501">
      <w:pPr>
        <w:pStyle w:val="Normal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Case Record Type </w:t>
      </w:r>
      <w:r>
        <w:rPr>
          <w:rFonts w:asciiTheme="minorHAnsi" w:hAnsiTheme="minorHAnsi"/>
        </w:rPr>
        <w:tab/>
        <w:t xml:space="preserve">: </w:t>
      </w:r>
      <w:r>
        <w:rPr>
          <w:rFonts w:asciiTheme="minorHAnsi" w:hAnsiTheme="minorHAnsi"/>
        </w:rPr>
        <w:tab/>
        <w:t>Miscellaneous</w:t>
      </w:r>
    </w:p>
    <w:p w14:paraId="5DBC5036" w14:textId="77777777" w:rsidR="006076EC" w:rsidRPr="007536F1" w:rsidRDefault="007536F1" w:rsidP="001E3501">
      <w:pPr>
        <w:pStyle w:val="Normal1"/>
        <w:rPr>
          <w:rFonts w:asciiTheme="minorHAnsi" w:hAnsiTheme="minorHAnsi"/>
          <w:highlight w:val="yellow"/>
        </w:rPr>
      </w:pPr>
      <w:r w:rsidRPr="007536F1">
        <w:rPr>
          <w:rFonts w:asciiTheme="minorHAnsi" w:hAnsiTheme="minorHAnsi"/>
          <w:highlight w:val="yellow"/>
        </w:rPr>
        <w:t>Workflow Rule</w:t>
      </w:r>
      <w:r w:rsidRPr="007536F1">
        <w:rPr>
          <w:rFonts w:asciiTheme="minorHAnsi" w:hAnsiTheme="minorHAnsi"/>
          <w:highlight w:val="yellow"/>
        </w:rPr>
        <w:tab/>
      </w:r>
      <w:r w:rsidRPr="007536F1">
        <w:rPr>
          <w:rFonts w:asciiTheme="minorHAnsi" w:hAnsiTheme="minorHAnsi"/>
          <w:highlight w:val="yellow"/>
        </w:rPr>
        <w:tab/>
        <w:t xml:space="preserve">: </w:t>
      </w:r>
      <w:r w:rsidRPr="007536F1">
        <w:rPr>
          <w:rFonts w:asciiTheme="minorHAnsi" w:hAnsiTheme="minorHAnsi"/>
          <w:highlight w:val="yellow"/>
        </w:rPr>
        <w:tab/>
        <w:t xml:space="preserve">If Customer Reply to </w:t>
      </w:r>
      <w:r w:rsidRPr="007536F1">
        <w:rPr>
          <w:rFonts w:asciiTheme="minorHAnsi" w:hAnsiTheme="minorHAnsi"/>
          <w:b/>
          <w:highlight w:val="yellow"/>
        </w:rPr>
        <w:t>Closed</w:t>
      </w:r>
      <w:r w:rsidRPr="007536F1">
        <w:rPr>
          <w:rFonts w:asciiTheme="minorHAnsi" w:hAnsiTheme="minorHAnsi"/>
          <w:highlight w:val="yellow"/>
        </w:rPr>
        <w:t xml:space="preserve"> case, the case should be routed to</w:t>
      </w:r>
    </w:p>
    <w:p w14:paraId="1C5E20DB" w14:textId="77777777" w:rsidR="00090E0F" w:rsidRDefault="007536F1" w:rsidP="001E3501">
      <w:pPr>
        <w:pStyle w:val="Normal1"/>
        <w:rPr>
          <w:noProof/>
        </w:rPr>
      </w:pPr>
      <w:r w:rsidRPr="007536F1">
        <w:rPr>
          <w:rFonts w:asciiTheme="minorHAnsi" w:hAnsiTheme="minorHAnsi"/>
          <w:highlight w:val="yellow"/>
        </w:rPr>
        <w:tab/>
      </w:r>
      <w:r w:rsidRPr="007536F1">
        <w:rPr>
          <w:rFonts w:asciiTheme="minorHAnsi" w:hAnsiTheme="minorHAnsi"/>
          <w:highlight w:val="yellow"/>
        </w:rPr>
        <w:tab/>
      </w:r>
      <w:r w:rsidRPr="007536F1">
        <w:rPr>
          <w:rFonts w:asciiTheme="minorHAnsi" w:hAnsiTheme="minorHAnsi"/>
          <w:highlight w:val="yellow"/>
        </w:rPr>
        <w:tab/>
      </w:r>
      <w:r w:rsidRPr="007536F1">
        <w:rPr>
          <w:rFonts w:asciiTheme="minorHAnsi" w:hAnsiTheme="minorHAnsi"/>
          <w:highlight w:val="yellow"/>
        </w:rPr>
        <w:tab/>
        <w:t>“</w:t>
      </w:r>
      <w:r w:rsidRPr="00CE3529">
        <w:rPr>
          <w:rFonts w:asciiTheme="minorHAnsi" w:hAnsiTheme="minorHAnsi"/>
          <w:b/>
          <w:highlight w:val="yellow"/>
        </w:rPr>
        <w:t>311 CONTACT CENTER</w:t>
      </w:r>
      <w:r w:rsidRPr="007536F1">
        <w:rPr>
          <w:rFonts w:asciiTheme="minorHAnsi" w:hAnsiTheme="minorHAnsi"/>
          <w:highlight w:val="yellow"/>
        </w:rPr>
        <w:t>” Queue with Case Status “</w:t>
      </w:r>
      <w:r w:rsidRPr="00CE3529">
        <w:rPr>
          <w:rFonts w:asciiTheme="minorHAnsi" w:hAnsiTheme="minorHAnsi"/>
          <w:b/>
          <w:highlight w:val="yellow"/>
        </w:rPr>
        <w:t>New</w:t>
      </w:r>
      <w:r w:rsidRPr="007536F1">
        <w:rPr>
          <w:rFonts w:asciiTheme="minorHAnsi" w:hAnsiTheme="minorHAnsi"/>
          <w:highlight w:val="yellow"/>
        </w:rPr>
        <w:t>”.</w:t>
      </w:r>
    </w:p>
    <w:p w14:paraId="621F20FD" w14:textId="77777777" w:rsidR="00090E0F" w:rsidRDefault="00090E0F" w:rsidP="001E3501">
      <w:pPr>
        <w:pStyle w:val="Normal1"/>
        <w:rPr>
          <w:noProof/>
        </w:rPr>
      </w:pPr>
    </w:p>
    <w:p w14:paraId="5F4162EC" w14:textId="77777777" w:rsidR="001A628A" w:rsidRDefault="001A628A" w:rsidP="001E3501">
      <w:pPr>
        <w:pStyle w:val="Normal1"/>
      </w:pPr>
      <w:r>
        <w:rPr>
          <w:noProof/>
        </w:rPr>
        <w:drawing>
          <wp:inline distT="0" distB="0" distL="0" distR="0" wp14:anchorId="3E87E70E" wp14:editId="7EB7E783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CEFD8" w14:textId="77777777" w:rsidR="00090E0F" w:rsidRDefault="00090E0F" w:rsidP="001E3501">
      <w:pPr>
        <w:pStyle w:val="Normal1"/>
      </w:pPr>
    </w:p>
    <w:p w14:paraId="560A11D3" w14:textId="77777777" w:rsidR="00090E0F" w:rsidRDefault="00090E0F" w:rsidP="001E3501">
      <w:pPr>
        <w:pStyle w:val="Normal1"/>
      </w:pPr>
    </w:p>
    <w:p w14:paraId="5B5ABC1E" w14:textId="77777777" w:rsidR="00090E0F" w:rsidRPr="004219F9" w:rsidRDefault="00040F5A" w:rsidP="00090E0F">
      <w:pPr>
        <w:pStyle w:val="Heading2"/>
        <w:rPr>
          <w:strike/>
          <w:color w:val="FF0000"/>
        </w:rPr>
      </w:pPr>
      <w:bookmarkStart w:id="60" w:name="_Toc414961636"/>
      <w:r w:rsidRPr="004219F9">
        <w:rPr>
          <w:strike/>
        </w:rPr>
        <w:t>2.4</w:t>
      </w:r>
      <w:r w:rsidR="00090E0F" w:rsidRPr="004219F9">
        <w:rPr>
          <w:strike/>
        </w:rPr>
        <w:t xml:space="preserve"> Email Template Matrix</w:t>
      </w:r>
      <w:bookmarkEnd w:id="60"/>
    </w:p>
    <w:p w14:paraId="42EFBD64" w14:textId="77777777" w:rsidR="00A22F05" w:rsidRPr="00DD7522" w:rsidRDefault="00A22F05" w:rsidP="004219F9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1246"/>
        <w:gridCol w:w="1175"/>
        <w:gridCol w:w="1156"/>
        <w:gridCol w:w="1202"/>
        <w:gridCol w:w="1249"/>
        <w:gridCol w:w="1002"/>
        <w:gridCol w:w="1297"/>
      </w:tblGrid>
      <w:tr w:rsidR="00090E0F" w:rsidRPr="004219F9" w14:paraId="45ED01A6" w14:textId="77777777" w:rsidTr="00090E0F">
        <w:tc>
          <w:tcPr>
            <w:tcW w:w="1249" w:type="dxa"/>
          </w:tcPr>
          <w:p w14:paraId="02416DCA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  <w:r w:rsidRPr="004219F9">
              <w:rPr>
                <w:rFonts w:asciiTheme="minorHAnsi" w:hAnsiTheme="minorHAnsi"/>
                <w:strike/>
                <w:sz w:val="20"/>
                <w:szCs w:val="20"/>
              </w:rPr>
              <w:t>Template Name</w:t>
            </w:r>
          </w:p>
        </w:tc>
        <w:tc>
          <w:tcPr>
            <w:tcW w:w="1246" w:type="dxa"/>
          </w:tcPr>
          <w:p w14:paraId="231D844C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  <w:r w:rsidRPr="004219F9">
              <w:rPr>
                <w:rFonts w:asciiTheme="minorHAnsi" w:hAnsiTheme="minorHAnsi"/>
                <w:strike/>
                <w:sz w:val="20"/>
                <w:szCs w:val="20"/>
              </w:rPr>
              <w:t>Type Of Email Template</w:t>
            </w:r>
          </w:p>
        </w:tc>
        <w:tc>
          <w:tcPr>
            <w:tcW w:w="1175" w:type="dxa"/>
          </w:tcPr>
          <w:p w14:paraId="3E692E01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  <w:r w:rsidRPr="004219F9">
              <w:rPr>
                <w:rFonts w:asciiTheme="minorHAnsi" w:hAnsiTheme="minorHAnsi"/>
                <w:strike/>
                <w:sz w:val="20"/>
                <w:szCs w:val="20"/>
              </w:rPr>
              <w:t>Email Layout</w:t>
            </w:r>
          </w:p>
        </w:tc>
        <w:tc>
          <w:tcPr>
            <w:tcW w:w="1156" w:type="dxa"/>
          </w:tcPr>
          <w:p w14:paraId="6416B766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  <w:r w:rsidRPr="004219F9">
              <w:rPr>
                <w:rFonts w:asciiTheme="minorHAnsi" w:hAnsiTheme="minorHAnsi"/>
                <w:strike/>
                <w:sz w:val="20"/>
                <w:szCs w:val="20"/>
              </w:rPr>
              <w:t>Letter Head</w:t>
            </w:r>
          </w:p>
        </w:tc>
        <w:tc>
          <w:tcPr>
            <w:tcW w:w="1202" w:type="dxa"/>
          </w:tcPr>
          <w:p w14:paraId="5686B87E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  <w:r w:rsidRPr="004219F9">
              <w:rPr>
                <w:rFonts w:asciiTheme="minorHAnsi" w:hAnsiTheme="minorHAnsi"/>
                <w:strike/>
                <w:sz w:val="20"/>
                <w:szCs w:val="20"/>
              </w:rPr>
              <w:t>Merge Fields</w:t>
            </w:r>
          </w:p>
        </w:tc>
        <w:tc>
          <w:tcPr>
            <w:tcW w:w="1249" w:type="dxa"/>
          </w:tcPr>
          <w:p w14:paraId="09609DF5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  <w:r w:rsidRPr="004219F9">
              <w:rPr>
                <w:rFonts w:asciiTheme="minorHAnsi" w:hAnsiTheme="minorHAnsi"/>
                <w:strike/>
                <w:sz w:val="20"/>
                <w:szCs w:val="20"/>
              </w:rPr>
              <w:t>Case Auto-Response Rule</w:t>
            </w:r>
          </w:p>
        </w:tc>
        <w:tc>
          <w:tcPr>
            <w:tcW w:w="1002" w:type="dxa"/>
          </w:tcPr>
          <w:p w14:paraId="5A986DDC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  <w:r w:rsidRPr="004219F9">
              <w:rPr>
                <w:rFonts w:asciiTheme="minorHAnsi" w:hAnsiTheme="minorHAnsi"/>
                <w:strike/>
                <w:sz w:val="20"/>
                <w:szCs w:val="20"/>
              </w:rPr>
              <w:t>Email alerts</w:t>
            </w:r>
          </w:p>
        </w:tc>
        <w:tc>
          <w:tcPr>
            <w:tcW w:w="1297" w:type="dxa"/>
          </w:tcPr>
          <w:p w14:paraId="24BB710F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  <w:r w:rsidRPr="004219F9">
              <w:rPr>
                <w:rFonts w:asciiTheme="minorHAnsi" w:hAnsiTheme="minorHAnsi"/>
                <w:strike/>
                <w:sz w:val="20"/>
                <w:szCs w:val="20"/>
              </w:rPr>
              <w:t>Description</w:t>
            </w:r>
          </w:p>
        </w:tc>
      </w:tr>
      <w:tr w:rsidR="00090E0F" w:rsidRPr="004219F9" w14:paraId="797D4233" w14:textId="77777777" w:rsidTr="00090E0F">
        <w:tc>
          <w:tcPr>
            <w:tcW w:w="1249" w:type="dxa"/>
          </w:tcPr>
          <w:p w14:paraId="306515CC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  <w:r w:rsidRPr="004219F9">
              <w:rPr>
                <w:rFonts w:asciiTheme="minorHAnsi" w:hAnsiTheme="minorHAnsi"/>
                <w:strike/>
                <w:sz w:val="20"/>
                <w:szCs w:val="20"/>
              </w:rPr>
              <w:t>Support: Case Closed E-mail Response</w:t>
            </w:r>
          </w:p>
        </w:tc>
        <w:tc>
          <w:tcPr>
            <w:tcW w:w="1246" w:type="dxa"/>
          </w:tcPr>
          <w:p w14:paraId="3101FA71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  <w:r w:rsidRPr="004219F9">
              <w:rPr>
                <w:rFonts w:asciiTheme="minorHAnsi" w:hAnsiTheme="minorHAnsi"/>
                <w:strike/>
                <w:sz w:val="20"/>
                <w:szCs w:val="20"/>
              </w:rPr>
              <w:t>Text</w:t>
            </w:r>
          </w:p>
        </w:tc>
        <w:tc>
          <w:tcPr>
            <w:tcW w:w="1175" w:type="dxa"/>
          </w:tcPr>
          <w:p w14:paraId="33F197E5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  <w:r w:rsidRPr="004219F9">
              <w:rPr>
                <w:rFonts w:asciiTheme="minorHAnsi" w:hAnsiTheme="minorHAnsi"/>
                <w:strike/>
                <w:sz w:val="20"/>
                <w:szCs w:val="20"/>
              </w:rPr>
              <w:t>None</w:t>
            </w:r>
          </w:p>
        </w:tc>
        <w:tc>
          <w:tcPr>
            <w:tcW w:w="1156" w:type="dxa"/>
          </w:tcPr>
          <w:p w14:paraId="565CF3AC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  <w:r w:rsidRPr="004219F9">
              <w:rPr>
                <w:rFonts w:asciiTheme="minorHAnsi" w:hAnsiTheme="minorHAnsi"/>
                <w:strike/>
                <w:sz w:val="20"/>
                <w:szCs w:val="20"/>
              </w:rPr>
              <w:t>None</w:t>
            </w:r>
          </w:p>
        </w:tc>
        <w:tc>
          <w:tcPr>
            <w:tcW w:w="1202" w:type="dxa"/>
          </w:tcPr>
          <w:p w14:paraId="46FCF243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  <w:r w:rsidRPr="004219F9">
              <w:rPr>
                <w:rFonts w:asciiTheme="minorHAnsi" w:hAnsiTheme="minorHAnsi"/>
                <w:strike/>
                <w:sz w:val="20"/>
                <w:szCs w:val="20"/>
              </w:rPr>
              <w:t>Contact Fields</w:t>
            </w:r>
          </w:p>
        </w:tc>
        <w:tc>
          <w:tcPr>
            <w:tcW w:w="1249" w:type="dxa"/>
          </w:tcPr>
          <w:p w14:paraId="70E6D9F1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</w:p>
        </w:tc>
        <w:tc>
          <w:tcPr>
            <w:tcW w:w="1002" w:type="dxa"/>
          </w:tcPr>
          <w:p w14:paraId="6343D814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</w:p>
        </w:tc>
        <w:tc>
          <w:tcPr>
            <w:tcW w:w="1297" w:type="dxa"/>
          </w:tcPr>
          <w:p w14:paraId="3CC555E7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</w:p>
        </w:tc>
      </w:tr>
      <w:tr w:rsidR="00090E0F" w:rsidRPr="004219F9" w14:paraId="1D3C59E5" w14:textId="77777777" w:rsidTr="00090E0F">
        <w:tc>
          <w:tcPr>
            <w:tcW w:w="1249" w:type="dxa"/>
          </w:tcPr>
          <w:p w14:paraId="5561A313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</w:p>
        </w:tc>
        <w:tc>
          <w:tcPr>
            <w:tcW w:w="1246" w:type="dxa"/>
          </w:tcPr>
          <w:p w14:paraId="1DB9F62F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</w:p>
        </w:tc>
        <w:tc>
          <w:tcPr>
            <w:tcW w:w="1175" w:type="dxa"/>
          </w:tcPr>
          <w:p w14:paraId="02261A3B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</w:p>
        </w:tc>
        <w:tc>
          <w:tcPr>
            <w:tcW w:w="1156" w:type="dxa"/>
          </w:tcPr>
          <w:p w14:paraId="0AC902E8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</w:p>
        </w:tc>
        <w:tc>
          <w:tcPr>
            <w:tcW w:w="1202" w:type="dxa"/>
          </w:tcPr>
          <w:p w14:paraId="5C813DF9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</w:p>
        </w:tc>
        <w:tc>
          <w:tcPr>
            <w:tcW w:w="1249" w:type="dxa"/>
          </w:tcPr>
          <w:p w14:paraId="6533530F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</w:p>
        </w:tc>
        <w:tc>
          <w:tcPr>
            <w:tcW w:w="1002" w:type="dxa"/>
          </w:tcPr>
          <w:p w14:paraId="7D0660A7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</w:p>
        </w:tc>
        <w:tc>
          <w:tcPr>
            <w:tcW w:w="1297" w:type="dxa"/>
          </w:tcPr>
          <w:p w14:paraId="78B6F0AF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</w:p>
        </w:tc>
      </w:tr>
      <w:tr w:rsidR="00090E0F" w:rsidRPr="004219F9" w14:paraId="6990C23D" w14:textId="77777777" w:rsidTr="00090E0F">
        <w:tc>
          <w:tcPr>
            <w:tcW w:w="1249" w:type="dxa"/>
          </w:tcPr>
          <w:p w14:paraId="2F516475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</w:p>
        </w:tc>
        <w:tc>
          <w:tcPr>
            <w:tcW w:w="1246" w:type="dxa"/>
          </w:tcPr>
          <w:p w14:paraId="6087B42B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</w:p>
        </w:tc>
        <w:tc>
          <w:tcPr>
            <w:tcW w:w="1175" w:type="dxa"/>
          </w:tcPr>
          <w:p w14:paraId="5117C364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</w:p>
        </w:tc>
        <w:tc>
          <w:tcPr>
            <w:tcW w:w="1156" w:type="dxa"/>
          </w:tcPr>
          <w:p w14:paraId="17AFB124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</w:p>
        </w:tc>
        <w:tc>
          <w:tcPr>
            <w:tcW w:w="1202" w:type="dxa"/>
          </w:tcPr>
          <w:p w14:paraId="4A2B7570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</w:p>
        </w:tc>
        <w:tc>
          <w:tcPr>
            <w:tcW w:w="1249" w:type="dxa"/>
          </w:tcPr>
          <w:p w14:paraId="00452ED8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</w:p>
        </w:tc>
        <w:tc>
          <w:tcPr>
            <w:tcW w:w="1002" w:type="dxa"/>
          </w:tcPr>
          <w:p w14:paraId="7922D02F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</w:p>
        </w:tc>
        <w:tc>
          <w:tcPr>
            <w:tcW w:w="1297" w:type="dxa"/>
          </w:tcPr>
          <w:p w14:paraId="4799925D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</w:p>
        </w:tc>
      </w:tr>
      <w:tr w:rsidR="00090E0F" w:rsidRPr="004219F9" w14:paraId="23401BAA" w14:textId="77777777" w:rsidTr="00090E0F">
        <w:tc>
          <w:tcPr>
            <w:tcW w:w="1249" w:type="dxa"/>
          </w:tcPr>
          <w:p w14:paraId="717890CC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</w:p>
        </w:tc>
        <w:tc>
          <w:tcPr>
            <w:tcW w:w="1246" w:type="dxa"/>
          </w:tcPr>
          <w:p w14:paraId="3957DEDE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</w:p>
        </w:tc>
        <w:tc>
          <w:tcPr>
            <w:tcW w:w="1175" w:type="dxa"/>
          </w:tcPr>
          <w:p w14:paraId="7B0DAEC1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</w:p>
        </w:tc>
        <w:tc>
          <w:tcPr>
            <w:tcW w:w="1156" w:type="dxa"/>
          </w:tcPr>
          <w:p w14:paraId="56F62696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</w:p>
        </w:tc>
        <w:tc>
          <w:tcPr>
            <w:tcW w:w="1202" w:type="dxa"/>
          </w:tcPr>
          <w:p w14:paraId="3C3327BA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</w:p>
        </w:tc>
        <w:tc>
          <w:tcPr>
            <w:tcW w:w="1249" w:type="dxa"/>
          </w:tcPr>
          <w:p w14:paraId="1187DF3E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</w:p>
        </w:tc>
        <w:tc>
          <w:tcPr>
            <w:tcW w:w="1002" w:type="dxa"/>
          </w:tcPr>
          <w:p w14:paraId="248C0ABE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</w:p>
        </w:tc>
        <w:tc>
          <w:tcPr>
            <w:tcW w:w="1297" w:type="dxa"/>
          </w:tcPr>
          <w:p w14:paraId="2B84DDDC" w14:textId="77777777" w:rsidR="00090E0F" w:rsidRPr="004219F9" w:rsidRDefault="00090E0F" w:rsidP="00090E0F">
            <w:pPr>
              <w:pStyle w:val="Normal1"/>
              <w:rPr>
                <w:rFonts w:asciiTheme="minorHAnsi" w:hAnsiTheme="minorHAnsi"/>
                <w:strike/>
                <w:sz w:val="20"/>
                <w:szCs w:val="20"/>
              </w:rPr>
            </w:pPr>
          </w:p>
        </w:tc>
      </w:tr>
    </w:tbl>
    <w:p w14:paraId="6D71FAF5" w14:textId="77777777" w:rsidR="00090E0F" w:rsidRDefault="00090E0F" w:rsidP="00090E0F">
      <w:pPr>
        <w:pStyle w:val="Normal1"/>
      </w:pPr>
    </w:p>
    <w:p w14:paraId="48B57DAB" w14:textId="77777777" w:rsidR="00293352" w:rsidRDefault="00293352" w:rsidP="00090E0F">
      <w:pPr>
        <w:pStyle w:val="Normal1"/>
      </w:pPr>
    </w:p>
    <w:p w14:paraId="75A2DBEA" w14:textId="77777777" w:rsidR="0084706D" w:rsidRPr="001E7208" w:rsidRDefault="001255B7" w:rsidP="0084706D">
      <w:pPr>
        <w:pStyle w:val="Heading2"/>
        <w:rPr>
          <w:strike/>
        </w:rPr>
      </w:pPr>
      <w:bookmarkStart w:id="61" w:name="_Toc414961637"/>
      <w:r w:rsidRPr="001E7208">
        <w:rPr>
          <w:strike/>
        </w:rPr>
        <w:t>2.4</w:t>
      </w:r>
      <w:r w:rsidR="0084706D" w:rsidRPr="001E7208">
        <w:rPr>
          <w:strike/>
        </w:rPr>
        <w:t>.1 Email Auto Response Rule</w:t>
      </w:r>
      <w:bookmarkEnd w:id="61"/>
    </w:p>
    <w:p w14:paraId="03DB9533" w14:textId="77777777" w:rsidR="00293352" w:rsidRPr="00A22F05" w:rsidRDefault="00A22F05" w:rsidP="00293352">
      <w:pPr>
        <w:pStyle w:val="Normal1"/>
        <w:rPr>
          <w:rFonts w:asciiTheme="minorHAnsi" w:hAnsiTheme="minorHAnsi"/>
          <w:b/>
          <w:color w:val="FF0000"/>
          <w:rPrChange w:id="62" w:author="Sheryl.Johnson" w:date="2015-03-26T09:29:00Z">
            <w:rPr>
              <w:rFonts w:asciiTheme="minorHAnsi" w:hAnsiTheme="minorHAnsi"/>
            </w:rPr>
          </w:rPrChange>
        </w:rPr>
      </w:pPr>
      <w:ins w:id="63" w:author="Sheryl.Johnson" w:date="2015-03-26T09:30:00Z">
        <w:r>
          <w:rPr>
            <w:rFonts w:asciiTheme="minorHAnsi" w:hAnsiTheme="minorHAnsi"/>
            <w:b/>
            <w:color w:val="FF0000"/>
          </w:rPr>
          <w:t>IS THIS BLANK BECAUSE WE DO NOT WANT AUTO-GENERATED RESPONSES FOR CASES RECEIVED VIA EMAIL?</w:t>
        </w:r>
      </w:ins>
      <w:r w:rsidR="001E7208">
        <w:rPr>
          <w:rStyle w:val="CommentReference"/>
          <w:rFonts w:asciiTheme="minorHAnsi" w:eastAsiaTheme="minorHAnsi" w:hAnsiTheme="minorHAnsi" w:cstheme="minorBidi"/>
          <w:color w:val="auto"/>
        </w:rPr>
        <w:commentReference w:id="64"/>
      </w:r>
    </w:p>
    <w:p w14:paraId="19F77C4D" w14:textId="77777777" w:rsidR="00293352" w:rsidRPr="001E7208" w:rsidRDefault="00293352" w:rsidP="00293352">
      <w:pPr>
        <w:pStyle w:val="Normal1"/>
        <w:rPr>
          <w:rFonts w:asciiTheme="minorHAnsi" w:hAnsiTheme="minorHAnsi"/>
          <w:strike/>
        </w:rPr>
      </w:pPr>
      <w:r w:rsidRPr="001E7208">
        <w:rPr>
          <w:rFonts w:asciiTheme="minorHAnsi" w:hAnsiTheme="minorHAnsi"/>
          <w:strike/>
        </w:rPr>
        <w:t>Name</w:t>
      </w:r>
      <w:r w:rsidRPr="001E7208">
        <w:rPr>
          <w:rFonts w:asciiTheme="minorHAnsi" w:hAnsiTheme="minorHAnsi"/>
          <w:strike/>
        </w:rPr>
        <w:tab/>
      </w:r>
      <w:r w:rsidRPr="001E7208">
        <w:rPr>
          <w:rFonts w:asciiTheme="minorHAnsi" w:hAnsiTheme="minorHAnsi"/>
          <w:strike/>
        </w:rPr>
        <w:tab/>
      </w:r>
      <w:r w:rsidRPr="001E7208">
        <w:rPr>
          <w:rFonts w:asciiTheme="minorHAnsi" w:hAnsiTheme="minorHAnsi"/>
          <w:strike/>
        </w:rPr>
        <w:tab/>
      </w:r>
      <w:r w:rsidRPr="001E7208">
        <w:rPr>
          <w:rFonts w:asciiTheme="minorHAnsi" w:hAnsiTheme="minorHAnsi"/>
          <w:strike/>
        </w:rPr>
        <w:tab/>
      </w:r>
      <w:r w:rsidRPr="001E7208">
        <w:rPr>
          <w:rFonts w:asciiTheme="minorHAnsi" w:hAnsiTheme="minorHAnsi"/>
          <w:strike/>
        </w:rPr>
        <w:tab/>
        <w:t>:</w:t>
      </w:r>
    </w:p>
    <w:p w14:paraId="46686758" w14:textId="77777777" w:rsidR="00293352" w:rsidRPr="001E7208" w:rsidRDefault="00293352" w:rsidP="00293352">
      <w:pPr>
        <w:pStyle w:val="Normal1"/>
        <w:rPr>
          <w:rFonts w:asciiTheme="minorHAnsi" w:hAnsiTheme="minorHAnsi"/>
          <w:strike/>
        </w:rPr>
      </w:pPr>
      <w:r w:rsidRPr="001E7208">
        <w:rPr>
          <w:rFonts w:asciiTheme="minorHAnsi" w:hAnsiTheme="minorHAnsi"/>
          <w:strike/>
        </w:rPr>
        <w:t>Sort Order</w:t>
      </w:r>
      <w:r w:rsidRPr="001E7208">
        <w:rPr>
          <w:rFonts w:asciiTheme="minorHAnsi" w:hAnsiTheme="minorHAnsi"/>
          <w:strike/>
        </w:rPr>
        <w:tab/>
      </w:r>
      <w:r w:rsidRPr="001E7208">
        <w:rPr>
          <w:rFonts w:asciiTheme="minorHAnsi" w:hAnsiTheme="minorHAnsi"/>
          <w:strike/>
        </w:rPr>
        <w:tab/>
      </w:r>
      <w:r w:rsidRPr="001E7208">
        <w:rPr>
          <w:rFonts w:asciiTheme="minorHAnsi" w:hAnsiTheme="minorHAnsi"/>
          <w:strike/>
        </w:rPr>
        <w:tab/>
      </w:r>
      <w:r w:rsidRPr="001E7208">
        <w:rPr>
          <w:rFonts w:asciiTheme="minorHAnsi" w:hAnsiTheme="minorHAnsi"/>
          <w:strike/>
        </w:rPr>
        <w:tab/>
        <w:t>:</w:t>
      </w:r>
    </w:p>
    <w:p w14:paraId="2E517ED9" w14:textId="77777777" w:rsidR="00293352" w:rsidRPr="001E7208" w:rsidRDefault="00293352" w:rsidP="00293352">
      <w:pPr>
        <w:pStyle w:val="Normal1"/>
        <w:rPr>
          <w:rFonts w:asciiTheme="minorHAnsi" w:hAnsiTheme="minorHAnsi"/>
          <w:strike/>
        </w:rPr>
      </w:pPr>
      <w:r w:rsidRPr="001E7208">
        <w:rPr>
          <w:rFonts w:asciiTheme="minorHAnsi" w:hAnsiTheme="minorHAnsi"/>
          <w:strike/>
        </w:rPr>
        <w:t>Criteria</w:t>
      </w:r>
      <w:r w:rsidRPr="001E7208">
        <w:rPr>
          <w:rFonts w:asciiTheme="minorHAnsi" w:hAnsiTheme="minorHAnsi"/>
          <w:strike/>
        </w:rPr>
        <w:tab/>
      </w:r>
      <w:r w:rsidRPr="001E7208">
        <w:rPr>
          <w:rFonts w:asciiTheme="minorHAnsi" w:hAnsiTheme="minorHAnsi"/>
          <w:strike/>
        </w:rPr>
        <w:tab/>
      </w:r>
      <w:r w:rsidRPr="001E7208">
        <w:rPr>
          <w:rFonts w:asciiTheme="minorHAnsi" w:hAnsiTheme="minorHAnsi"/>
          <w:strike/>
        </w:rPr>
        <w:tab/>
      </w:r>
      <w:r w:rsidRPr="001E7208">
        <w:rPr>
          <w:rFonts w:asciiTheme="minorHAnsi" w:hAnsiTheme="minorHAnsi"/>
          <w:strike/>
        </w:rPr>
        <w:tab/>
      </w:r>
      <w:r w:rsidRPr="001E7208">
        <w:rPr>
          <w:rFonts w:asciiTheme="minorHAnsi" w:hAnsiTheme="minorHAnsi"/>
          <w:strike/>
        </w:rPr>
        <w:tab/>
        <w:t>:</w:t>
      </w:r>
    </w:p>
    <w:p w14:paraId="077C298C" w14:textId="77777777" w:rsidR="00293352" w:rsidRPr="001E7208" w:rsidRDefault="00293352" w:rsidP="00293352">
      <w:pPr>
        <w:pStyle w:val="Normal1"/>
        <w:rPr>
          <w:rFonts w:asciiTheme="minorHAnsi" w:hAnsiTheme="minorHAnsi"/>
          <w:strike/>
        </w:rPr>
      </w:pPr>
      <w:r w:rsidRPr="001E7208">
        <w:rPr>
          <w:rFonts w:asciiTheme="minorHAnsi" w:hAnsiTheme="minorHAnsi"/>
          <w:strike/>
        </w:rPr>
        <w:t>Email Address</w:t>
      </w:r>
      <w:r w:rsidRPr="001E7208">
        <w:rPr>
          <w:rFonts w:asciiTheme="minorHAnsi" w:hAnsiTheme="minorHAnsi"/>
          <w:strike/>
        </w:rPr>
        <w:tab/>
      </w:r>
      <w:r w:rsidRPr="001E7208">
        <w:rPr>
          <w:rFonts w:asciiTheme="minorHAnsi" w:hAnsiTheme="minorHAnsi"/>
          <w:strike/>
        </w:rPr>
        <w:tab/>
      </w:r>
      <w:r w:rsidRPr="001E7208">
        <w:rPr>
          <w:rFonts w:asciiTheme="minorHAnsi" w:hAnsiTheme="minorHAnsi"/>
          <w:strike/>
        </w:rPr>
        <w:tab/>
      </w:r>
      <w:r w:rsidRPr="001E7208">
        <w:rPr>
          <w:rFonts w:asciiTheme="minorHAnsi" w:hAnsiTheme="minorHAnsi"/>
          <w:strike/>
        </w:rPr>
        <w:tab/>
        <w:t>:</w:t>
      </w:r>
    </w:p>
    <w:p w14:paraId="415283C0" w14:textId="77777777" w:rsidR="00293352" w:rsidRPr="001E7208" w:rsidRDefault="00293352" w:rsidP="00293352">
      <w:pPr>
        <w:pStyle w:val="Normal1"/>
        <w:rPr>
          <w:rFonts w:asciiTheme="minorHAnsi" w:hAnsiTheme="minorHAnsi"/>
          <w:strike/>
        </w:rPr>
      </w:pPr>
      <w:r w:rsidRPr="001E7208">
        <w:rPr>
          <w:rFonts w:asciiTheme="minorHAnsi" w:hAnsiTheme="minorHAnsi"/>
          <w:strike/>
        </w:rPr>
        <w:t>Reply-To-Address</w:t>
      </w:r>
      <w:r w:rsidRPr="001E7208">
        <w:rPr>
          <w:rFonts w:asciiTheme="minorHAnsi" w:hAnsiTheme="minorHAnsi"/>
          <w:strike/>
        </w:rPr>
        <w:tab/>
      </w:r>
      <w:r w:rsidRPr="001E7208">
        <w:rPr>
          <w:rFonts w:asciiTheme="minorHAnsi" w:hAnsiTheme="minorHAnsi"/>
          <w:strike/>
        </w:rPr>
        <w:tab/>
      </w:r>
      <w:r w:rsidRPr="001E7208">
        <w:rPr>
          <w:rFonts w:asciiTheme="minorHAnsi" w:hAnsiTheme="minorHAnsi"/>
          <w:strike/>
        </w:rPr>
        <w:tab/>
        <w:t>:</w:t>
      </w:r>
    </w:p>
    <w:p w14:paraId="159536D1" w14:textId="77777777" w:rsidR="00293352" w:rsidRPr="00293352" w:rsidRDefault="00293352" w:rsidP="00293352">
      <w:pPr>
        <w:pStyle w:val="Normal1"/>
      </w:pPr>
      <w:bookmarkStart w:id="65" w:name="_GoBack"/>
      <w:bookmarkEnd w:id="65"/>
    </w:p>
    <w:p w14:paraId="1864B024" w14:textId="77777777" w:rsidR="00090E0F" w:rsidRDefault="00090E0F" w:rsidP="00090E0F">
      <w:pPr>
        <w:pStyle w:val="Normal1"/>
      </w:pPr>
    </w:p>
    <w:p w14:paraId="69C6221A" w14:textId="77777777" w:rsidR="0084706D" w:rsidRPr="004219F9" w:rsidRDefault="001255B7" w:rsidP="0084706D">
      <w:pPr>
        <w:pStyle w:val="Heading2"/>
        <w:rPr>
          <w:strike/>
        </w:rPr>
      </w:pPr>
      <w:bookmarkStart w:id="66" w:name="_Toc414961638"/>
      <w:r w:rsidRPr="004219F9">
        <w:rPr>
          <w:strike/>
        </w:rPr>
        <w:t>2.4</w:t>
      </w:r>
      <w:r w:rsidR="0084706D" w:rsidRPr="004219F9">
        <w:rPr>
          <w:strike/>
        </w:rPr>
        <w:t>.2 Email Alert</w:t>
      </w:r>
      <w:bookmarkEnd w:id="66"/>
    </w:p>
    <w:p w14:paraId="71173528" w14:textId="77777777" w:rsidR="0084706D" w:rsidRPr="004219F9" w:rsidRDefault="0084706D" w:rsidP="0084706D">
      <w:pPr>
        <w:pStyle w:val="Normal1"/>
        <w:rPr>
          <w:strike/>
        </w:rPr>
      </w:pPr>
    </w:p>
    <w:p w14:paraId="225F2716" w14:textId="77777777" w:rsidR="0084706D" w:rsidRPr="004219F9" w:rsidRDefault="0084706D" w:rsidP="0084706D">
      <w:pPr>
        <w:pStyle w:val="Normal1"/>
        <w:rPr>
          <w:rFonts w:asciiTheme="minorHAnsi" w:hAnsiTheme="minorHAnsi"/>
          <w:strike/>
        </w:rPr>
      </w:pPr>
      <w:r w:rsidRPr="004219F9">
        <w:rPr>
          <w:rFonts w:asciiTheme="minorHAnsi" w:hAnsiTheme="minorHAnsi"/>
          <w:strike/>
        </w:rPr>
        <w:t>Name</w:t>
      </w:r>
      <w:r w:rsidRPr="004219F9">
        <w:rPr>
          <w:rFonts w:asciiTheme="minorHAnsi" w:hAnsiTheme="minorHAnsi"/>
          <w:strike/>
        </w:rPr>
        <w:tab/>
      </w:r>
      <w:r w:rsidRPr="004219F9">
        <w:rPr>
          <w:rFonts w:asciiTheme="minorHAnsi" w:hAnsiTheme="minorHAnsi"/>
          <w:strike/>
        </w:rPr>
        <w:tab/>
      </w:r>
      <w:r w:rsidRPr="004219F9">
        <w:rPr>
          <w:rFonts w:asciiTheme="minorHAnsi" w:hAnsiTheme="minorHAnsi"/>
          <w:strike/>
        </w:rPr>
        <w:tab/>
      </w:r>
      <w:r w:rsidRPr="004219F9">
        <w:rPr>
          <w:rFonts w:asciiTheme="minorHAnsi" w:hAnsiTheme="minorHAnsi"/>
          <w:strike/>
        </w:rPr>
        <w:tab/>
      </w:r>
      <w:r w:rsidRPr="004219F9">
        <w:rPr>
          <w:rFonts w:asciiTheme="minorHAnsi" w:hAnsiTheme="minorHAnsi"/>
          <w:strike/>
        </w:rPr>
        <w:tab/>
        <w:t xml:space="preserve">: </w:t>
      </w:r>
    </w:p>
    <w:p w14:paraId="376B2BAB" w14:textId="77777777" w:rsidR="0084706D" w:rsidRPr="004219F9" w:rsidRDefault="0084706D" w:rsidP="0084706D">
      <w:pPr>
        <w:pStyle w:val="Normal1"/>
        <w:rPr>
          <w:rFonts w:asciiTheme="minorHAnsi" w:hAnsiTheme="minorHAnsi"/>
          <w:strike/>
        </w:rPr>
      </w:pPr>
      <w:r w:rsidRPr="004219F9">
        <w:rPr>
          <w:rFonts w:asciiTheme="minorHAnsi" w:hAnsiTheme="minorHAnsi"/>
          <w:strike/>
        </w:rPr>
        <w:t>Object</w:t>
      </w:r>
      <w:r w:rsidRPr="004219F9">
        <w:rPr>
          <w:rFonts w:asciiTheme="minorHAnsi" w:hAnsiTheme="minorHAnsi"/>
          <w:strike/>
        </w:rPr>
        <w:tab/>
      </w:r>
      <w:r w:rsidRPr="004219F9">
        <w:rPr>
          <w:rFonts w:asciiTheme="minorHAnsi" w:hAnsiTheme="minorHAnsi"/>
          <w:strike/>
        </w:rPr>
        <w:tab/>
      </w:r>
      <w:r w:rsidRPr="004219F9">
        <w:rPr>
          <w:rFonts w:asciiTheme="minorHAnsi" w:hAnsiTheme="minorHAnsi"/>
          <w:strike/>
        </w:rPr>
        <w:tab/>
      </w:r>
      <w:r w:rsidRPr="004219F9">
        <w:rPr>
          <w:rFonts w:asciiTheme="minorHAnsi" w:hAnsiTheme="minorHAnsi"/>
          <w:strike/>
        </w:rPr>
        <w:tab/>
      </w:r>
      <w:r w:rsidRPr="004219F9">
        <w:rPr>
          <w:rFonts w:asciiTheme="minorHAnsi" w:hAnsiTheme="minorHAnsi"/>
          <w:strike/>
        </w:rPr>
        <w:tab/>
        <w:t>:</w:t>
      </w:r>
    </w:p>
    <w:p w14:paraId="25770D33" w14:textId="77777777" w:rsidR="0084706D" w:rsidRPr="004219F9" w:rsidRDefault="0084706D" w:rsidP="0084706D">
      <w:pPr>
        <w:pStyle w:val="Normal1"/>
        <w:rPr>
          <w:rFonts w:asciiTheme="minorHAnsi" w:hAnsiTheme="minorHAnsi"/>
          <w:strike/>
        </w:rPr>
      </w:pPr>
      <w:r w:rsidRPr="004219F9">
        <w:rPr>
          <w:rFonts w:asciiTheme="minorHAnsi" w:hAnsiTheme="minorHAnsi"/>
          <w:strike/>
        </w:rPr>
        <w:t>Recipient Type</w:t>
      </w:r>
      <w:r w:rsidRPr="004219F9">
        <w:rPr>
          <w:rFonts w:asciiTheme="minorHAnsi" w:hAnsiTheme="minorHAnsi"/>
          <w:strike/>
        </w:rPr>
        <w:tab/>
      </w:r>
      <w:r w:rsidRPr="004219F9">
        <w:rPr>
          <w:rFonts w:asciiTheme="minorHAnsi" w:hAnsiTheme="minorHAnsi"/>
          <w:strike/>
        </w:rPr>
        <w:tab/>
      </w:r>
      <w:r w:rsidRPr="004219F9">
        <w:rPr>
          <w:rFonts w:asciiTheme="minorHAnsi" w:hAnsiTheme="minorHAnsi"/>
          <w:strike/>
        </w:rPr>
        <w:tab/>
      </w:r>
      <w:r w:rsidRPr="004219F9">
        <w:rPr>
          <w:rFonts w:asciiTheme="minorHAnsi" w:hAnsiTheme="minorHAnsi"/>
          <w:strike/>
        </w:rPr>
        <w:tab/>
        <w:t>:</w:t>
      </w:r>
    </w:p>
    <w:p w14:paraId="63421B57" w14:textId="77777777" w:rsidR="0084706D" w:rsidRPr="004219F9" w:rsidRDefault="0084706D" w:rsidP="0084706D">
      <w:pPr>
        <w:pStyle w:val="Normal1"/>
        <w:rPr>
          <w:rFonts w:asciiTheme="minorHAnsi" w:hAnsiTheme="minorHAnsi"/>
          <w:strike/>
        </w:rPr>
      </w:pPr>
      <w:r w:rsidRPr="004219F9">
        <w:rPr>
          <w:rFonts w:asciiTheme="minorHAnsi" w:hAnsiTheme="minorHAnsi"/>
          <w:strike/>
        </w:rPr>
        <w:t>Recipients</w:t>
      </w:r>
      <w:r w:rsidRPr="004219F9">
        <w:rPr>
          <w:rFonts w:asciiTheme="minorHAnsi" w:hAnsiTheme="minorHAnsi"/>
          <w:strike/>
        </w:rPr>
        <w:tab/>
      </w:r>
      <w:r w:rsidRPr="004219F9">
        <w:rPr>
          <w:rFonts w:asciiTheme="minorHAnsi" w:hAnsiTheme="minorHAnsi"/>
          <w:strike/>
        </w:rPr>
        <w:tab/>
      </w:r>
      <w:r w:rsidRPr="004219F9">
        <w:rPr>
          <w:rFonts w:asciiTheme="minorHAnsi" w:hAnsiTheme="minorHAnsi"/>
          <w:strike/>
        </w:rPr>
        <w:tab/>
      </w:r>
      <w:r w:rsidRPr="004219F9">
        <w:rPr>
          <w:rFonts w:asciiTheme="minorHAnsi" w:hAnsiTheme="minorHAnsi"/>
          <w:strike/>
        </w:rPr>
        <w:tab/>
        <w:t>:</w:t>
      </w:r>
    </w:p>
    <w:p w14:paraId="7A1FD32F" w14:textId="77777777" w:rsidR="0084706D" w:rsidRPr="004219F9" w:rsidRDefault="0084706D" w:rsidP="0084706D">
      <w:pPr>
        <w:pStyle w:val="Normal1"/>
        <w:rPr>
          <w:rFonts w:asciiTheme="minorHAnsi" w:hAnsiTheme="minorHAnsi"/>
          <w:strike/>
        </w:rPr>
      </w:pPr>
      <w:r w:rsidRPr="004219F9">
        <w:rPr>
          <w:rFonts w:asciiTheme="minorHAnsi" w:hAnsiTheme="minorHAnsi"/>
          <w:strike/>
        </w:rPr>
        <w:t>From Email Address</w:t>
      </w:r>
      <w:r w:rsidRPr="004219F9">
        <w:rPr>
          <w:rFonts w:asciiTheme="minorHAnsi" w:hAnsiTheme="minorHAnsi"/>
          <w:strike/>
        </w:rPr>
        <w:tab/>
      </w:r>
      <w:r w:rsidRPr="004219F9">
        <w:rPr>
          <w:rFonts w:asciiTheme="minorHAnsi" w:hAnsiTheme="minorHAnsi"/>
          <w:strike/>
        </w:rPr>
        <w:tab/>
      </w:r>
      <w:r w:rsidRPr="004219F9">
        <w:rPr>
          <w:rFonts w:asciiTheme="minorHAnsi" w:hAnsiTheme="minorHAnsi"/>
          <w:strike/>
        </w:rPr>
        <w:tab/>
        <w:t>:</w:t>
      </w:r>
    </w:p>
    <w:p w14:paraId="31F5B892" w14:textId="77777777" w:rsidR="0084706D" w:rsidRPr="004219F9" w:rsidRDefault="0084706D" w:rsidP="0084706D">
      <w:pPr>
        <w:pStyle w:val="Normal1"/>
        <w:rPr>
          <w:rFonts w:asciiTheme="minorHAnsi" w:hAnsiTheme="minorHAnsi"/>
          <w:strike/>
        </w:rPr>
      </w:pPr>
      <w:r w:rsidRPr="004219F9">
        <w:rPr>
          <w:rFonts w:asciiTheme="minorHAnsi" w:hAnsiTheme="minorHAnsi"/>
          <w:strike/>
        </w:rPr>
        <w:t>Workflow Rule</w:t>
      </w:r>
      <w:r w:rsidRPr="004219F9">
        <w:rPr>
          <w:rFonts w:asciiTheme="minorHAnsi" w:hAnsiTheme="minorHAnsi"/>
          <w:strike/>
        </w:rPr>
        <w:tab/>
        <w:t>using this action</w:t>
      </w:r>
      <w:r w:rsidRPr="004219F9">
        <w:rPr>
          <w:rFonts w:asciiTheme="minorHAnsi" w:hAnsiTheme="minorHAnsi"/>
          <w:strike/>
        </w:rPr>
        <w:tab/>
        <w:t>:</w:t>
      </w:r>
    </w:p>
    <w:p w14:paraId="3AB694AD" w14:textId="77777777" w:rsidR="0084706D" w:rsidRDefault="0084706D" w:rsidP="0084706D">
      <w:pPr>
        <w:pStyle w:val="Normal1"/>
        <w:rPr>
          <w:rFonts w:asciiTheme="minorHAnsi" w:hAnsiTheme="minorHAnsi"/>
        </w:rPr>
      </w:pPr>
    </w:p>
    <w:p w14:paraId="0972904F" w14:textId="77777777" w:rsidR="0084706D" w:rsidRDefault="0084706D" w:rsidP="0084706D">
      <w:pPr>
        <w:pStyle w:val="Normal1"/>
        <w:rPr>
          <w:rFonts w:asciiTheme="minorHAnsi" w:hAnsiTheme="minorHAnsi"/>
        </w:rPr>
      </w:pPr>
    </w:p>
    <w:p w14:paraId="0B16E9EA" w14:textId="77777777" w:rsidR="0084706D" w:rsidRPr="0084706D" w:rsidRDefault="0084706D" w:rsidP="0084706D">
      <w:pPr>
        <w:pStyle w:val="Normal1"/>
        <w:rPr>
          <w:rFonts w:asciiTheme="minorHAnsi" w:hAnsiTheme="minorHAnsi"/>
        </w:rPr>
      </w:pPr>
    </w:p>
    <w:p w14:paraId="091866DD" w14:textId="77777777" w:rsidR="0084706D" w:rsidRPr="00090E0F" w:rsidRDefault="0084706D" w:rsidP="00090E0F">
      <w:pPr>
        <w:pStyle w:val="Normal1"/>
      </w:pPr>
    </w:p>
    <w:p w14:paraId="082EF040" w14:textId="77777777" w:rsidR="00090E0F" w:rsidRDefault="00090E0F" w:rsidP="001E3501">
      <w:pPr>
        <w:pStyle w:val="Normal1"/>
      </w:pPr>
    </w:p>
    <w:sectPr w:rsidR="00090E0F" w:rsidSect="00E36C67">
      <w:footerReference w:type="default" r:id="rId20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9" w:author="Susheela Kenchappa, Sreelatha" w:date="2015-03-31T15:28:00Z" w:initials="SKS">
    <w:p w14:paraId="6A56BE6A" w14:textId="77777777" w:rsidR="00B31474" w:rsidRDefault="00B31474">
      <w:pPr>
        <w:pStyle w:val="CommentText"/>
      </w:pPr>
      <w:r>
        <w:rPr>
          <w:rStyle w:val="CommentReference"/>
        </w:rPr>
        <w:annotationRef/>
      </w:r>
      <w:r>
        <w:t>For existing templates, the path should be selected with new location in the Email workflow configuration.</w:t>
      </w:r>
    </w:p>
    <w:p w14:paraId="1CD3DBC0" w14:textId="77777777" w:rsidR="00B31474" w:rsidRDefault="00B31474">
      <w:pPr>
        <w:pStyle w:val="CommentText"/>
      </w:pPr>
      <w:r>
        <w:t xml:space="preserve">For New templates, City can decide for new location and use the same during </w:t>
      </w:r>
      <w:r>
        <w:t>Email workflow configuration</w:t>
      </w:r>
    </w:p>
  </w:comment>
  <w:comment w:id="39" w:author="Susheela Kenchappa, Sreelatha" w:date="2015-03-31T15:36:00Z" w:initials="SKS">
    <w:p w14:paraId="06A2162B" w14:textId="77777777" w:rsidR="004219F9" w:rsidRDefault="004219F9">
      <w:pPr>
        <w:pStyle w:val="CommentText"/>
      </w:pPr>
      <w:r>
        <w:rPr>
          <w:rStyle w:val="CommentReference"/>
        </w:rPr>
        <w:annotationRef/>
      </w:r>
      <w:r>
        <w:t>There is no Email workflow configured to get the Escalation Email notification. This can be ignored as of now and can used in future.</w:t>
      </w:r>
    </w:p>
  </w:comment>
  <w:comment w:id="52" w:author="Susheela Kenchappa, Sreelatha" w:date="2015-03-31T15:39:00Z" w:initials="SKS">
    <w:p w14:paraId="133912B1" w14:textId="77777777" w:rsidR="004219F9" w:rsidRDefault="004219F9">
      <w:pPr>
        <w:pStyle w:val="CommentText"/>
      </w:pPr>
      <w:r>
        <w:rPr>
          <w:rStyle w:val="CommentReference"/>
        </w:rPr>
        <w:annotationRef/>
      </w:r>
      <w:r>
        <w:t>For “Redress”, the email notification is done through Workflow.</w:t>
      </w:r>
    </w:p>
    <w:p w14:paraId="0F8EC414" w14:textId="77777777" w:rsidR="004219F9" w:rsidRDefault="004219F9">
      <w:pPr>
        <w:pStyle w:val="CommentText"/>
      </w:pPr>
      <w:r>
        <w:t>City SFDC developer can implement for other department or Unisys can help in configuring for new departments</w:t>
      </w:r>
    </w:p>
  </w:comment>
  <w:comment w:id="58" w:author="Susheela Kenchappa, Sreelatha" w:date="2015-03-31T15:41:00Z" w:initials="SKS">
    <w:p w14:paraId="7304FA72" w14:textId="77777777" w:rsidR="004219F9" w:rsidRDefault="004219F9">
      <w:pPr>
        <w:pStyle w:val="CommentText"/>
      </w:pPr>
      <w:r>
        <w:rPr>
          <w:rStyle w:val="CommentReference"/>
        </w:rPr>
        <w:annotationRef/>
      </w:r>
      <w:r>
        <w:t xml:space="preserve">This is Email2Case Configuration done for </w:t>
      </w:r>
      <w:hyperlink r:id="rId1" w:history="1">
        <w:r w:rsidRPr="00621946">
          <w:rPr>
            <w:rStyle w:val="Hyperlink"/>
          </w:rPr>
          <w:t>Philly311@phila.gov</w:t>
        </w:r>
      </w:hyperlink>
      <w:r>
        <w:t xml:space="preserve"> account</w:t>
      </w:r>
    </w:p>
  </w:comment>
  <w:comment w:id="64" w:author="Susheela Kenchappa, Sreelatha" w:date="2015-03-31T15:46:00Z" w:initials="SKS">
    <w:p w14:paraId="2108D6AF" w14:textId="77777777" w:rsidR="001E7208" w:rsidRDefault="001E7208">
      <w:pPr>
        <w:pStyle w:val="CommentText"/>
      </w:pPr>
      <w:r>
        <w:rPr>
          <w:rStyle w:val="CommentReference"/>
        </w:rPr>
        <w:annotationRef/>
      </w:r>
      <w:r>
        <w:t xml:space="preserve">Auto Response Rule is not applicable and this will be </w:t>
      </w:r>
      <w:proofErr w:type="spellStart"/>
      <w:r>
        <w:t>striked</w:t>
      </w:r>
      <w:proofErr w:type="spellEnd"/>
      <w:r>
        <w:t xml:space="preserve"> off.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D3DBC0" w15:done="0"/>
  <w15:commentEx w15:paraId="06A2162B" w15:done="0"/>
  <w15:commentEx w15:paraId="0F8EC414" w15:done="0"/>
  <w15:commentEx w15:paraId="7304FA72" w15:done="0"/>
  <w15:commentEx w15:paraId="2108D6A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160E47" w14:textId="77777777" w:rsidR="00EC784E" w:rsidRDefault="00EC784E" w:rsidP="00512307">
      <w:pPr>
        <w:spacing w:after="0" w:line="240" w:lineRule="auto"/>
      </w:pPr>
      <w:r>
        <w:separator/>
      </w:r>
    </w:p>
  </w:endnote>
  <w:endnote w:type="continuationSeparator" w:id="0">
    <w:p w14:paraId="56ACBB88" w14:textId="77777777" w:rsidR="00EC784E" w:rsidRDefault="00EC784E" w:rsidP="00512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C2E79E" w14:textId="77777777" w:rsidR="00D13484" w:rsidRDefault="00D13484" w:rsidP="00DA19E1">
    <w:pPr>
      <w:pStyle w:val="Normal1"/>
      <w:jc w:val="center"/>
    </w:pPr>
    <w:r w:rsidRPr="00DA19E1">
      <w:rPr>
        <w:rFonts w:ascii="Calibri" w:eastAsia="Calibri" w:hAnsi="Calibri" w:cs="Calibri"/>
        <w:b/>
        <w:color w:val="999999"/>
        <w:sz w:val="24"/>
      </w:rPr>
      <w:t xml:space="preserve">Philly CRM 311 Technical Design – </w:t>
    </w:r>
    <w:r w:rsidR="00BD0DFD">
      <w:rPr>
        <w:rFonts w:ascii="Calibri" w:eastAsia="Calibri" w:hAnsi="Calibri" w:cs="Calibri"/>
        <w:b/>
        <w:color w:val="999999"/>
        <w:sz w:val="24"/>
      </w:rPr>
      <w:t>Email</w:t>
    </w:r>
    <w:r>
      <w:rPr>
        <w:rFonts w:ascii="Calibri" w:eastAsia="Calibri" w:hAnsi="Calibri" w:cs="Calibri"/>
        <w:b/>
        <w:color w:val="999999"/>
        <w:sz w:val="24"/>
      </w:rPr>
      <w:t xml:space="preserve">, Page </w:t>
    </w:r>
    <w:r w:rsidR="009E337E">
      <w:fldChar w:fldCharType="begin"/>
    </w:r>
    <w:r>
      <w:instrText>PAGE</w:instrText>
    </w:r>
    <w:r w:rsidR="009E337E">
      <w:fldChar w:fldCharType="separate"/>
    </w:r>
    <w:r w:rsidR="001E7208">
      <w:rPr>
        <w:noProof/>
      </w:rPr>
      <w:t>12</w:t>
    </w:r>
    <w:r w:rsidR="009E337E">
      <w:rPr>
        <w:noProof/>
      </w:rPr>
      <w:fldChar w:fldCharType="end"/>
    </w:r>
    <w:r>
      <w:rPr>
        <w:rFonts w:ascii="Calibri" w:eastAsia="Calibri" w:hAnsi="Calibri" w:cs="Calibri"/>
        <w:b/>
        <w:color w:val="999999"/>
        <w:sz w:val="24"/>
      </w:rPr>
      <w:t xml:space="preserve"> of </w:t>
    </w:r>
    <w:r w:rsidR="009E337E">
      <w:fldChar w:fldCharType="begin"/>
    </w:r>
    <w:r>
      <w:instrText>NUMPAGES</w:instrText>
    </w:r>
    <w:r w:rsidR="009E337E">
      <w:fldChar w:fldCharType="separate"/>
    </w:r>
    <w:r w:rsidR="001E7208">
      <w:rPr>
        <w:noProof/>
      </w:rPr>
      <w:t>12</w:t>
    </w:r>
    <w:r w:rsidR="009E337E">
      <w:rPr>
        <w:noProof/>
      </w:rPr>
      <w:fldChar w:fldCharType="end"/>
    </w:r>
  </w:p>
  <w:p w14:paraId="0F3C86B2" w14:textId="77777777" w:rsidR="00D13484" w:rsidRDefault="00D134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612D45" w14:textId="77777777" w:rsidR="00EC784E" w:rsidRDefault="00EC784E" w:rsidP="00512307">
      <w:pPr>
        <w:spacing w:after="0" w:line="240" w:lineRule="auto"/>
      </w:pPr>
      <w:r>
        <w:separator/>
      </w:r>
    </w:p>
  </w:footnote>
  <w:footnote w:type="continuationSeparator" w:id="0">
    <w:p w14:paraId="41C6430B" w14:textId="77777777" w:rsidR="00EC784E" w:rsidRDefault="00EC784E" w:rsidP="00512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20CF3"/>
    <w:multiLevelType w:val="hybridMultilevel"/>
    <w:tmpl w:val="ED3EF512"/>
    <w:lvl w:ilvl="0" w:tplc="EE7ED864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0D2BDB"/>
    <w:multiLevelType w:val="multilevel"/>
    <w:tmpl w:val="758C15D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nsid w:val="2D2E701B"/>
    <w:multiLevelType w:val="multilevel"/>
    <w:tmpl w:val="327AF1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0AB5630"/>
    <w:multiLevelType w:val="multilevel"/>
    <w:tmpl w:val="51824BA4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">
    <w:nsid w:val="329A0CFF"/>
    <w:multiLevelType w:val="multilevel"/>
    <w:tmpl w:val="6414C9F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>
    <w:nsid w:val="32A17900"/>
    <w:multiLevelType w:val="multilevel"/>
    <w:tmpl w:val="720255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32AA6063"/>
    <w:multiLevelType w:val="multilevel"/>
    <w:tmpl w:val="E26273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50A0669"/>
    <w:multiLevelType w:val="multilevel"/>
    <w:tmpl w:val="1FCAEA2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8">
    <w:nsid w:val="47177D3B"/>
    <w:multiLevelType w:val="multilevel"/>
    <w:tmpl w:val="0F78EAD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9">
    <w:nsid w:val="4CE07F7C"/>
    <w:multiLevelType w:val="multilevel"/>
    <w:tmpl w:val="078A83E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0">
    <w:nsid w:val="783C6FA6"/>
    <w:multiLevelType w:val="multilevel"/>
    <w:tmpl w:val="26C0D7B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9"/>
  </w:num>
  <w:num w:numId="9">
    <w:abstractNumId w:val="8"/>
  </w:num>
  <w:num w:numId="10">
    <w:abstractNumId w:val="10"/>
  </w:num>
  <w:num w:numId="1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usheela Kenchappa, Sreelatha">
    <w15:presenceInfo w15:providerId="AD" w15:userId="S-1-5-21-606747145-879983540-1177238915-7625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6C67"/>
    <w:rsid w:val="0001072A"/>
    <w:rsid w:val="00017BAA"/>
    <w:rsid w:val="00040F5A"/>
    <w:rsid w:val="00056FBD"/>
    <w:rsid w:val="00064ADF"/>
    <w:rsid w:val="00071FDF"/>
    <w:rsid w:val="00090E0F"/>
    <w:rsid w:val="0009308A"/>
    <w:rsid w:val="000A043C"/>
    <w:rsid w:val="000A6A2F"/>
    <w:rsid w:val="000A6C83"/>
    <w:rsid w:val="000B2CD9"/>
    <w:rsid w:val="000B4210"/>
    <w:rsid w:val="000B51A9"/>
    <w:rsid w:val="001255B7"/>
    <w:rsid w:val="00130784"/>
    <w:rsid w:val="00136FAD"/>
    <w:rsid w:val="0014233D"/>
    <w:rsid w:val="00171845"/>
    <w:rsid w:val="00192E1F"/>
    <w:rsid w:val="001A628A"/>
    <w:rsid w:val="001B6434"/>
    <w:rsid w:val="001D5308"/>
    <w:rsid w:val="001E3501"/>
    <w:rsid w:val="001E7208"/>
    <w:rsid w:val="001F0DD0"/>
    <w:rsid w:val="0023505B"/>
    <w:rsid w:val="0025286F"/>
    <w:rsid w:val="00255723"/>
    <w:rsid w:val="00271F2A"/>
    <w:rsid w:val="00293352"/>
    <w:rsid w:val="002C6D6F"/>
    <w:rsid w:val="002F10CD"/>
    <w:rsid w:val="002F29E3"/>
    <w:rsid w:val="002F7058"/>
    <w:rsid w:val="00356795"/>
    <w:rsid w:val="003775A3"/>
    <w:rsid w:val="0039012E"/>
    <w:rsid w:val="003D671B"/>
    <w:rsid w:val="003F716E"/>
    <w:rsid w:val="00404425"/>
    <w:rsid w:val="00411721"/>
    <w:rsid w:val="004219F9"/>
    <w:rsid w:val="00432EAB"/>
    <w:rsid w:val="004476F7"/>
    <w:rsid w:val="00452DA0"/>
    <w:rsid w:val="004F2AB9"/>
    <w:rsid w:val="00500023"/>
    <w:rsid w:val="00510C61"/>
    <w:rsid w:val="00511BC1"/>
    <w:rsid w:val="00512307"/>
    <w:rsid w:val="00513D37"/>
    <w:rsid w:val="00536635"/>
    <w:rsid w:val="005567B0"/>
    <w:rsid w:val="00562E31"/>
    <w:rsid w:val="005814D1"/>
    <w:rsid w:val="005B0E41"/>
    <w:rsid w:val="005D6E6D"/>
    <w:rsid w:val="005D785E"/>
    <w:rsid w:val="005D7D07"/>
    <w:rsid w:val="006029B0"/>
    <w:rsid w:val="006076EC"/>
    <w:rsid w:val="00617B14"/>
    <w:rsid w:val="00621A10"/>
    <w:rsid w:val="00622F28"/>
    <w:rsid w:val="00626A52"/>
    <w:rsid w:val="0063756D"/>
    <w:rsid w:val="00643E8B"/>
    <w:rsid w:val="00682FF4"/>
    <w:rsid w:val="00692B13"/>
    <w:rsid w:val="006A6F72"/>
    <w:rsid w:val="006C2E55"/>
    <w:rsid w:val="006C4DF4"/>
    <w:rsid w:val="006E4993"/>
    <w:rsid w:val="006E5244"/>
    <w:rsid w:val="0071188E"/>
    <w:rsid w:val="0074238C"/>
    <w:rsid w:val="00744C5F"/>
    <w:rsid w:val="00747595"/>
    <w:rsid w:val="007536F1"/>
    <w:rsid w:val="00756B77"/>
    <w:rsid w:val="007573EE"/>
    <w:rsid w:val="007641FB"/>
    <w:rsid w:val="007812BE"/>
    <w:rsid w:val="00782401"/>
    <w:rsid w:val="007C34EB"/>
    <w:rsid w:val="007C53A3"/>
    <w:rsid w:val="0081289D"/>
    <w:rsid w:val="008169DC"/>
    <w:rsid w:val="00821698"/>
    <w:rsid w:val="00830157"/>
    <w:rsid w:val="00841973"/>
    <w:rsid w:val="0084706D"/>
    <w:rsid w:val="00867033"/>
    <w:rsid w:val="0087583A"/>
    <w:rsid w:val="00884529"/>
    <w:rsid w:val="008B24D3"/>
    <w:rsid w:val="008B5649"/>
    <w:rsid w:val="008B7204"/>
    <w:rsid w:val="00900937"/>
    <w:rsid w:val="009021A5"/>
    <w:rsid w:val="00927EF6"/>
    <w:rsid w:val="00945FDF"/>
    <w:rsid w:val="00966550"/>
    <w:rsid w:val="009678C2"/>
    <w:rsid w:val="00991F95"/>
    <w:rsid w:val="009B3305"/>
    <w:rsid w:val="009E337E"/>
    <w:rsid w:val="009E4051"/>
    <w:rsid w:val="00A04414"/>
    <w:rsid w:val="00A132A7"/>
    <w:rsid w:val="00A17508"/>
    <w:rsid w:val="00A22F05"/>
    <w:rsid w:val="00A25ED1"/>
    <w:rsid w:val="00A56A1F"/>
    <w:rsid w:val="00A5709A"/>
    <w:rsid w:val="00A608EE"/>
    <w:rsid w:val="00A66F53"/>
    <w:rsid w:val="00A7726D"/>
    <w:rsid w:val="00A851F0"/>
    <w:rsid w:val="00AB5E36"/>
    <w:rsid w:val="00AC1FAE"/>
    <w:rsid w:val="00AE15FC"/>
    <w:rsid w:val="00AF5640"/>
    <w:rsid w:val="00B24CF3"/>
    <w:rsid w:val="00B26F1E"/>
    <w:rsid w:val="00B31474"/>
    <w:rsid w:val="00B521B0"/>
    <w:rsid w:val="00B61A6A"/>
    <w:rsid w:val="00B714C8"/>
    <w:rsid w:val="00BA1327"/>
    <w:rsid w:val="00BB737F"/>
    <w:rsid w:val="00BC020E"/>
    <w:rsid w:val="00BD0DFD"/>
    <w:rsid w:val="00BD665B"/>
    <w:rsid w:val="00BD6E4E"/>
    <w:rsid w:val="00BE772D"/>
    <w:rsid w:val="00C019BA"/>
    <w:rsid w:val="00C66CDD"/>
    <w:rsid w:val="00C87774"/>
    <w:rsid w:val="00CC1EFF"/>
    <w:rsid w:val="00CE3529"/>
    <w:rsid w:val="00CE5311"/>
    <w:rsid w:val="00D068FE"/>
    <w:rsid w:val="00D116D7"/>
    <w:rsid w:val="00D13484"/>
    <w:rsid w:val="00D33C55"/>
    <w:rsid w:val="00D43B1C"/>
    <w:rsid w:val="00D80F4B"/>
    <w:rsid w:val="00DA19E1"/>
    <w:rsid w:val="00DC46F0"/>
    <w:rsid w:val="00DD5805"/>
    <w:rsid w:val="00DD7522"/>
    <w:rsid w:val="00DE71EA"/>
    <w:rsid w:val="00DF552D"/>
    <w:rsid w:val="00E365EF"/>
    <w:rsid w:val="00E36C67"/>
    <w:rsid w:val="00E44C44"/>
    <w:rsid w:val="00E75C88"/>
    <w:rsid w:val="00E92E1E"/>
    <w:rsid w:val="00EC784E"/>
    <w:rsid w:val="00ED19DF"/>
    <w:rsid w:val="00F02179"/>
    <w:rsid w:val="00F32029"/>
    <w:rsid w:val="00F72D09"/>
    <w:rsid w:val="00F85DDA"/>
    <w:rsid w:val="00F90716"/>
    <w:rsid w:val="00FB2365"/>
    <w:rsid w:val="00FB34E9"/>
    <w:rsid w:val="00FC077B"/>
    <w:rsid w:val="00FC6D09"/>
    <w:rsid w:val="00FE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BCCF"/>
  <w15:docId w15:val="{30EDC208-9A25-4FFD-B686-498AF7B4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AB9"/>
  </w:style>
  <w:style w:type="paragraph" w:styleId="Heading1">
    <w:name w:val="heading 1"/>
    <w:basedOn w:val="Normal1"/>
    <w:next w:val="Normal1"/>
    <w:uiPriority w:val="9"/>
    <w:qFormat/>
    <w:rsid w:val="00E36C6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1"/>
    <w:next w:val="Normal1"/>
    <w:uiPriority w:val="9"/>
    <w:unhideWhenUsed/>
    <w:qFormat/>
    <w:rsid w:val="00E36C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E36C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E36C6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E36C6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E36C6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36C67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uiPriority w:val="10"/>
    <w:qFormat/>
    <w:rsid w:val="00E36C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rsid w:val="00E36C67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E36C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36C6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36C6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3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2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307"/>
  </w:style>
  <w:style w:type="paragraph" w:styleId="Footer">
    <w:name w:val="footer"/>
    <w:basedOn w:val="Normal"/>
    <w:link w:val="FooterChar"/>
    <w:uiPriority w:val="99"/>
    <w:unhideWhenUsed/>
    <w:rsid w:val="00512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307"/>
  </w:style>
  <w:style w:type="paragraph" w:styleId="TOC1">
    <w:name w:val="toc 1"/>
    <w:basedOn w:val="Normal"/>
    <w:next w:val="Normal"/>
    <w:autoRedefine/>
    <w:uiPriority w:val="39"/>
    <w:unhideWhenUsed/>
    <w:rsid w:val="00BE77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77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C6D09"/>
    <w:pPr>
      <w:spacing w:after="100"/>
      <w:ind w:left="220"/>
    </w:pPr>
  </w:style>
  <w:style w:type="table" w:styleId="TableGrid">
    <w:name w:val="Table Grid"/>
    <w:basedOn w:val="TableNormal"/>
    <w:uiPriority w:val="59"/>
    <w:rsid w:val="002F1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5E36"/>
    <w:pPr>
      <w:ind w:left="720"/>
      <w:contextualSpacing/>
    </w:pPr>
  </w:style>
  <w:style w:type="paragraph" w:customStyle="1" w:styleId="TableText">
    <w:name w:val="Table Text"/>
    <w:basedOn w:val="Normal"/>
    <w:uiPriority w:val="99"/>
    <w:rsid w:val="00FC077B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C0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0">
    <w:name w:val="Tabletext"/>
    <w:basedOn w:val="Normal"/>
    <w:uiPriority w:val="99"/>
    <w:rsid w:val="00FC077B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">
    <w:name w:val="text"/>
    <w:basedOn w:val="DefaultParagraphFont"/>
    <w:rsid w:val="007536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14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14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1774">
          <w:marLeft w:val="1627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mailto:Philly311@phila.gov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9EA80AEA6ED4E9F5A32193A46957A" ma:contentTypeVersion="0" ma:contentTypeDescription="Create a new document." ma:contentTypeScope="" ma:versionID="45e4a20dafad2b1a52751d8edc3bdf5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6EE849-8D92-4F73-9868-C610B88FA1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32FE8893-6F04-4776-96D4-1101692AFF4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E296D14-F2FD-4BE7-83DB-73C1534048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17F213-A223-4CEC-A84F-F7C0D7570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Philly CRM 311 Technical Design Email.docx</vt:lpstr>
    </vt:vector>
  </TitlesOfParts>
  <Company>GSA</Company>
  <LinksUpToDate>false</LinksUpToDate>
  <CharactersWithSpaces>6653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Philly CRM 311 Technical Design Email.docx</dc:title>
  <dc:creator>Susheela Kenchappa, Sreelatha</dc:creator>
  <cp:lastModifiedBy>Susheela Kenchappa, Sreelatha</cp:lastModifiedBy>
  <cp:revision>4</cp:revision>
  <cp:lastPrinted>2015-03-26T12:07:00Z</cp:lastPrinted>
  <dcterms:created xsi:type="dcterms:W3CDTF">2015-03-26T13:43:00Z</dcterms:created>
  <dcterms:modified xsi:type="dcterms:W3CDTF">2015-03-31T10:16:00Z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0x0101006219EA80AEA6ED4E9F5A32193A46957A</vt:lpwstr>
  </property>
</Properties>
</file>