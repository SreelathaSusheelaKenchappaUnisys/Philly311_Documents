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09624D5" w14:textId="77777777" w:rsidR="00E36C67" w:rsidRDefault="00E36C67" w:rsidP="000D404D">
      <w:pPr>
        <w:pStyle w:val="Normal1"/>
        <w:widowControl w:val="0"/>
      </w:pPr>
    </w:p>
    <w:p w14:paraId="6B0FC895" w14:textId="77777777" w:rsidR="00E36C67" w:rsidRDefault="00E36C67">
      <w:pPr>
        <w:pStyle w:val="Normal1"/>
        <w:widowControl w:val="0"/>
        <w:jc w:val="center"/>
      </w:pPr>
    </w:p>
    <w:p w14:paraId="578EE7BA" w14:textId="77777777" w:rsidR="00E36C67" w:rsidRDefault="00E36C67">
      <w:pPr>
        <w:pStyle w:val="Normal1"/>
        <w:widowControl w:val="0"/>
        <w:jc w:val="center"/>
      </w:pPr>
    </w:p>
    <w:p w14:paraId="205C9E1E" w14:textId="77777777" w:rsidR="00E36C67" w:rsidRDefault="00E36C67">
      <w:pPr>
        <w:pStyle w:val="Normal1"/>
        <w:widowControl w:val="0"/>
        <w:jc w:val="center"/>
      </w:pPr>
    </w:p>
    <w:p w14:paraId="1C2AACAF" w14:textId="77777777" w:rsidR="00E36C67" w:rsidRDefault="00E36C67">
      <w:pPr>
        <w:pStyle w:val="Normal1"/>
        <w:widowControl w:val="0"/>
        <w:jc w:val="center"/>
      </w:pPr>
    </w:p>
    <w:p w14:paraId="2C2F6980" w14:textId="77777777" w:rsidR="00991F95" w:rsidRDefault="00991F95" w:rsidP="00991F95">
      <w:pPr>
        <w:pStyle w:val="Normal1"/>
      </w:pPr>
    </w:p>
    <w:p w14:paraId="31EF289F" w14:textId="77777777" w:rsidR="00991F95" w:rsidRDefault="00991F95" w:rsidP="00991F95">
      <w:pPr>
        <w:pStyle w:val="Normal1"/>
      </w:pPr>
    </w:p>
    <w:tbl>
      <w:tblPr>
        <w:tblW w:w="9360" w:type="dxa"/>
        <w:tblInd w:w="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4A0" w:firstRow="1" w:lastRow="0" w:firstColumn="1" w:lastColumn="0" w:noHBand="0" w:noVBand="1"/>
      </w:tblPr>
      <w:tblGrid>
        <w:gridCol w:w="9360"/>
      </w:tblGrid>
      <w:tr w:rsidR="00991F95" w14:paraId="7CA1537A" w14:textId="77777777" w:rsidTr="005B0E41">
        <w:tc>
          <w:tcPr>
            <w:tcW w:w="9360" w:type="dxa"/>
            <w:shd w:val="clear" w:color="auto" w:fill="4F81BD"/>
            <w:tcMar>
              <w:top w:w="100" w:type="dxa"/>
              <w:left w:w="100" w:type="dxa"/>
              <w:bottom w:w="100" w:type="dxa"/>
              <w:right w:w="100" w:type="dxa"/>
            </w:tcMar>
          </w:tcPr>
          <w:p w14:paraId="3EF61C6D" w14:textId="77181CE5" w:rsidR="00991F95" w:rsidRDefault="00991F95" w:rsidP="005B0E41">
            <w:pPr>
              <w:pStyle w:val="Normal1"/>
              <w:spacing w:line="240" w:lineRule="auto"/>
              <w:ind w:right="1335"/>
            </w:pPr>
            <w:r>
              <w:rPr>
                <w:rFonts w:ascii="Calibri" w:eastAsia="Calibri" w:hAnsi="Calibri" w:cs="Calibri"/>
                <w:b/>
                <w:color w:val="FFFFFF"/>
                <w:sz w:val="60"/>
              </w:rPr>
              <w:t>Philly 311</w:t>
            </w:r>
            <w:r w:rsidR="0021226C">
              <w:rPr>
                <w:rFonts w:ascii="Calibri" w:eastAsia="Calibri" w:hAnsi="Calibri" w:cs="Calibri"/>
                <w:b/>
                <w:color w:val="FFFFFF"/>
                <w:sz w:val="60"/>
              </w:rPr>
              <w:t xml:space="preserve"> CRM</w:t>
            </w:r>
          </w:p>
          <w:p w14:paraId="02AD5213" w14:textId="77777777" w:rsidR="00991F95" w:rsidRDefault="00991F95" w:rsidP="005B0E41">
            <w:pPr>
              <w:pStyle w:val="Normal1"/>
              <w:spacing w:line="240" w:lineRule="auto"/>
              <w:ind w:right="1335"/>
              <w:rPr>
                <w:rFonts w:ascii="Calibri" w:eastAsia="Calibri" w:hAnsi="Calibri" w:cs="Calibri"/>
                <w:b/>
                <w:color w:val="FFFFFF"/>
                <w:sz w:val="60"/>
              </w:rPr>
            </w:pPr>
            <w:r>
              <w:rPr>
                <w:rFonts w:ascii="Calibri" w:eastAsia="Calibri" w:hAnsi="Calibri" w:cs="Calibri"/>
                <w:b/>
                <w:color w:val="FFFFFF"/>
                <w:sz w:val="60"/>
              </w:rPr>
              <w:t xml:space="preserve">Technical Design – </w:t>
            </w:r>
            <w:r w:rsidR="005542AB">
              <w:rPr>
                <w:rFonts w:ascii="Calibri" w:eastAsia="Calibri" w:hAnsi="Calibri" w:cs="Calibri"/>
                <w:b/>
                <w:color w:val="FFFFFF"/>
                <w:sz w:val="60"/>
              </w:rPr>
              <w:t xml:space="preserve">Streets Department CityWorks System </w:t>
            </w:r>
            <w:r>
              <w:rPr>
                <w:rFonts w:ascii="Calibri" w:eastAsia="Calibri" w:hAnsi="Calibri" w:cs="Calibri"/>
                <w:b/>
                <w:color w:val="FFFFFF"/>
                <w:sz w:val="60"/>
              </w:rPr>
              <w:t>Integration</w:t>
            </w:r>
          </w:p>
          <w:p w14:paraId="4E325986" w14:textId="1EC05A5C" w:rsidR="00991F95" w:rsidRDefault="0025286F" w:rsidP="008E0900">
            <w:pPr>
              <w:pStyle w:val="Normal1"/>
              <w:spacing w:line="240" w:lineRule="auto"/>
              <w:ind w:right="1335"/>
            </w:pPr>
            <w:r>
              <w:rPr>
                <w:rFonts w:ascii="Calibri" w:eastAsia="Calibri" w:hAnsi="Calibri" w:cs="Calibri"/>
                <w:b/>
                <w:color w:val="FFFFFF"/>
                <w:sz w:val="24"/>
              </w:rPr>
              <w:t>V1.</w:t>
            </w:r>
            <w:r w:rsidR="00D41C29">
              <w:rPr>
                <w:rFonts w:ascii="Calibri" w:eastAsia="Calibri" w:hAnsi="Calibri" w:cs="Calibri"/>
                <w:b/>
                <w:color w:val="FFFFFF"/>
                <w:sz w:val="24"/>
              </w:rPr>
              <w:t>4</w:t>
            </w:r>
          </w:p>
        </w:tc>
      </w:tr>
      <w:tr w:rsidR="00991F95" w14:paraId="7C8F5474" w14:textId="77777777" w:rsidTr="005B0E41">
        <w:tc>
          <w:tcPr>
            <w:tcW w:w="9360" w:type="dxa"/>
            <w:shd w:val="clear" w:color="auto" w:fill="4F81BD"/>
            <w:tcMar>
              <w:top w:w="100" w:type="dxa"/>
              <w:left w:w="100" w:type="dxa"/>
              <w:bottom w:w="100" w:type="dxa"/>
              <w:right w:w="100" w:type="dxa"/>
            </w:tcMar>
          </w:tcPr>
          <w:p w14:paraId="540C7272" w14:textId="77777777" w:rsidR="00991F95" w:rsidRDefault="00991F95" w:rsidP="005B0E41">
            <w:pPr>
              <w:pStyle w:val="Normal1"/>
              <w:spacing w:line="240" w:lineRule="auto"/>
              <w:ind w:right="1335"/>
            </w:pPr>
          </w:p>
        </w:tc>
      </w:tr>
    </w:tbl>
    <w:p w14:paraId="21A7EC90" w14:textId="77777777" w:rsidR="00991F95" w:rsidRDefault="00991F95" w:rsidP="00991F95">
      <w:pPr>
        <w:pStyle w:val="Normal1"/>
      </w:pPr>
    </w:p>
    <w:p w14:paraId="422B250E" w14:textId="77777777" w:rsidR="00437191" w:rsidRDefault="00437191" w:rsidP="00437191">
      <w:r>
        <w:br w:type="page"/>
      </w:r>
    </w:p>
    <w:p w14:paraId="0C3974A3" w14:textId="77777777" w:rsidR="00437191" w:rsidRPr="00437191" w:rsidRDefault="00437191" w:rsidP="0021226C">
      <w:pPr>
        <w:rPr>
          <w:rStyle w:val="Strong"/>
          <w:sz w:val="28"/>
          <w:szCs w:val="28"/>
        </w:rPr>
      </w:pPr>
      <w:r w:rsidRPr="00437191">
        <w:rPr>
          <w:rStyle w:val="Strong"/>
          <w:sz w:val="28"/>
          <w:szCs w:val="28"/>
        </w:rPr>
        <w:lastRenderedPageBreak/>
        <w:t>Revision History</w:t>
      </w:r>
    </w:p>
    <w:tbl>
      <w:tblPr>
        <w:tblW w:w="9360" w:type="dxa"/>
        <w:tblInd w:w="6"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left w:w="10" w:type="dxa"/>
          <w:right w:w="10" w:type="dxa"/>
        </w:tblCellMar>
        <w:tblLook w:val="04A0" w:firstRow="1" w:lastRow="0" w:firstColumn="1" w:lastColumn="0" w:noHBand="0" w:noVBand="1"/>
      </w:tblPr>
      <w:tblGrid>
        <w:gridCol w:w="1260"/>
        <w:gridCol w:w="1590"/>
        <w:gridCol w:w="3682"/>
        <w:gridCol w:w="2828"/>
      </w:tblGrid>
      <w:tr w:rsidR="00437191" w14:paraId="7D09CB8C" w14:textId="77777777" w:rsidTr="00437191">
        <w:tc>
          <w:tcPr>
            <w:tcW w:w="1260" w:type="dxa"/>
            <w:shd w:val="clear" w:color="auto" w:fill="5078B4"/>
            <w:tcMar>
              <w:top w:w="58" w:type="dxa"/>
              <w:left w:w="58" w:type="dxa"/>
              <w:bottom w:w="58" w:type="dxa"/>
              <w:right w:w="58" w:type="dxa"/>
            </w:tcMar>
          </w:tcPr>
          <w:p w14:paraId="133C4FEF" w14:textId="77777777" w:rsidR="00437191" w:rsidRDefault="00437191" w:rsidP="004857A8">
            <w:pPr>
              <w:pStyle w:val="Normal1"/>
              <w:jc w:val="center"/>
            </w:pPr>
            <w:r>
              <w:rPr>
                <w:rFonts w:ascii="Calibri" w:eastAsia="Calibri" w:hAnsi="Calibri" w:cs="Calibri"/>
                <w:b/>
                <w:color w:val="FFFFFF"/>
                <w:shd w:val="clear" w:color="auto" w:fill="5078B4"/>
              </w:rPr>
              <w:t>Revision Number</w:t>
            </w:r>
          </w:p>
        </w:tc>
        <w:tc>
          <w:tcPr>
            <w:tcW w:w="1590" w:type="dxa"/>
            <w:shd w:val="clear" w:color="auto" w:fill="5078B4"/>
            <w:tcMar>
              <w:top w:w="58" w:type="dxa"/>
              <w:left w:w="58" w:type="dxa"/>
              <w:bottom w:w="58" w:type="dxa"/>
              <w:right w:w="58" w:type="dxa"/>
            </w:tcMar>
          </w:tcPr>
          <w:p w14:paraId="0BD33894" w14:textId="77777777" w:rsidR="00437191" w:rsidRDefault="00437191" w:rsidP="004857A8">
            <w:pPr>
              <w:pStyle w:val="Normal1"/>
              <w:jc w:val="center"/>
            </w:pPr>
            <w:r>
              <w:rPr>
                <w:rFonts w:ascii="Calibri" w:eastAsia="Calibri" w:hAnsi="Calibri" w:cs="Calibri"/>
                <w:b/>
                <w:color w:val="FFFFFF"/>
                <w:shd w:val="clear" w:color="auto" w:fill="5078B4"/>
              </w:rPr>
              <w:t>Revision Date</w:t>
            </w:r>
          </w:p>
        </w:tc>
        <w:tc>
          <w:tcPr>
            <w:tcW w:w="3682" w:type="dxa"/>
            <w:shd w:val="clear" w:color="auto" w:fill="5078B4"/>
            <w:tcMar>
              <w:top w:w="58" w:type="dxa"/>
              <w:left w:w="58" w:type="dxa"/>
              <w:bottom w:w="58" w:type="dxa"/>
              <w:right w:w="58" w:type="dxa"/>
            </w:tcMar>
          </w:tcPr>
          <w:p w14:paraId="412E3472" w14:textId="77777777" w:rsidR="00437191" w:rsidRDefault="00437191" w:rsidP="004857A8">
            <w:pPr>
              <w:pStyle w:val="Normal1"/>
              <w:jc w:val="center"/>
            </w:pPr>
            <w:r>
              <w:rPr>
                <w:rFonts w:ascii="Calibri" w:eastAsia="Calibri" w:hAnsi="Calibri" w:cs="Calibri"/>
                <w:b/>
                <w:color w:val="FFFFFF"/>
                <w:shd w:val="clear" w:color="auto" w:fill="5078B4"/>
              </w:rPr>
              <w:t>Summary of Changes</w:t>
            </w:r>
          </w:p>
        </w:tc>
        <w:tc>
          <w:tcPr>
            <w:tcW w:w="2828" w:type="dxa"/>
            <w:shd w:val="clear" w:color="auto" w:fill="5078B4"/>
            <w:tcMar>
              <w:top w:w="58" w:type="dxa"/>
              <w:left w:w="58" w:type="dxa"/>
              <w:bottom w:w="58" w:type="dxa"/>
              <w:right w:w="58" w:type="dxa"/>
            </w:tcMar>
          </w:tcPr>
          <w:p w14:paraId="249ED979" w14:textId="77777777" w:rsidR="00437191" w:rsidRDefault="00437191" w:rsidP="004857A8">
            <w:pPr>
              <w:pStyle w:val="Normal1"/>
              <w:jc w:val="center"/>
            </w:pPr>
            <w:r>
              <w:rPr>
                <w:rFonts w:ascii="Calibri" w:eastAsia="Calibri" w:hAnsi="Calibri" w:cs="Calibri"/>
                <w:b/>
                <w:color w:val="FFFFFF"/>
                <w:shd w:val="clear" w:color="auto" w:fill="5078B4"/>
              </w:rPr>
              <w:t>Author</w:t>
            </w:r>
          </w:p>
        </w:tc>
      </w:tr>
      <w:tr w:rsidR="00437191" w14:paraId="2DC0304E" w14:textId="77777777" w:rsidTr="00437191">
        <w:tc>
          <w:tcPr>
            <w:tcW w:w="1260" w:type="dxa"/>
            <w:tcMar>
              <w:top w:w="100" w:type="dxa"/>
              <w:left w:w="100" w:type="dxa"/>
              <w:bottom w:w="100" w:type="dxa"/>
              <w:right w:w="100" w:type="dxa"/>
            </w:tcMar>
          </w:tcPr>
          <w:p w14:paraId="7BD2BCD5" w14:textId="77777777" w:rsidR="00437191" w:rsidRDefault="00437191" w:rsidP="004857A8">
            <w:pPr>
              <w:pStyle w:val="Normal1"/>
              <w:jc w:val="center"/>
            </w:pPr>
            <w:r>
              <w:rPr>
                <w:rFonts w:ascii="Calibri" w:eastAsia="Calibri" w:hAnsi="Calibri" w:cs="Calibri"/>
              </w:rPr>
              <w:t>Draft</w:t>
            </w:r>
          </w:p>
        </w:tc>
        <w:tc>
          <w:tcPr>
            <w:tcW w:w="1590" w:type="dxa"/>
            <w:tcMar>
              <w:top w:w="100" w:type="dxa"/>
              <w:left w:w="100" w:type="dxa"/>
              <w:bottom w:w="100" w:type="dxa"/>
              <w:right w:w="100" w:type="dxa"/>
            </w:tcMar>
          </w:tcPr>
          <w:p w14:paraId="5EA324B3" w14:textId="77777777" w:rsidR="00437191" w:rsidRDefault="00437191" w:rsidP="004857A8">
            <w:pPr>
              <w:pStyle w:val="Normal1"/>
              <w:jc w:val="center"/>
            </w:pPr>
            <w:r>
              <w:rPr>
                <w:rFonts w:ascii="Calibri" w:eastAsia="Calibri" w:hAnsi="Calibri" w:cs="Calibri"/>
              </w:rPr>
              <w:t>02/04/2014</w:t>
            </w:r>
          </w:p>
        </w:tc>
        <w:tc>
          <w:tcPr>
            <w:tcW w:w="3682" w:type="dxa"/>
            <w:tcMar>
              <w:top w:w="100" w:type="dxa"/>
              <w:left w:w="100" w:type="dxa"/>
              <w:bottom w:w="100" w:type="dxa"/>
              <w:right w:w="100" w:type="dxa"/>
            </w:tcMar>
          </w:tcPr>
          <w:p w14:paraId="33C3C178" w14:textId="77777777" w:rsidR="00437191" w:rsidRDefault="00437191" w:rsidP="004857A8">
            <w:pPr>
              <w:pStyle w:val="Normal1"/>
            </w:pPr>
            <w:r>
              <w:rPr>
                <w:rFonts w:ascii="Calibri" w:eastAsia="Calibri" w:hAnsi="Calibri" w:cs="Calibri"/>
              </w:rPr>
              <w:t>Created Draft</w:t>
            </w:r>
          </w:p>
        </w:tc>
        <w:tc>
          <w:tcPr>
            <w:tcW w:w="2828" w:type="dxa"/>
            <w:tcMar>
              <w:top w:w="100" w:type="dxa"/>
              <w:left w:w="100" w:type="dxa"/>
              <w:bottom w:w="100" w:type="dxa"/>
              <w:right w:w="100" w:type="dxa"/>
            </w:tcMar>
          </w:tcPr>
          <w:p w14:paraId="77E1D548" w14:textId="77777777" w:rsidR="00437191" w:rsidRDefault="00437191" w:rsidP="004857A8">
            <w:pPr>
              <w:pStyle w:val="Normal1"/>
            </w:pPr>
            <w:r>
              <w:rPr>
                <w:rFonts w:ascii="Calibri" w:eastAsia="Calibri" w:hAnsi="Calibri" w:cs="Calibri"/>
              </w:rPr>
              <w:t>Prabhakar/Murugaboopathi</w:t>
            </w:r>
          </w:p>
        </w:tc>
      </w:tr>
      <w:tr w:rsidR="007247F3" w14:paraId="5DA1C05E" w14:textId="77777777" w:rsidTr="00437191">
        <w:tc>
          <w:tcPr>
            <w:tcW w:w="1260" w:type="dxa"/>
            <w:tcMar>
              <w:top w:w="100" w:type="dxa"/>
              <w:left w:w="100" w:type="dxa"/>
              <w:bottom w:w="100" w:type="dxa"/>
              <w:right w:w="100" w:type="dxa"/>
            </w:tcMar>
          </w:tcPr>
          <w:p w14:paraId="4109F1A2" w14:textId="77777777" w:rsidR="007247F3" w:rsidRDefault="007247F3" w:rsidP="004857A8">
            <w:pPr>
              <w:pStyle w:val="Normal1"/>
              <w:jc w:val="center"/>
              <w:rPr>
                <w:rFonts w:ascii="Calibri" w:eastAsia="Calibri" w:hAnsi="Calibri" w:cs="Calibri"/>
              </w:rPr>
            </w:pPr>
            <w:r>
              <w:rPr>
                <w:rFonts w:ascii="Calibri" w:eastAsia="Calibri" w:hAnsi="Calibri" w:cs="Calibri"/>
              </w:rPr>
              <w:t>1.0</w:t>
            </w:r>
          </w:p>
        </w:tc>
        <w:tc>
          <w:tcPr>
            <w:tcW w:w="1590" w:type="dxa"/>
            <w:tcMar>
              <w:top w:w="100" w:type="dxa"/>
              <w:left w:w="100" w:type="dxa"/>
              <w:bottom w:w="100" w:type="dxa"/>
              <w:right w:w="100" w:type="dxa"/>
            </w:tcMar>
          </w:tcPr>
          <w:p w14:paraId="3587B0C3" w14:textId="77777777" w:rsidR="007247F3" w:rsidRDefault="007247F3" w:rsidP="004857A8">
            <w:pPr>
              <w:pStyle w:val="Normal1"/>
              <w:jc w:val="center"/>
              <w:rPr>
                <w:rFonts w:ascii="Calibri" w:eastAsia="Calibri" w:hAnsi="Calibri" w:cs="Calibri"/>
              </w:rPr>
            </w:pPr>
            <w:r>
              <w:rPr>
                <w:rFonts w:ascii="Calibri" w:eastAsia="Calibri" w:hAnsi="Calibri" w:cs="Calibri"/>
              </w:rPr>
              <w:t>02/21/2014</w:t>
            </w:r>
          </w:p>
        </w:tc>
        <w:tc>
          <w:tcPr>
            <w:tcW w:w="3682" w:type="dxa"/>
            <w:tcMar>
              <w:top w:w="100" w:type="dxa"/>
              <w:left w:w="100" w:type="dxa"/>
              <w:bottom w:w="100" w:type="dxa"/>
              <w:right w:w="100" w:type="dxa"/>
            </w:tcMar>
          </w:tcPr>
          <w:p w14:paraId="31950BAC" w14:textId="77777777" w:rsidR="007247F3" w:rsidRDefault="007247F3" w:rsidP="004857A8">
            <w:pPr>
              <w:pStyle w:val="Normal1"/>
              <w:rPr>
                <w:rFonts w:ascii="Calibri" w:eastAsia="Calibri" w:hAnsi="Calibri" w:cs="Calibri"/>
              </w:rPr>
            </w:pPr>
            <w:r>
              <w:rPr>
                <w:rFonts w:ascii="Calibri" w:eastAsia="Calibri" w:hAnsi="Calibri" w:cs="Calibri"/>
              </w:rPr>
              <w:t>Updated based on meetings with Streets Department</w:t>
            </w:r>
          </w:p>
        </w:tc>
        <w:tc>
          <w:tcPr>
            <w:tcW w:w="2828" w:type="dxa"/>
            <w:tcMar>
              <w:top w:w="100" w:type="dxa"/>
              <w:left w:w="100" w:type="dxa"/>
              <w:bottom w:w="100" w:type="dxa"/>
              <w:right w:w="100" w:type="dxa"/>
            </w:tcMar>
          </w:tcPr>
          <w:p w14:paraId="3DED8F5D" w14:textId="77777777" w:rsidR="007247F3" w:rsidRDefault="007247F3" w:rsidP="004857A8">
            <w:pPr>
              <w:pStyle w:val="Normal1"/>
              <w:rPr>
                <w:rFonts w:ascii="Calibri" w:eastAsia="Calibri" w:hAnsi="Calibri" w:cs="Calibri"/>
              </w:rPr>
            </w:pPr>
            <w:r>
              <w:rPr>
                <w:rFonts w:ascii="Calibri" w:eastAsia="Calibri" w:hAnsi="Calibri" w:cs="Calibri"/>
              </w:rPr>
              <w:t>Steve Waters</w:t>
            </w:r>
          </w:p>
        </w:tc>
      </w:tr>
      <w:tr w:rsidR="008E0900" w14:paraId="6ACBCCD4" w14:textId="77777777" w:rsidTr="00437191">
        <w:tc>
          <w:tcPr>
            <w:tcW w:w="1260" w:type="dxa"/>
            <w:tcMar>
              <w:top w:w="100" w:type="dxa"/>
              <w:left w:w="100" w:type="dxa"/>
              <w:bottom w:w="100" w:type="dxa"/>
              <w:right w:w="100" w:type="dxa"/>
            </w:tcMar>
          </w:tcPr>
          <w:p w14:paraId="5F9A4971" w14:textId="277DE365" w:rsidR="008E0900" w:rsidRDefault="008E0900" w:rsidP="004857A8">
            <w:pPr>
              <w:pStyle w:val="Normal1"/>
              <w:jc w:val="center"/>
              <w:rPr>
                <w:rFonts w:ascii="Calibri" w:eastAsia="Calibri" w:hAnsi="Calibri" w:cs="Calibri"/>
              </w:rPr>
            </w:pPr>
            <w:r>
              <w:rPr>
                <w:rFonts w:ascii="Calibri" w:eastAsia="Calibri" w:hAnsi="Calibri" w:cs="Calibri"/>
              </w:rPr>
              <w:t>1.1</w:t>
            </w:r>
          </w:p>
        </w:tc>
        <w:tc>
          <w:tcPr>
            <w:tcW w:w="1590" w:type="dxa"/>
            <w:tcMar>
              <w:top w:w="100" w:type="dxa"/>
              <w:left w:w="100" w:type="dxa"/>
              <w:bottom w:w="100" w:type="dxa"/>
              <w:right w:w="100" w:type="dxa"/>
            </w:tcMar>
          </w:tcPr>
          <w:p w14:paraId="3D005828" w14:textId="23894F44" w:rsidR="008E0900" w:rsidRDefault="008E0900" w:rsidP="004857A8">
            <w:pPr>
              <w:pStyle w:val="Normal1"/>
              <w:jc w:val="center"/>
              <w:rPr>
                <w:rFonts w:ascii="Calibri" w:eastAsia="Calibri" w:hAnsi="Calibri" w:cs="Calibri"/>
              </w:rPr>
            </w:pPr>
            <w:r>
              <w:rPr>
                <w:rFonts w:ascii="Calibri" w:eastAsia="Calibri" w:hAnsi="Calibri" w:cs="Calibri"/>
              </w:rPr>
              <w:t>08/21/2014</w:t>
            </w:r>
          </w:p>
        </w:tc>
        <w:tc>
          <w:tcPr>
            <w:tcW w:w="3682" w:type="dxa"/>
            <w:tcMar>
              <w:top w:w="100" w:type="dxa"/>
              <w:left w:w="100" w:type="dxa"/>
              <w:bottom w:w="100" w:type="dxa"/>
              <w:right w:w="100" w:type="dxa"/>
            </w:tcMar>
          </w:tcPr>
          <w:p w14:paraId="5142C3C8" w14:textId="65B2B8AB" w:rsidR="008E0900" w:rsidRDefault="008E0900" w:rsidP="004857A8">
            <w:pPr>
              <w:pStyle w:val="Normal1"/>
              <w:rPr>
                <w:rFonts w:ascii="Calibri" w:eastAsia="Calibri" w:hAnsi="Calibri" w:cs="Calibri"/>
              </w:rPr>
            </w:pPr>
            <w:r>
              <w:rPr>
                <w:rFonts w:ascii="Calibri" w:eastAsia="Calibri" w:hAnsi="Calibri" w:cs="Calibri"/>
              </w:rPr>
              <w:t>Complete Document Revision</w:t>
            </w:r>
          </w:p>
        </w:tc>
        <w:tc>
          <w:tcPr>
            <w:tcW w:w="2828" w:type="dxa"/>
            <w:tcMar>
              <w:top w:w="100" w:type="dxa"/>
              <w:left w:w="100" w:type="dxa"/>
              <w:bottom w:w="100" w:type="dxa"/>
              <w:right w:w="100" w:type="dxa"/>
            </w:tcMar>
          </w:tcPr>
          <w:p w14:paraId="095DB3EA" w14:textId="6D101EB9" w:rsidR="008E0900" w:rsidRDefault="008E0900" w:rsidP="004857A8">
            <w:pPr>
              <w:pStyle w:val="Normal1"/>
              <w:rPr>
                <w:rFonts w:ascii="Calibri" w:eastAsia="Calibri" w:hAnsi="Calibri" w:cs="Calibri"/>
              </w:rPr>
            </w:pPr>
            <w:r>
              <w:rPr>
                <w:rFonts w:ascii="Calibri" w:eastAsia="Calibri" w:hAnsi="Calibri" w:cs="Calibri"/>
              </w:rPr>
              <w:t>Thiru/</w:t>
            </w:r>
            <w:r w:rsidR="007E2E44">
              <w:rPr>
                <w:rFonts w:ascii="Calibri" w:eastAsia="Calibri" w:hAnsi="Calibri" w:cs="Calibri"/>
              </w:rPr>
              <w:t xml:space="preserve"> </w:t>
            </w:r>
            <w:r>
              <w:rPr>
                <w:rFonts w:ascii="Calibri" w:eastAsia="Calibri" w:hAnsi="Calibri" w:cs="Calibri"/>
              </w:rPr>
              <w:t>Saurav</w:t>
            </w:r>
          </w:p>
        </w:tc>
      </w:tr>
      <w:tr w:rsidR="0021226C" w14:paraId="64316F08" w14:textId="77777777" w:rsidTr="00437191">
        <w:tc>
          <w:tcPr>
            <w:tcW w:w="1260" w:type="dxa"/>
            <w:tcMar>
              <w:top w:w="100" w:type="dxa"/>
              <w:left w:w="100" w:type="dxa"/>
              <w:bottom w:w="100" w:type="dxa"/>
              <w:right w:w="100" w:type="dxa"/>
            </w:tcMar>
          </w:tcPr>
          <w:p w14:paraId="51DA34FE" w14:textId="577D703A" w:rsidR="0021226C" w:rsidRDefault="0021226C" w:rsidP="004857A8">
            <w:pPr>
              <w:pStyle w:val="Normal1"/>
              <w:jc w:val="center"/>
              <w:rPr>
                <w:rFonts w:ascii="Calibri" w:eastAsia="Calibri" w:hAnsi="Calibri" w:cs="Calibri"/>
              </w:rPr>
            </w:pPr>
            <w:r>
              <w:rPr>
                <w:rFonts w:ascii="Calibri" w:eastAsia="Calibri" w:hAnsi="Calibri" w:cs="Calibri"/>
              </w:rPr>
              <w:t>1.2</w:t>
            </w:r>
          </w:p>
        </w:tc>
        <w:tc>
          <w:tcPr>
            <w:tcW w:w="1590" w:type="dxa"/>
            <w:tcMar>
              <w:top w:w="100" w:type="dxa"/>
              <w:left w:w="100" w:type="dxa"/>
              <w:bottom w:w="100" w:type="dxa"/>
              <w:right w:w="100" w:type="dxa"/>
            </w:tcMar>
          </w:tcPr>
          <w:p w14:paraId="3B2FCFE9" w14:textId="0247579C" w:rsidR="0021226C" w:rsidRDefault="0021226C" w:rsidP="004857A8">
            <w:pPr>
              <w:pStyle w:val="Normal1"/>
              <w:jc w:val="center"/>
              <w:rPr>
                <w:rFonts w:ascii="Calibri" w:eastAsia="Calibri" w:hAnsi="Calibri" w:cs="Calibri"/>
              </w:rPr>
            </w:pPr>
            <w:r>
              <w:rPr>
                <w:rFonts w:ascii="Calibri" w:eastAsia="Calibri" w:hAnsi="Calibri" w:cs="Calibri"/>
              </w:rPr>
              <w:t>09/02/2014</w:t>
            </w:r>
          </w:p>
        </w:tc>
        <w:tc>
          <w:tcPr>
            <w:tcW w:w="3682" w:type="dxa"/>
            <w:tcMar>
              <w:top w:w="100" w:type="dxa"/>
              <w:left w:w="100" w:type="dxa"/>
              <w:bottom w:w="100" w:type="dxa"/>
              <w:right w:w="100" w:type="dxa"/>
            </w:tcMar>
          </w:tcPr>
          <w:p w14:paraId="3447FD1B" w14:textId="567EC65B" w:rsidR="0021226C" w:rsidRDefault="00CA5A62" w:rsidP="002D0AA1">
            <w:pPr>
              <w:pStyle w:val="Normal1"/>
              <w:rPr>
                <w:rFonts w:ascii="Calibri" w:eastAsia="Calibri" w:hAnsi="Calibri" w:cs="Calibri"/>
              </w:rPr>
            </w:pPr>
            <w:r>
              <w:rPr>
                <w:rFonts w:ascii="Calibri" w:eastAsia="Calibri" w:hAnsi="Calibri" w:cs="Calibri"/>
              </w:rPr>
              <w:t xml:space="preserve">Reviewed and updated Architecture Diagram, Problem SID Mapping, </w:t>
            </w:r>
            <w:r w:rsidR="002D0AA1">
              <w:rPr>
                <w:rFonts w:ascii="Calibri" w:eastAsia="Calibri" w:hAnsi="Calibri" w:cs="Calibri"/>
              </w:rPr>
              <w:t xml:space="preserve">Outbound Data flow section, </w:t>
            </w:r>
            <w:r>
              <w:rPr>
                <w:rFonts w:ascii="Calibri" w:eastAsia="Calibri" w:hAnsi="Calibri" w:cs="Calibri"/>
              </w:rPr>
              <w:t>Appendix</w:t>
            </w:r>
          </w:p>
        </w:tc>
        <w:tc>
          <w:tcPr>
            <w:tcW w:w="2828" w:type="dxa"/>
            <w:tcMar>
              <w:top w:w="100" w:type="dxa"/>
              <w:left w:w="100" w:type="dxa"/>
              <w:bottom w:w="100" w:type="dxa"/>
              <w:right w:w="100" w:type="dxa"/>
            </w:tcMar>
          </w:tcPr>
          <w:p w14:paraId="48C5B805" w14:textId="025FFB82" w:rsidR="0021226C" w:rsidRDefault="00CA5A62" w:rsidP="004857A8">
            <w:pPr>
              <w:pStyle w:val="Normal1"/>
              <w:rPr>
                <w:rFonts w:ascii="Calibri" w:eastAsia="Calibri" w:hAnsi="Calibri" w:cs="Calibri"/>
              </w:rPr>
            </w:pPr>
            <w:r>
              <w:rPr>
                <w:rFonts w:ascii="Calibri" w:eastAsia="Calibri" w:hAnsi="Calibri" w:cs="Calibri"/>
              </w:rPr>
              <w:t>Sreelatha SK</w:t>
            </w:r>
          </w:p>
        </w:tc>
      </w:tr>
      <w:tr w:rsidR="0067221D" w14:paraId="34A14960" w14:textId="77777777" w:rsidTr="00437191">
        <w:tc>
          <w:tcPr>
            <w:tcW w:w="1260" w:type="dxa"/>
            <w:tcMar>
              <w:top w:w="100" w:type="dxa"/>
              <w:left w:w="100" w:type="dxa"/>
              <w:bottom w:w="100" w:type="dxa"/>
              <w:right w:w="100" w:type="dxa"/>
            </w:tcMar>
          </w:tcPr>
          <w:p w14:paraId="3CC4B560" w14:textId="2A88A82A" w:rsidR="0067221D" w:rsidRDefault="0067221D" w:rsidP="004857A8">
            <w:pPr>
              <w:pStyle w:val="Normal1"/>
              <w:jc w:val="center"/>
              <w:rPr>
                <w:rFonts w:ascii="Calibri" w:eastAsia="Calibri" w:hAnsi="Calibri" w:cs="Calibri"/>
              </w:rPr>
            </w:pPr>
            <w:r>
              <w:rPr>
                <w:rFonts w:ascii="Calibri" w:eastAsia="Calibri" w:hAnsi="Calibri" w:cs="Calibri"/>
              </w:rPr>
              <w:t>1.3</w:t>
            </w:r>
          </w:p>
        </w:tc>
        <w:tc>
          <w:tcPr>
            <w:tcW w:w="1590" w:type="dxa"/>
            <w:tcMar>
              <w:top w:w="100" w:type="dxa"/>
              <w:left w:w="100" w:type="dxa"/>
              <w:bottom w:w="100" w:type="dxa"/>
              <w:right w:w="100" w:type="dxa"/>
            </w:tcMar>
          </w:tcPr>
          <w:p w14:paraId="616EF83E" w14:textId="160B2E8A" w:rsidR="0067221D" w:rsidRDefault="00650543" w:rsidP="004857A8">
            <w:pPr>
              <w:pStyle w:val="Normal1"/>
              <w:jc w:val="center"/>
              <w:rPr>
                <w:rFonts w:ascii="Calibri" w:eastAsia="Calibri" w:hAnsi="Calibri" w:cs="Calibri"/>
              </w:rPr>
            </w:pPr>
            <w:r>
              <w:rPr>
                <w:rFonts w:ascii="Calibri" w:eastAsia="Calibri" w:hAnsi="Calibri" w:cs="Calibri"/>
              </w:rPr>
              <w:t>01/22/2015</w:t>
            </w:r>
          </w:p>
        </w:tc>
        <w:tc>
          <w:tcPr>
            <w:tcW w:w="3682" w:type="dxa"/>
            <w:tcMar>
              <w:top w:w="100" w:type="dxa"/>
              <w:left w:w="100" w:type="dxa"/>
              <w:bottom w:w="100" w:type="dxa"/>
              <w:right w:w="100" w:type="dxa"/>
            </w:tcMar>
          </w:tcPr>
          <w:p w14:paraId="79365097" w14:textId="46052F23" w:rsidR="0067221D" w:rsidRDefault="00650543" w:rsidP="002D0AA1">
            <w:pPr>
              <w:pStyle w:val="Normal1"/>
              <w:rPr>
                <w:rFonts w:ascii="Calibri" w:eastAsia="Calibri" w:hAnsi="Calibri" w:cs="Calibri"/>
              </w:rPr>
            </w:pPr>
            <w:r>
              <w:rPr>
                <w:rFonts w:ascii="Calibri" w:eastAsia="Calibri" w:hAnsi="Calibri" w:cs="Calibri"/>
              </w:rPr>
              <w:t>Document Revised</w:t>
            </w:r>
          </w:p>
        </w:tc>
        <w:tc>
          <w:tcPr>
            <w:tcW w:w="2828" w:type="dxa"/>
            <w:tcMar>
              <w:top w:w="100" w:type="dxa"/>
              <w:left w:w="100" w:type="dxa"/>
              <w:bottom w:w="100" w:type="dxa"/>
              <w:right w:w="100" w:type="dxa"/>
            </w:tcMar>
          </w:tcPr>
          <w:p w14:paraId="33BEAA8A" w14:textId="307E0199" w:rsidR="0067221D" w:rsidRDefault="00650543" w:rsidP="004857A8">
            <w:pPr>
              <w:pStyle w:val="Normal1"/>
              <w:rPr>
                <w:rFonts w:ascii="Calibri" w:eastAsia="Calibri" w:hAnsi="Calibri" w:cs="Calibri"/>
              </w:rPr>
            </w:pPr>
            <w:r>
              <w:rPr>
                <w:rFonts w:ascii="Calibri" w:eastAsia="Calibri" w:hAnsi="Calibri" w:cs="Calibri"/>
              </w:rPr>
              <w:t>Saurav</w:t>
            </w:r>
            <w:r w:rsidR="00BC4A7D">
              <w:rPr>
                <w:rFonts w:ascii="Calibri" w:eastAsia="Calibri" w:hAnsi="Calibri" w:cs="Calibri"/>
              </w:rPr>
              <w:t xml:space="preserve"> Sharma</w:t>
            </w:r>
            <w:r w:rsidR="007E2E44">
              <w:rPr>
                <w:rFonts w:ascii="Calibri" w:eastAsia="Calibri" w:hAnsi="Calibri" w:cs="Calibri"/>
              </w:rPr>
              <w:t>/ Sreelatha SK</w:t>
            </w:r>
          </w:p>
        </w:tc>
      </w:tr>
      <w:tr w:rsidR="00195FD9" w14:paraId="236F376C" w14:textId="77777777" w:rsidTr="00437191">
        <w:tc>
          <w:tcPr>
            <w:tcW w:w="1260" w:type="dxa"/>
            <w:tcMar>
              <w:top w:w="100" w:type="dxa"/>
              <w:left w:w="100" w:type="dxa"/>
              <w:bottom w:w="100" w:type="dxa"/>
              <w:right w:w="100" w:type="dxa"/>
            </w:tcMar>
          </w:tcPr>
          <w:p w14:paraId="2B802E41" w14:textId="7CADE0DB" w:rsidR="00195FD9" w:rsidRPr="00D41C29" w:rsidRDefault="00195FD9" w:rsidP="004857A8">
            <w:pPr>
              <w:pStyle w:val="Normal1"/>
              <w:jc w:val="center"/>
              <w:rPr>
                <w:rFonts w:ascii="Calibri" w:eastAsia="Calibri" w:hAnsi="Calibri" w:cs="Calibri"/>
                <w:highlight w:val="yellow"/>
              </w:rPr>
            </w:pPr>
            <w:r w:rsidRPr="00D41C29">
              <w:rPr>
                <w:rFonts w:ascii="Calibri" w:eastAsia="Calibri" w:hAnsi="Calibri" w:cs="Calibri"/>
                <w:highlight w:val="yellow"/>
              </w:rPr>
              <w:t>1.4</w:t>
            </w:r>
          </w:p>
        </w:tc>
        <w:tc>
          <w:tcPr>
            <w:tcW w:w="1590" w:type="dxa"/>
            <w:tcMar>
              <w:top w:w="100" w:type="dxa"/>
              <w:left w:w="100" w:type="dxa"/>
              <w:bottom w:w="100" w:type="dxa"/>
              <w:right w:w="100" w:type="dxa"/>
            </w:tcMar>
          </w:tcPr>
          <w:p w14:paraId="6F7B44D5" w14:textId="05E71583" w:rsidR="00195FD9" w:rsidRPr="00D41C29" w:rsidRDefault="00195FD9" w:rsidP="00195FD9">
            <w:pPr>
              <w:pStyle w:val="Normal1"/>
              <w:jc w:val="center"/>
              <w:rPr>
                <w:rFonts w:ascii="Calibri" w:eastAsia="Calibri" w:hAnsi="Calibri" w:cs="Calibri"/>
                <w:highlight w:val="yellow"/>
              </w:rPr>
            </w:pPr>
            <w:r w:rsidRPr="00D41C29">
              <w:rPr>
                <w:rFonts w:ascii="Calibri" w:eastAsia="Calibri" w:hAnsi="Calibri" w:cs="Calibri"/>
                <w:highlight w:val="yellow"/>
              </w:rPr>
              <w:t>02/4/2015</w:t>
            </w:r>
          </w:p>
        </w:tc>
        <w:tc>
          <w:tcPr>
            <w:tcW w:w="3682" w:type="dxa"/>
            <w:tcMar>
              <w:top w:w="100" w:type="dxa"/>
              <w:left w:w="100" w:type="dxa"/>
              <w:bottom w:w="100" w:type="dxa"/>
              <w:right w:w="100" w:type="dxa"/>
            </w:tcMar>
          </w:tcPr>
          <w:p w14:paraId="670C9BAF" w14:textId="643D3D99" w:rsidR="00195FD9" w:rsidRPr="00D41C29" w:rsidRDefault="00195FD9" w:rsidP="00195FD9">
            <w:pPr>
              <w:pStyle w:val="Normal1"/>
              <w:rPr>
                <w:rFonts w:ascii="Calibri" w:eastAsia="Calibri" w:hAnsi="Calibri" w:cs="Calibri"/>
                <w:highlight w:val="yellow"/>
              </w:rPr>
            </w:pPr>
            <w:r w:rsidRPr="00D41C29">
              <w:rPr>
                <w:rFonts w:ascii="Calibri" w:eastAsia="Calibri" w:hAnsi="Calibri" w:cs="Calibri"/>
                <w:highlight w:val="yellow"/>
              </w:rPr>
              <w:t>Removed Problem SID for 398, 413, 7052, 7755 as per Support ticket 9012143</w:t>
            </w:r>
          </w:p>
        </w:tc>
        <w:tc>
          <w:tcPr>
            <w:tcW w:w="2828" w:type="dxa"/>
            <w:tcMar>
              <w:top w:w="100" w:type="dxa"/>
              <w:left w:w="100" w:type="dxa"/>
              <w:bottom w:w="100" w:type="dxa"/>
              <w:right w:w="100" w:type="dxa"/>
            </w:tcMar>
          </w:tcPr>
          <w:p w14:paraId="69BD6F99" w14:textId="1C70FDB0" w:rsidR="00195FD9" w:rsidRPr="00D41C29" w:rsidRDefault="00195FD9" w:rsidP="004857A8">
            <w:pPr>
              <w:pStyle w:val="Normal1"/>
              <w:rPr>
                <w:rFonts w:ascii="Calibri" w:eastAsia="Calibri" w:hAnsi="Calibri" w:cs="Calibri"/>
                <w:highlight w:val="yellow"/>
              </w:rPr>
            </w:pPr>
            <w:r w:rsidRPr="00D41C29">
              <w:rPr>
                <w:rFonts w:ascii="Calibri" w:eastAsia="Calibri" w:hAnsi="Calibri" w:cs="Calibri"/>
                <w:highlight w:val="yellow"/>
              </w:rPr>
              <w:t>Sreelatha SK</w:t>
            </w:r>
          </w:p>
        </w:tc>
      </w:tr>
    </w:tbl>
    <w:p w14:paraId="215DD155" w14:textId="77777777" w:rsidR="00437191" w:rsidRDefault="00437191" w:rsidP="00437191">
      <w:pPr>
        <w:pStyle w:val="Normal1"/>
      </w:pPr>
    </w:p>
    <w:p w14:paraId="27347509" w14:textId="77777777" w:rsidR="00E36C67" w:rsidRDefault="00991F95" w:rsidP="00437191">
      <w:pPr>
        <w:pStyle w:val="Normal1"/>
        <w:widowControl w:val="0"/>
      </w:pPr>
      <w:r>
        <w:br w:type="page"/>
      </w:r>
    </w:p>
    <w:p w14:paraId="227A94DE" w14:textId="77777777" w:rsidR="00512307" w:rsidRDefault="00512307">
      <w:pPr>
        <w:pStyle w:val="Normal1"/>
        <w:widowControl w:val="0"/>
        <w:jc w:val="center"/>
      </w:pPr>
    </w:p>
    <w:bookmarkStart w:id="0" w:name="_GoBack"/>
    <w:bookmarkEnd w:id="0"/>
    <w:p w14:paraId="60707FCB" w14:textId="77777777" w:rsidR="009B1528" w:rsidRDefault="0015599B">
      <w:pPr>
        <w:pStyle w:val="TOC1"/>
        <w:tabs>
          <w:tab w:val="right" w:leader="dot" w:pos="9350"/>
        </w:tabs>
        <w:rPr>
          <w:noProof/>
        </w:rPr>
      </w:pPr>
      <w:r>
        <w:fldChar w:fldCharType="begin"/>
      </w:r>
      <w:r>
        <w:instrText xml:space="preserve"> TOC \o "1-5" \h \z \u </w:instrText>
      </w:r>
      <w:r>
        <w:fldChar w:fldCharType="separate"/>
      </w:r>
      <w:hyperlink w:anchor="_Toc413702593" w:history="1">
        <w:r w:rsidR="009B1528" w:rsidRPr="00785605">
          <w:rPr>
            <w:rStyle w:val="Hyperlink"/>
            <w:noProof/>
          </w:rPr>
          <w:t>1 – Introduction</w:t>
        </w:r>
        <w:r w:rsidR="009B1528">
          <w:rPr>
            <w:noProof/>
            <w:webHidden/>
          </w:rPr>
          <w:tab/>
        </w:r>
        <w:r w:rsidR="009B1528">
          <w:rPr>
            <w:noProof/>
            <w:webHidden/>
          </w:rPr>
          <w:fldChar w:fldCharType="begin"/>
        </w:r>
        <w:r w:rsidR="009B1528">
          <w:rPr>
            <w:noProof/>
            <w:webHidden/>
          </w:rPr>
          <w:instrText xml:space="preserve"> PAGEREF _Toc413702593 \h </w:instrText>
        </w:r>
        <w:r w:rsidR="009B1528">
          <w:rPr>
            <w:noProof/>
            <w:webHidden/>
          </w:rPr>
        </w:r>
        <w:r w:rsidR="009B1528">
          <w:rPr>
            <w:noProof/>
            <w:webHidden/>
          </w:rPr>
          <w:fldChar w:fldCharType="separate"/>
        </w:r>
        <w:r w:rsidR="009B1528">
          <w:rPr>
            <w:noProof/>
            <w:webHidden/>
          </w:rPr>
          <w:t>4</w:t>
        </w:r>
        <w:r w:rsidR="009B1528">
          <w:rPr>
            <w:noProof/>
            <w:webHidden/>
          </w:rPr>
          <w:fldChar w:fldCharType="end"/>
        </w:r>
      </w:hyperlink>
    </w:p>
    <w:p w14:paraId="56E38415" w14:textId="77777777" w:rsidR="009B1528" w:rsidRDefault="009B1528">
      <w:pPr>
        <w:pStyle w:val="TOC2"/>
        <w:tabs>
          <w:tab w:val="right" w:leader="dot" w:pos="9350"/>
        </w:tabs>
        <w:rPr>
          <w:noProof/>
        </w:rPr>
      </w:pPr>
      <w:hyperlink w:anchor="_Toc413702594" w:history="1">
        <w:r w:rsidRPr="00785605">
          <w:rPr>
            <w:rStyle w:val="Hyperlink"/>
            <w:noProof/>
          </w:rPr>
          <w:t>1.1 Document Purpose</w:t>
        </w:r>
        <w:r>
          <w:rPr>
            <w:noProof/>
            <w:webHidden/>
          </w:rPr>
          <w:tab/>
        </w:r>
        <w:r>
          <w:rPr>
            <w:noProof/>
            <w:webHidden/>
          </w:rPr>
          <w:fldChar w:fldCharType="begin"/>
        </w:r>
        <w:r>
          <w:rPr>
            <w:noProof/>
            <w:webHidden/>
          </w:rPr>
          <w:instrText xml:space="preserve"> PAGEREF _Toc413702594 \h </w:instrText>
        </w:r>
        <w:r>
          <w:rPr>
            <w:noProof/>
            <w:webHidden/>
          </w:rPr>
        </w:r>
        <w:r>
          <w:rPr>
            <w:noProof/>
            <w:webHidden/>
          </w:rPr>
          <w:fldChar w:fldCharType="separate"/>
        </w:r>
        <w:r>
          <w:rPr>
            <w:noProof/>
            <w:webHidden/>
          </w:rPr>
          <w:t>4</w:t>
        </w:r>
        <w:r>
          <w:rPr>
            <w:noProof/>
            <w:webHidden/>
          </w:rPr>
          <w:fldChar w:fldCharType="end"/>
        </w:r>
      </w:hyperlink>
    </w:p>
    <w:p w14:paraId="714F04B3" w14:textId="77777777" w:rsidR="009B1528" w:rsidRDefault="009B1528">
      <w:pPr>
        <w:pStyle w:val="TOC2"/>
        <w:tabs>
          <w:tab w:val="right" w:leader="dot" w:pos="9350"/>
        </w:tabs>
        <w:rPr>
          <w:noProof/>
        </w:rPr>
      </w:pPr>
      <w:hyperlink w:anchor="_Toc413702595" w:history="1">
        <w:r w:rsidRPr="00785605">
          <w:rPr>
            <w:rStyle w:val="Hyperlink"/>
            <w:noProof/>
          </w:rPr>
          <w:t>1.2 System Overview</w:t>
        </w:r>
        <w:r>
          <w:rPr>
            <w:noProof/>
            <w:webHidden/>
          </w:rPr>
          <w:tab/>
        </w:r>
        <w:r>
          <w:rPr>
            <w:noProof/>
            <w:webHidden/>
          </w:rPr>
          <w:fldChar w:fldCharType="begin"/>
        </w:r>
        <w:r>
          <w:rPr>
            <w:noProof/>
            <w:webHidden/>
          </w:rPr>
          <w:instrText xml:space="preserve"> PAGEREF _Toc413702595 \h </w:instrText>
        </w:r>
        <w:r>
          <w:rPr>
            <w:noProof/>
            <w:webHidden/>
          </w:rPr>
        </w:r>
        <w:r>
          <w:rPr>
            <w:noProof/>
            <w:webHidden/>
          </w:rPr>
          <w:fldChar w:fldCharType="separate"/>
        </w:r>
        <w:r>
          <w:rPr>
            <w:noProof/>
            <w:webHidden/>
          </w:rPr>
          <w:t>4</w:t>
        </w:r>
        <w:r>
          <w:rPr>
            <w:noProof/>
            <w:webHidden/>
          </w:rPr>
          <w:fldChar w:fldCharType="end"/>
        </w:r>
      </w:hyperlink>
    </w:p>
    <w:p w14:paraId="7F743684" w14:textId="77777777" w:rsidR="009B1528" w:rsidRDefault="009B1528">
      <w:pPr>
        <w:pStyle w:val="TOC1"/>
        <w:tabs>
          <w:tab w:val="right" w:leader="dot" w:pos="9350"/>
        </w:tabs>
        <w:rPr>
          <w:noProof/>
        </w:rPr>
      </w:pPr>
      <w:hyperlink w:anchor="_Toc413702596" w:history="1">
        <w:r w:rsidRPr="00785605">
          <w:rPr>
            <w:rStyle w:val="Hyperlink"/>
            <w:noProof/>
          </w:rPr>
          <w:t>2 – CityWorks (Streets) System Integration</w:t>
        </w:r>
        <w:r>
          <w:rPr>
            <w:noProof/>
            <w:webHidden/>
          </w:rPr>
          <w:tab/>
        </w:r>
        <w:r>
          <w:rPr>
            <w:noProof/>
            <w:webHidden/>
          </w:rPr>
          <w:fldChar w:fldCharType="begin"/>
        </w:r>
        <w:r>
          <w:rPr>
            <w:noProof/>
            <w:webHidden/>
          </w:rPr>
          <w:instrText xml:space="preserve"> PAGEREF _Toc413702596 \h </w:instrText>
        </w:r>
        <w:r>
          <w:rPr>
            <w:noProof/>
            <w:webHidden/>
          </w:rPr>
        </w:r>
        <w:r>
          <w:rPr>
            <w:noProof/>
            <w:webHidden/>
          </w:rPr>
          <w:fldChar w:fldCharType="separate"/>
        </w:r>
        <w:r>
          <w:rPr>
            <w:noProof/>
            <w:webHidden/>
          </w:rPr>
          <w:t>5</w:t>
        </w:r>
        <w:r>
          <w:rPr>
            <w:noProof/>
            <w:webHidden/>
          </w:rPr>
          <w:fldChar w:fldCharType="end"/>
        </w:r>
      </w:hyperlink>
    </w:p>
    <w:p w14:paraId="285C70F2" w14:textId="77777777" w:rsidR="009B1528" w:rsidRDefault="009B1528">
      <w:pPr>
        <w:pStyle w:val="TOC2"/>
        <w:tabs>
          <w:tab w:val="right" w:leader="dot" w:pos="9350"/>
        </w:tabs>
        <w:rPr>
          <w:noProof/>
        </w:rPr>
      </w:pPr>
      <w:hyperlink w:anchor="_Toc413702597" w:history="1">
        <w:r w:rsidRPr="00785605">
          <w:rPr>
            <w:rStyle w:val="Hyperlink"/>
            <w:noProof/>
          </w:rPr>
          <w:t>2.1 OVERVIEW</w:t>
        </w:r>
        <w:r>
          <w:rPr>
            <w:noProof/>
            <w:webHidden/>
          </w:rPr>
          <w:tab/>
        </w:r>
        <w:r>
          <w:rPr>
            <w:noProof/>
            <w:webHidden/>
          </w:rPr>
          <w:fldChar w:fldCharType="begin"/>
        </w:r>
        <w:r>
          <w:rPr>
            <w:noProof/>
            <w:webHidden/>
          </w:rPr>
          <w:instrText xml:space="preserve"> PAGEREF _Toc413702597 \h </w:instrText>
        </w:r>
        <w:r>
          <w:rPr>
            <w:noProof/>
            <w:webHidden/>
          </w:rPr>
        </w:r>
        <w:r>
          <w:rPr>
            <w:noProof/>
            <w:webHidden/>
          </w:rPr>
          <w:fldChar w:fldCharType="separate"/>
        </w:r>
        <w:r>
          <w:rPr>
            <w:noProof/>
            <w:webHidden/>
          </w:rPr>
          <w:t>5</w:t>
        </w:r>
        <w:r>
          <w:rPr>
            <w:noProof/>
            <w:webHidden/>
          </w:rPr>
          <w:fldChar w:fldCharType="end"/>
        </w:r>
      </w:hyperlink>
    </w:p>
    <w:p w14:paraId="7D65CBA7" w14:textId="77777777" w:rsidR="009B1528" w:rsidRDefault="009B1528">
      <w:pPr>
        <w:pStyle w:val="TOC2"/>
        <w:tabs>
          <w:tab w:val="right" w:leader="dot" w:pos="9350"/>
        </w:tabs>
        <w:rPr>
          <w:noProof/>
        </w:rPr>
      </w:pPr>
      <w:hyperlink w:anchor="_Toc413702598" w:history="1">
        <w:r w:rsidRPr="00785605">
          <w:rPr>
            <w:rStyle w:val="Hyperlink"/>
            <w:noProof/>
          </w:rPr>
          <w:t>2.2 CONFIGURATION</w:t>
        </w:r>
        <w:r>
          <w:rPr>
            <w:noProof/>
            <w:webHidden/>
          </w:rPr>
          <w:tab/>
        </w:r>
        <w:r>
          <w:rPr>
            <w:noProof/>
            <w:webHidden/>
          </w:rPr>
          <w:fldChar w:fldCharType="begin"/>
        </w:r>
        <w:r>
          <w:rPr>
            <w:noProof/>
            <w:webHidden/>
          </w:rPr>
          <w:instrText xml:space="preserve"> PAGEREF _Toc413702598 \h </w:instrText>
        </w:r>
        <w:r>
          <w:rPr>
            <w:noProof/>
            <w:webHidden/>
          </w:rPr>
        </w:r>
        <w:r>
          <w:rPr>
            <w:noProof/>
            <w:webHidden/>
          </w:rPr>
          <w:fldChar w:fldCharType="separate"/>
        </w:r>
        <w:r>
          <w:rPr>
            <w:noProof/>
            <w:webHidden/>
          </w:rPr>
          <w:t>5</w:t>
        </w:r>
        <w:r>
          <w:rPr>
            <w:noProof/>
            <w:webHidden/>
          </w:rPr>
          <w:fldChar w:fldCharType="end"/>
        </w:r>
      </w:hyperlink>
    </w:p>
    <w:p w14:paraId="4542BA68" w14:textId="77777777" w:rsidR="009B1528" w:rsidRDefault="009B1528">
      <w:pPr>
        <w:pStyle w:val="TOC3"/>
        <w:tabs>
          <w:tab w:val="right" w:leader="dot" w:pos="9350"/>
        </w:tabs>
        <w:rPr>
          <w:noProof/>
        </w:rPr>
      </w:pPr>
      <w:hyperlink w:anchor="_Toc413702599" w:history="1">
        <w:r w:rsidRPr="00785605">
          <w:rPr>
            <w:rStyle w:val="Hyperlink"/>
            <w:noProof/>
          </w:rPr>
          <w:t>2.2.1 Inbound Data Flow</w:t>
        </w:r>
        <w:r>
          <w:rPr>
            <w:noProof/>
            <w:webHidden/>
          </w:rPr>
          <w:tab/>
        </w:r>
        <w:r>
          <w:rPr>
            <w:noProof/>
            <w:webHidden/>
          </w:rPr>
          <w:fldChar w:fldCharType="begin"/>
        </w:r>
        <w:r>
          <w:rPr>
            <w:noProof/>
            <w:webHidden/>
          </w:rPr>
          <w:instrText xml:space="preserve"> PAGEREF _Toc413702599 \h </w:instrText>
        </w:r>
        <w:r>
          <w:rPr>
            <w:noProof/>
            <w:webHidden/>
          </w:rPr>
        </w:r>
        <w:r>
          <w:rPr>
            <w:noProof/>
            <w:webHidden/>
          </w:rPr>
          <w:fldChar w:fldCharType="separate"/>
        </w:r>
        <w:r>
          <w:rPr>
            <w:noProof/>
            <w:webHidden/>
          </w:rPr>
          <w:t>6</w:t>
        </w:r>
        <w:r>
          <w:rPr>
            <w:noProof/>
            <w:webHidden/>
          </w:rPr>
          <w:fldChar w:fldCharType="end"/>
        </w:r>
      </w:hyperlink>
    </w:p>
    <w:p w14:paraId="2BF6019F" w14:textId="77777777" w:rsidR="009B1528" w:rsidRDefault="009B1528">
      <w:pPr>
        <w:pStyle w:val="TOC4"/>
        <w:tabs>
          <w:tab w:val="right" w:leader="dot" w:pos="9350"/>
        </w:tabs>
        <w:rPr>
          <w:noProof/>
        </w:rPr>
      </w:pPr>
      <w:hyperlink w:anchor="_Toc413702600" w:history="1">
        <w:r w:rsidRPr="00785605">
          <w:rPr>
            <w:rStyle w:val="Hyperlink"/>
            <w:noProof/>
          </w:rPr>
          <w:t>2.2.1.1 Service Request Status</w:t>
        </w:r>
        <w:r>
          <w:rPr>
            <w:noProof/>
            <w:webHidden/>
          </w:rPr>
          <w:tab/>
        </w:r>
        <w:r>
          <w:rPr>
            <w:noProof/>
            <w:webHidden/>
          </w:rPr>
          <w:fldChar w:fldCharType="begin"/>
        </w:r>
        <w:r>
          <w:rPr>
            <w:noProof/>
            <w:webHidden/>
          </w:rPr>
          <w:instrText xml:space="preserve"> PAGEREF _Toc413702600 \h </w:instrText>
        </w:r>
        <w:r>
          <w:rPr>
            <w:noProof/>
            <w:webHidden/>
          </w:rPr>
        </w:r>
        <w:r>
          <w:rPr>
            <w:noProof/>
            <w:webHidden/>
          </w:rPr>
          <w:fldChar w:fldCharType="separate"/>
        </w:r>
        <w:r>
          <w:rPr>
            <w:noProof/>
            <w:webHidden/>
          </w:rPr>
          <w:t>6</w:t>
        </w:r>
        <w:r>
          <w:rPr>
            <w:noProof/>
            <w:webHidden/>
          </w:rPr>
          <w:fldChar w:fldCharType="end"/>
        </w:r>
      </w:hyperlink>
    </w:p>
    <w:p w14:paraId="17A90270" w14:textId="77777777" w:rsidR="009B1528" w:rsidRDefault="009B1528">
      <w:pPr>
        <w:pStyle w:val="TOC5"/>
        <w:tabs>
          <w:tab w:val="right" w:leader="dot" w:pos="9350"/>
        </w:tabs>
        <w:rPr>
          <w:noProof/>
        </w:rPr>
      </w:pPr>
      <w:hyperlink w:anchor="_Toc413702601" w:history="1">
        <w:r w:rsidRPr="00785605">
          <w:rPr>
            <w:rStyle w:val="Hyperlink"/>
            <w:noProof/>
          </w:rPr>
          <w:t xml:space="preserve">2.2.1.1.1 </w:t>
        </w:r>
        <w:r w:rsidRPr="00785605">
          <w:rPr>
            <w:rStyle w:val="Hyperlink"/>
            <w:rFonts w:ascii="Calibri" w:hAnsi="Calibri"/>
            <w:bCs/>
            <w:noProof/>
          </w:rPr>
          <w:t>sp_WebSubmitRequestStatus</w:t>
        </w:r>
        <w:r w:rsidRPr="00785605">
          <w:rPr>
            <w:rStyle w:val="Hyperlink"/>
            <w:rFonts w:ascii="Calibri" w:hAnsi="Calibri"/>
            <w:noProof/>
          </w:rPr>
          <w:t> Stored Procedure</w:t>
        </w:r>
        <w:r>
          <w:rPr>
            <w:noProof/>
            <w:webHidden/>
          </w:rPr>
          <w:tab/>
        </w:r>
        <w:r>
          <w:rPr>
            <w:noProof/>
            <w:webHidden/>
          </w:rPr>
          <w:fldChar w:fldCharType="begin"/>
        </w:r>
        <w:r>
          <w:rPr>
            <w:noProof/>
            <w:webHidden/>
          </w:rPr>
          <w:instrText xml:space="preserve"> PAGEREF _Toc413702601 \h </w:instrText>
        </w:r>
        <w:r>
          <w:rPr>
            <w:noProof/>
            <w:webHidden/>
          </w:rPr>
        </w:r>
        <w:r>
          <w:rPr>
            <w:noProof/>
            <w:webHidden/>
          </w:rPr>
          <w:fldChar w:fldCharType="separate"/>
        </w:r>
        <w:r>
          <w:rPr>
            <w:noProof/>
            <w:webHidden/>
          </w:rPr>
          <w:t>6</w:t>
        </w:r>
        <w:r>
          <w:rPr>
            <w:noProof/>
            <w:webHidden/>
          </w:rPr>
          <w:fldChar w:fldCharType="end"/>
        </w:r>
      </w:hyperlink>
    </w:p>
    <w:p w14:paraId="49CF35B7" w14:textId="77777777" w:rsidR="009B1528" w:rsidRDefault="009B1528">
      <w:pPr>
        <w:pStyle w:val="TOC5"/>
        <w:tabs>
          <w:tab w:val="right" w:leader="dot" w:pos="9350"/>
        </w:tabs>
        <w:rPr>
          <w:noProof/>
        </w:rPr>
      </w:pPr>
      <w:hyperlink w:anchor="_Toc413702602" w:history="1">
        <w:r w:rsidRPr="00785605">
          <w:rPr>
            <w:rStyle w:val="Hyperlink"/>
            <w:noProof/>
          </w:rPr>
          <w:t>Salesforce Web Service API</w:t>
        </w:r>
        <w:r>
          <w:rPr>
            <w:noProof/>
            <w:webHidden/>
          </w:rPr>
          <w:tab/>
        </w:r>
        <w:r>
          <w:rPr>
            <w:noProof/>
            <w:webHidden/>
          </w:rPr>
          <w:fldChar w:fldCharType="begin"/>
        </w:r>
        <w:r>
          <w:rPr>
            <w:noProof/>
            <w:webHidden/>
          </w:rPr>
          <w:instrText xml:space="preserve"> PAGEREF _Toc413702602 \h </w:instrText>
        </w:r>
        <w:r>
          <w:rPr>
            <w:noProof/>
            <w:webHidden/>
          </w:rPr>
        </w:r>
        <w:r>
          <w:rPr>
            <w:noProof/>
            <w:webHidden/>
          </w:rPr>
          <w:fldChar w:fldCharType="separate"/>
        </w:r>
        <w:r>
          <w:rPr>
            <w:noProof/>
            <w:webHidden/>
          </w:rPr>
          <w:t>8</w:t>
        </w:r>
        <w:r>
          <w:rPr>
            <w:noProof/>
            <w:webHidden/>
          </w:rPr>
          <w:fldChar w:fldCharType="end"/>
        </w:r>
      </w:hyperlink>
    </w:p>
    <w:p w14:paraId="2D4C7BB5" w14:textId="77777777" w:rsidR="009B1528" w:rsidRDefault="009B1528">
      <w:pPr>
        <w:pStyle w:val="TOC3"/>
        <w:tabs>
          <w:tab w:val="right" w:leader="dot" w:pos="9350"/>
        </w:tabs>
        <w:rPr>
          <w:noProof/>
        </w:rPr>
      </w:pPr>
      <w:hyperlink w:anchor="_Toc413702603" w:history="1">
        <w:r w:rsidRPr="00785605">
          <w:rPr>
            <w:rStyle w:val="Hyperlink"/>
            <w:noProof/>
          </w:rPr>
          <w:t>2.2.2 Outbound Data Flow</w:t>
        </w:r>
        <w:r>
          <w:rPr>
            <w:noProof/>
            <w:webHidden/>
          </w:rPr>
          <w:tab/>
        </w:r>
        <w:r>
          <w:rPr>
            <w:noProof/>
            <w:webHidden/>
          </w:rPr>
          <w:fldChar w:fldCharType="begin"/>
        </w:r>
        <w:r>
          <w:rPr>
            <w:noProof/>
            <w:webHidden/>
          </w:rPr>
          <w:instrText xml:space="preserve"> PAGEREF _Toc413702603 \h </w:instrText>
        </w:r>
        <w:r>
          <w:rPr>
            <w:noProof/>
            <w:webHidden/>
          </w:rPr>
        </w:r>
        <w:r>
          <w:rPr>
            <w:noProof/>
            <w:webHidden/>
          </w:rPr>
          <w:fldChar w:fldCharType="separate"/>
        </w:r>
        <w:r>
          <w:rPr>
            <w:noProof/>
            <w:webHidden/>
          </w:rPr>
          <w:t>8</w:t>
        </w:r>
        <w:r>
          <w:rPr>
            <w:noProof/>
            <w:webHidden/>
          </w:rPr>
          <w:fldChar w:fldCharType="end"/>
        </w:r>
      </w:hyperlink>
    </w:p>
    <w:p w14:paraId="6A329A81" w14:textId="77777777" w:rsidR="009B1528" w:rsidRDefault="009B1528">
      <w:pPr>
        <w:pStyle w:val="TOC4"/>
        <w:tabs>
          <w:tab w:val="right" w:leader="dot" w:pos="9350"/>
        </w:tabs>
        <w:rPr>
          <w:noProof/>
        </w:rPr>
      </w:pPr>
      <w:hyperlink w:anchor="_Toc413702604" w:history="1">
        <w:r w:rsidRPr="00785605">
          <w:rPr>
            <w:rStyle w:val="Hyperlink"/>
            <w:noProof/>
          </w:rPr>
          <w:t>2.2.2.1 Service Request Submit</w:t>
        </w:r>
        <w:r>
          <w:rPr>
            <w:noProof/>
            <w:webHidden/>
          </w:rPr>
          <w:tab/>
        </w:r>
        <w:r>
          <w:rPr>
            <w:noProof/>
            <w:webHidden/>
          </w:rPr>
          <w:fldChar w:fldCharType="begin"/>
        </w:r>
        <w:r>
          <w:rPr>
            <w:noProof/>
            <w:webHidden/>
          </w:rPr>
          <w:instrText xml:space="preserve"> PAGEREF _Toc413702604 \h </w:instrText>
        </w:r>
        <w:r>
          <w:rPr>
            <w:noProof/>
            <w:webHidden/>
          </w:rPr>
        </w:r>
        <w:r>
          <w:rPr>
            <w:noProof/>
            <w:webHidden/>
          </w:rPr>
          <w:fldChar w:fldCharType="separate"/>
        </w:r>
        <w:r>
          <w:rPr>
            <w:noProof/>
            <w:webHidden/>
          </w:rPr>
          <w:t>8</w:t>
        </w:r>
        <w:r>
          <w:rPr>
            <w:noProof/>
            <w:webHidden/>
          </w:rPr>
          <w:fldChar w:fldCharType="end"/>
        </w:r>
      </w:hyperlink>
    </w:p>
    <w:p w14:paraId="325E3934" w14:textId="77777777" w:rsidR="009B1528" w:rsidRDefault="009B1528">
      <w:pPr>
        <w:pStyle w:val="TOC5"/>
        <w:tabs>
          <w:tab w:val="right" w:leader="dot" w:pos="9350"/>
        </w:tabs>
        <w:rPr>
          <w:noProof/>
        </w:rPr>
      </w:pPr>
      <w:hyperlink w:anchor="_Toc413702605" w:history="1">
        <w:r w:rsidRPr="00785605">
          <w:rPr>
            <w:rStyle w:val="Hyperlink"/>
            <w:noProof/>
          </w:rPr>
          <w:t>2.2.2.1.1 Service Request Create Outbound Message</w:t>
        </w:r>
        <w:r>
          <w:rPr>
            <w:noProof/>
            <w:webHidden/>
          </w:rPr>
          <w:tab/>
        </w:r>
        <w:r>
          <w:rPr>
            <w:noProof/>
            <w:webHidden/>
          </w:rPr>
          <w:fldChar w:fldCharType="begin"/>
        </w:r>
        <w:r>
          <w:rPr>
            <w:noProof/>
            <w:webHidden/>
          </w:rPr>
          <w:instrText xml:space="preserve"> PAGEREF _Toc413702605 \h </w:instrText>
        </w:r>
        <w:r>
          <w:rPr>
            <w:noProof/>
            <w:webHidden/>
          </w:rPr>
        </w:r>
        <w:r>
          <w:rPr>
            <w:noProof/>
            <w:webHidden/>
          </w:rPr>
          <w:fldChar w:fldCharType="separate"/>
        </w:r>
        <w:r>
          <w:rPr>
            <w:noProof/>
            <w:webHidden/>
          </w:rPr>
          <w:t>8</w:t>
        </w:r>
        <w:r>
          <w:rPr>
            <w:noProof/>
            <w:webHidden/>
          </w:rPr>
          <w:fldChar w:fldCharType="end"/>
        </w:r>
      </w:hyperlink>
    </w:p>
    <w:p w14:paraId="63C560C5" w14:textId="77777777" w:rsidR="009B1528" w:rsidRDefault="009B1528">
      <w:pPr>
        <w:pStyle w:val="TOC5"/>
        <w:tabs>
          <w:tab w:val="right" w:leader="dot" w:pos="9350"/>
        </w:tabs>
        <w:rPr>
          <w:noProof/>
        </w:rPr>
      </w:pPr>
      <w:hyperlink w:anchor="_Toc413702606" w:history="1">
        <w:r w:rsidRPr="00785605">
          <w:rPr>
            <w:rStyle w:val="Hyperlink"/>
            <w:noProof/>
          </w:rPr>
          <w:t>2.2.2.1.2 Fields Contained in message</w:t>
        </w:r>
        <w:r>
          <w:rPr>
            <w:noProof/>
            <w:webHidden/>
          </w:rPr>
          <w:tab/>
        </w:r>
        <w:r>
          <w:rPr>
            <w:noProof/>
            <w:webHidden/>
          </w:rPr>
          <w:fldChar w:fldCharType="begin"/>
        </w:r>
        <w:r>
          <w:rPr>
            <w:noProof/>
            <w:webHidden/>
          </w:rPr>
          <w:instrText xml:space="preserve"> PAGEREF _Toc413702606 \h </w:instrText>
        </w:r>
        <w:r>
          <w:rPr>
            <w:noProof/>
            <w:webHidden/>
          </w:rPr>
        </w:r>
        <w:r>
          <w:rPr>
            <w:noProof/>
            <w:webHidden/>
          </w:rPr>
          <w:fldChar w:fldCharType="separate"/>
        </w:r>
        <w:r>
          <w:rPr>
            <w:noProof/>
            <w:webHidden/>
          </w:rPr>
          <w:t>9</w:t>
        </w:r>
        <w:r>
          <w:rPr>
            <w:noProof/>
            <w:webHidden/>
          </w:rPr>
          <w:fldChar w:fldCharType="end"/>
        </w:r>
      </w:hyperlink>
    </w:p>
    <w:p w14:paraId="261E6073" w14:textId="77777777" w:rsidR="009B1528" w:rsidRDefault="009B1528">
      <w:pPr>
        <w:pStyle w:val="TOC2"/>
        <w:tabs>
          <w:tab w:val="right" w:leader="dot" w:pos="9350"/>
        </w:tabs>
        <w:rPr>
          <w:noProof/>
        </w:rPr>
      </w:pPr>
      <w:hyperlink w:anchor="_Toc413702607" w:history="1">
        <w:r w:rsidRPr="00785605">
          <w:rPr>
            <w:rStyle w:val="Hyperlink"/>
            <w:noProof/>
          </w:rPr>
          <w:t>2.4. DEVELOPMENT</w:t>
        </w:r>
        <w:r>
          <w:rPr>
            <w:noProof/>
            <w:webHidden/>
          </w:rPr>
          <w:tab/>
        </w:r>
        <w:r>
          <w:rPr>
            <w:noProof/>
            <w:webHidden/>
          </w:rPr>
          <w:fldChar w:fldCharType="begin"/>
        </w:r>
        <w:r>
          <w:rPr>
            <w:noProof/>
            <w:webHidden/>
          </w:rPr>
          <w:instrText xml:space="preserve"> PAGEREF _Toc413702607 \h </w:instrText>
        </w:r>
        <w:r>
          <w:rPr>
            <w:noProof/>
            <w:webHidden/>
          </w:rPr>
        </w:r>
        <w:r>
          <w:rPr>
            <w:noProof/>
            <w:webHidden/>
          </w:rPr>
          <w:fldChar w:fldCharType="separate"/>
        </w:r>
        <w:r>
          <w:rPr>
            <w:noProof/>
            <w:webHidden/>
          </w:rPr>
          <w:t>18</w:t>
        </w:r>
        <w:r>
          <w:rPr>
            <w:noProof/>
            <w:webHidden/>
          </w:rPr>
          <w:fldChar w:fldCharType="end"/>
        </w:r>
      </w:hyperlink>
    </w:p>
    <w:p w14:paraId="7666F16B" w14:textId="77777777" w:rsidR="009B1528" w:rsidRDefault="009B1528">
      <w:pPr>
        <w:pStyle w:val="TOC3"/>
        <w:tabs>
          <w:tab w:val="right" w:leader="dot" w:pos="9350"/>
        </w:tabs>
        <w:rPr>
          <w:noProof/>
        </w:rPr>
      </w:pPr>
      <w:hyperlink w:anchor="_Toc413702608" w:history="1">
        <w:r w:rsidRPr="00785605">
          <w:rPr>
            <w:rStyle w:val="Hyperlink"/>
            <w:noProof/>
          </w:rPr>
          <w:t>2.4.1 Coding Standards</w:t>
        </w:r>
        <w:r>
          <w:rPr>
            <w:noProof/>
            <w:webHidden/>
          </w:rPr>
          <w:tab/>
        </w:r>
        <w:r>
          <w:rPr>
            <w:noProof/>
            <w:webHidden/>
          </w:rPr>
          <w:fldChar w:fldCharType="begin"/>
        </w:r>
        <w:r>
          <w:rPr>
            <w:noProof/>
            <w:webHidden/>
          </w:rPr>
          <w:instrText xml:space="preserve"> PAGEREF _Toc413702608 \h </w:instrText>
        </w:r>
        <w:r>
          <w:rPr>
            <w:noProof/>
            <w:webHidden/>
          </w:rPr>
        </w:r>
        <w:r>
          <w:rPr>
            <w:noProof/>
            <w:webHidden/>
          </w:rPr>
          <w:fldChar w:fldCharType="separate"/>
        </w:r>
        <w:r>
          <w:rPr>
            <w:noProof/>
            <w:webHidden/>
          </w:rPr>
          <w:t>18</w:t>
        </w:r>
        <w:r>
          <w:rPr>
            <w:noProof/>
            <w:webHidden/>
          </w:rPr>
          <w:fldChar w:fldCharType="end"/>
        </w:r>
      </w:hyperlink>
    </w:p>
    <w:p w14:paraId="6648874F" w14:textId="77777777" w:rsidR="009B1528" w:rsidRDefault="009B1528">
      <w:pPr>
        <w:pStyle w:val="TOC3"/>
        <w:tabs>
          <w:tab w:val="right" w:leader="dot" w:pos="9350"/>
        </w:tabs>
        <w:rPr>
          <w:noProof/>
        </w:rPr>
      </w:pPr>
      <w:hyperlink w:anchor="_Toc413702609" w:history="1">
        <w:r w:rsidRPr="00785605">
          <w:rPr>
            <w:rStyle w:val="Hyperlink"/>
            <w:noProof/>
          </w:rPr>
          <w:t>2.4.2 Developers</w:t>
        </w:r>
        <w:r>
          <w:rPr>
            <w:noProof/>
            <w:webHidden/>
          </w:rPr>
          <w:tab/>
        </w:r>
        <w:r>
          <w:rPr>
            <w:noProof/>
            <w:webHidden/>
          </w:rPr>
          <w:fldChar w:fldCharType="begin"/>
        </w:r>
        <w:r>
          <w:rPr>
            <w:noProof/>
            <w:webHidden/>
          </w:rPr>
          <w:instrText xml:space="preserve"> PAGEREF _Toc413702609 \h </w:instrText>
        </w:r>
        <w:r>
          <w:rPr>
            <w:noProof/>
            <w:webHidden/>
          </w:rPr>
        </w:r>
        <w:r>
          <w:rPr>
            <w:noProof/>
            <w:webHidden/>
          </w:rPr>
          <w:fldChar w:fldCharType="separate"/>
        </w:r>
        <w:r>
          <w:rPr>
            <w:noProof/>
            <w:webHidden/>
          </w:rPr>
          <w:t>18</w:t>
        </w:r>
        <w:r>
          <w:rPr>
            <w:noProof/>
            <w:webHidden/>
          </w:rPr>
          <w:fldChar w:fldCharType="end"/>
        </w:r>
      </w:hyperlink>
    </w:p>
    <w:p w14:paraId="077BE234" w14:textId="77777777" w:rsidR="009B1528" w:rsidRDefault="009B1528">
      <w:pPr>
        <w:pStyle w:val="TOC3"/>
        <w:tabs>
          <w:tab w:val="right" w:leader="dot" w:pos="9350"/>
        </w:tabs>
        <w:rPr>
          <w:noProof/>
        </w:rPr>
      </w:pPr>
      <w:hyperlink w:anchor="_Toc413702610" w:history="1">
        <w:r w:rsidRPr="00785605">
          <w:rPr>
            <w:rStyle w:val="Hyperlink"/>
            <w:noProof/>
          </w:rPr>
          <w:t>2.4.3 Version Control</w:t>
        </w:r>
        <w:r>
          <w:rPr>
            <w:noProof/>
            <w:webHidden/>
          </w:rPr>
          <w:tab/>
        </w:r>
        <w:r>
          <w:rPr>
            <w:noProof/>
            <w:webHidden/>
          </w:rPr>
          <w:fldChar w:fldCharType="begin"/>
        </w:r>
        <w:r>
          <w:rPr>
            <w:noProof/>
            <w:webHidden/>
          </w:rPr>
          <w:instrText xml:space="preserve"> PAGEREF _Toc413702610 \h </w:instrText>
        </w:r>
        <w:r>
          <w:rPr>
            <w:noProof/>
            <w:webHidden/>
          </w:rPr>
        </w:r>
        <w:r>
          <w:rPr>
            <w:noProof/>
            <w:webHidden/>
          </w:rPr>
          <w:fldChar w:fldCharType="separate"/>
        </w:r>
        <w:r>
          <w:rPr>
            <w:noProof/>
            <w:webHidden/>
          </w:rPr>
          <w:t>18</w:t>
        </w:r>
        <w:r>
          <w:rPr>
            <w:noProof/>
            <w:webHidden/>
          </w:rPr>
          <w:fldChar w:fldCharType="end"/>
        </w:r>
      </w:hyperlink>
    </w:p>
    <w:p w14:paraId="36A1AC13" w14:textId="77777777" w:rsidR="009B1528" w:rsidRDefault="009B1528">
      <w:pPr>
        <w:pStyle w:val="TOC2"/>
        <w:tabs>
          <w:tab w:val="right" w:leader="dot" w:pos="9350"/>
        </w:tabs>
        <w:rPr>
          <w:noProof/>
        </w:rPr>
      </w:pPr>
      <w:hyperlink w:anchor="_Toc413702611" w:history="1">
        <w:r w:rsidRPr="00785605">
          <w:rPr>
            <w:rStyle w:val="Hyperlink"/>
            <w:noProof/>
          </w:rPr>
          <w:t>Appendix</w:t>
        </w:r>
        <w:r>
          <w:rPr>
            <w:noProof/>
            <w:webHidden/>
          </w:rPr>
          <w:tab/>
        </w:r>
        <w:r>
          <w:rPr>
            <w:noProof/>
            <w:webHidden/>
          </w:rPr>
          <w:fldChar w:fldCharType="begin"/>
        </w:r>
        <w:r>
          <w:rPr>
            <w:noProof/>
            <w:webHidden/>
          </w:rPr>
          <w:instrText xml:space="preserve"> PAGEREF _Toc413702611 \h </w:instrText>
        </w:r>
        <w:r>
          <w:rPr>
            <w:noProof/>
            <w:webHidden/>
          </w:rPr>
        </w:r>
        <w:r>
          <w:rPr>
            <w:noProof/>
            <w:webHidden/>
          </w:rPr>
          <w:fldChar w:fldCharType="separate"/>
        </w:r>
        <w:r>
          <w:rPr>
            <w:noProof/>
            <w:webHidden/>
          </w:rPr>
          <w:t>19</w:t>
        </w:r>
        <w:r>
          <w:rPr>
            <w:noProof/>
            <w:webHidden/>
          </w:rPr>
          <w:fldChar w:fldCharType="end"/>
        </w:r>
      </w:hyperlink>
    </w:p>
    <w:p w14:paraId="73531DCE" w14:textId="77777777" w:rsidR="009B1528" w:rsidRDefault="009B1528">
      <w:pPr>
        <w:pStyle w:val="TOC3"/>
        <w:tabs>
          <w:tab w:val="right" w:leader="dot" w:pos="9350"/>
        </w:tabs>
        <w:rPr>
          <w:noProof/>
        </w:rPr>
      </w:pPr>
      <w:hyperlink w:anchor="_Toc413702612" w:history="1">
        <w:r w:rsidRPr="00785605">
          <w:rPr>
            <w:rStyle w:val="Hyperlink"/>
            <w:noProof/>
          </w:rPr>
          <w:t>Appendix A – Streets Problem SID Mapping</w:t>
        </w:r>
        <w:r>
          <w:rPr>
            <w:noProof/>
            <w:webHidden/>
          </w:rPr>
          <w:tab/>
        </w:r>
        <w:r>
          <w:rPr>
            <w:noProof/>
            <w:webHidden/>
          </w:rPr>
          <w:fldChar w:fldCharType="begin"/>
        </w:r>
        <w:r>
          <w:rPr>
            <w:noProof/>
            <w:webHidden/>
          </w:rPr>
          <w:instrText xml:space="preserve"> PAGEREF _Toc413702612 \h </w:instrText>
        </w:r>
        <w:r>
          <w:rPr>
            <w:noProof/>
            <w:webHidden/>
          </w:rPr>
        </w:r>
        <w:r>
          <w:rPr>
            <w:noProof/>
            <w:webHidden/>
          </w:rPr>
          <w:fldChar w:fldCharType="separate"/>
        </w:r>
        <w:r>
          <w:rPr>
            <w:noProof/>
            <w:webHidden/>
          </w:rPr>
          <w:t>19</w:t>
        </w:r>
        <w:r>
          <w:rPr>
            <w:noProof/>
            <w:webHidden/>
          </w:rPr>
          <w:fldChar w:fldCharType="end"/>
        </w:r>
      </w:hyperlink>
    </w:p>
    <w:p w14:paraId="56AB5DEC" w14:textId="77777777" w:rsidR="009B1528" w:rsidRDefault="009B1528">
      <w:pPr>
        <w:pStyle w:val="TOC3"/>
        <w:tabs>
          <w:tab w:val="right" w:leader="dot" w:pos="9350"/>
        </w:tabs>
        <w:rPr>
          <w:noProof/>
        </w:rPr>
      </w:pPr>
      <w:hyperlink w:anchor="_Toc413702613" w:history="1">
        <w:r w:rsidRPr="00785605">
          <w:rPr>
            <w:rStyle w:val="Hyperlink"/>
            <w:noProof/>
          </w:rPr>
          <w:t>Appendix B – Caller Type Mapping</w:t>
        </w:r>
        <w:r>
          <w:rPr>
            <w:noProof/>
            <w:webHidden/>
          </w:rPr>
          <w:tab/>
        </w:r>
        <w:r>
          <w:rPr>
            <w:noProof/>
            <w:webHidden/>
          </w:rPr>
          <w:fldChar w:fldCharType="begin"/>
        </w:r>
        <w:r>
          <w:rPr>
            <w:noProof/>
            <w:webHidden/>
          </w:rPr>
          <w:instrText xml:space="preserve"> PAGEREF _Toc413702613 \h </w:instrText>
        </w:r>
        <w:r>
          <w:rPr>
            <w:noProof/>
            <w:webHidden/>
          </w:rPr>
        </w:r>
        <w:r>
          <w:rPr>
            <w:noProof/>
            <w:webHidden/>
          </w:rPr>
          <w:fldChar w:fldCharType="separate"/>
        </w:r>
        <w:r>
          <w:rPr>
            <w:noProof/>
            <w:webHidden/>
          </w:rPr>
          <w:t>21</w:t>
        </w:r>
        <w:r>
          <w:rPr>
            <w:noProof/>
            <w:webHidden/>
          </w:rPr>
          <w:fldChar w:fldCharType="end"/>
        </w:r>
      </w:hyperlink>
    </w:p>
    <w:p w14:paraId="073F0AC4" w14:textId="77777777" w:rsidR="009B1528" w:rsidRDefault="009B1528">
      <w:pPr>
        <w:pStyle w:val="TOC3"/>
        <w:tabs>
          <w:tab w:val="right" w:leader="dot" w:pos="9350"/>
        </w:tabs>
        <w:rPr>
          <w:noProof/>
        </w:rPr>
      </w:pPr>
      <w:hyperlink w:anchor="_Toc413702614" w:history="1">
        <w:r w:rsidRPr="00785605">
          <w:rPr>
            <w:rStyle w:val="Hyperlink"/>
            <w:noProof/>
          </w:rPr>
          <w:t>Appendix C – Status Mapping</w:t>
        </w:r>
        <w:r>
          <w:rPr>
            <w:noProof/>
            <w:webHidden/>
          </w:rPr>
          <w:tab/>
        </w:r>
        <w:r>
          <w:rPr>
            <w:noProof/>
            <w:webHidden/>
          </w:rPr>
          <w:fldChar w:fldCharType="begin"/>
        </w:r>
        <w:r>
          <w:rPr>
            <w:noProof/>
            <w:webHidden/>
          </w:rPr>
          <w:instrText xml:space="preserve"> PAGEREF _Toc413702614 \h </w:instrText>
        </w:r>
        <w:r>
          <w:rPr>
            <w:noProof/>
            <w:webHidden/>
          </w:rPr>
        </w:r>
        <w:r>
          <w:rPr>
            <w:noProof/>
            <w:webHidden/>
          </w:rPr>
          <w:fldChar w:fldCharType="separate"/>
        </w:r>
        <w:r>
          <w:rPr>
            <w:noProof/>
            <w:webHidden/>
          </w:rPr>
          <w:t>21</w:t>
        </w:r>
        <w:r>
          <w:rPr>
            <w:noProof/>
            <w:webHidden/>
          </w:rPr>
          <w:fldChar w:fldCharType="end"/>
        </w:r>
      </w:hyperlink>
    </w:p>
    <w:p w14:paraId="188CC77D" w14:textId="77777777" w:rsidR="009B1528" w:rsidRDefault="009B1528">
      <w:pPr>
        <w:pStyle w:val="TOC3"/>
        <w:tabs>
          <w:tab w:val="right" w:leader="dot" w:pos="9350"/>
        </w:tabs>
        <w:rPr>
          <w:noProof/>
        </w:rPr>
      </w:pPr>
      <w:hyperlink w:anchor="_Toc413702615" w:history="1">
        <w:r w:rsidRPr="00785605">
          <w:rPr>
            <w:rStyle w:val="Hyperlink"/>
            <w:noProof/>
          </w:rPr>
          <w:t>Appendix D – Addition of Custom fields Value in Details field before submitting a case in CityWorks</w:t>
        </w:r>
        <w:r>
          <w:rPr>
            <w:noProof/>
            <w:webHidden/>
          </w:rPr>
          <w:tab/>
        </w:r>
        <w:r>
          <w:rPr>
            <w:noProof/>
            <w:webHidden/>
          </w:rPr>
          <w:fldChar w:fldCharType="begin"/>
        </w:r>
        <w:r>
          <w:rPr>
            <w:noProof/>
            <w:webHidden/>
          </w:rPr>
          <w:instrText xml:space="preserve"> PAGEREF _Toc413702615 \h </w:instrText>
        </w:r>
        <w:r>
          <w:rPr>
            <w:noProof/>
            <w:webHidden/>
          </w:rPr>
        </w:r>
        <w:r>
          <w:rPr>
            <w:noProof/>
            <w:webHidden/>
          </w:rPr>
          <w:fldChar w:fldCharType="separate"/>
        </w:r>
        <w:r>
          <w:rPr>
            <w:noProof/>
            <w:webHidden/>
          </w:rPr>
          <w:t>22</w:t>
        </w:r>
        <w:r>
          <w:rPr>
            <w:noProof/>
            <w:webHidden/>
          </w:rPr>
          <w:fldChar w:fldCharType="end"/>
        </w:r>
      </w:hyperlink>
    </w:p>
    <w:p w14:paraId="6BCDC86B" w14:textId="77777777" w:rsidR="009B1528" w:rsidRDefault="009B1528">
      <w:pPr>
        <w:pStyle w:val="TOC3"/>
        <w:tabs>
          <w:tab w:val="right" w:leader="dot" w:pos="9350"/>
        </w:tabs>
        <w:rPr>
          <w:noProof/>
        </w:rPr>
      </w:pPr>
      <w:hyperlink w:anchor="_Toc413702616" w:history="1">
        <w:r w:rsidRPr="00785605">
          <w:rPr>
            <w:rStyle w:val="Hyperlink"/>
            <w:noProof/>
          </w:rPr>
          <w:t>Appendix E – Web Method Services Details</w:t>
        </w:r>
        <w:r>
          <w:rPr>
            <w:noProof/>
            <w:webHidden/>
          </w:rPr>
          <w:tab/>
        </w:r>
        <w:r>
          <w:rPr>
            <w:noProof/>
            <w:webHidden/>
          </w:rPr>
          <w:fldChar w:fldCharType="begin"/>
        </w:r>
        <w:r>
          <w:rPr>
            <w:noProof/>
            <w:webHidden/>
          </w:rPr>
          <w:instrText xml:space="preserve"> PAGEREF _Toc413702616 \h </w:instrText>
        </w:r>
        <w:r>
          <w:rPr>
            <w:noProof/>
            <w:webHidden/>
          </w:rPr>
        </w:r>
        <w:r>
          <w:rPr>
            <w:noProof/>
            <w:webHidden/>
          </w:rPr>
          <w:fldChar w:fldCharType="separate"/>
        </w:r>
        <w:r>
          <w:rPr>
            <w:noProof/>
            <w:webHidden/>
          </w:rPr>
          <w:t>24</w:t>
        </w:r>
        <w:r>
          <w:rPr>
            <w:noProof/>
            <w:webHidden/>
          </w:rPr>
          <w:fldChar w:fldCharType="end"/>
        </w:r>
      </w:hyperlink>
    </w:p>
    <w:p w14:paraId="60242494" w14:textId="77777777" w:rsidR="00C96E1E" w:rsidRDefault="0015599B">
      <w:pPr>
        <w:pStyle w:val="Normal1"/>
        <w:widowControl w:val="0"/>
        <w:jc w:val="center"/>
        <w:rPr>
          <w:rFonts w:asciiTheme="minorHAnsi" w:eastAsiaTheme="minorEastAsia" w:hAnsiTheme="minorHAnsi" w:cstheme="minorBidi"/>
          <w:color w:val="auto"/>
        </w:rPr>
      </w:pPr>
      <w:r>
        <w:rPr>
          <w:rFonts w:asciiTheme="minorHAnsi" w:eastAsiaTheme="minorEastAsia" w:hAnsiTheme="minorHAnsi" w:cstheme="minorBidi"/>
          <w:color w:val="auto"/>
        </w:rPr>
        <w:fldChar w:fldCharType="end"/>
      </w:r>
    </w:p>
    <w:p w14:paraId="659C2D23" w14:textId="77777777" w:rsidR="00C96E1E" w:rsidRDefault="00C96E1E">
      <w:r>
        <w:br w:type="page"/>
      </w:r>
    </w:p>
    <w:p w14:paraId="337C7CB8" w14:textId="77777777" w:rsidR="00BE772D" w:rsidRDefault="00437191" w:rsidP="00BE772D">
      <w:pPr>
        <w:pStyle w:val="Heading1"/>
        <w:spacing w:line="240" w:lineRule="auto"/>
        <w:rPr>
          <w:color w:val="0070C0"/>
        </w:rPr>
      </w:pPr>
      <w:bookmarkStart w:id="1" w:name="_Toc378624948"/>
      <w:bookmarkStart w:id="2" w:name="_Toc378626306"/>
      <w:bookmarkStart w:id="3" w:name="_Toc413702593"/>
      <w:r>
        <w:rPr>
          <w:color w:val="0070C0"/>
        </w:rPr>
        <w:lastRenderedPageBreak/>
        <w:t>1</w:t>
      </w:r>
      <w:r w:rsidR="00BE772D" w:rsidRPr="00BE772D">
        <w:rPr>
          <w:color w:val="0070C0"/>
        </w:rPr>
        <w:t xml:space="preserve"> – </w:t>
      </w:r>
      <w:bookmarkEnd w:id="1"/>
      <w:bookmarkEnd w:id="2"/>
      <w:r w:rsidR="00677F8A">
        <w:rPr>
          <w:color w:val="0070C0"/>
        </w:rPr>
        <w:t>Introduction</w:t>
      </w:r>
      <w:bookmarkEnd w:id="3"/>
    </w:p>
    <w:p w14:paraId="49C972FD" w14:textId="77777777" w:rsidR="00BE772D" w:rsidRDefault="00BE772D" w:rsidP="00BE772D">
      <w:pPr>
        <w:pStyle w:val="Normal1"/>
      </w:pPr>
    </w:p>
    <w:tbl>
      <w:tblPr>
        <w:tblW w:w="9360" w:type="dxa"/>
        <w:tblInd w:w="4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4A0" w:firstRow="1" w:lastRow="0" w:firstColumn="1" w:lastColumn="0" w:noHBand="0" w:noVBand="1"/>
      </w:tblPr>
      <w:tblGrid>
        <w:gridCol w:w="9360"/>
      </w:tblGrid>
      <w:tr w:rsidR="00BE772D" w14:paraId="3BC71196" w14:textId="77777777" w:rsidTr="005B0E41">
        <w:tc>
          <w:tcPr>
            <w:tcW w:w="9360" w:type="dxa"/>
            <w:shd w:val="clear" w:color="auto" w:fill="4F81BD"/>
            <w:tcMar>
              <w:top w:w="58" w:type="dxa"/>
              <w:left w:w="58" w:type="dxa"/>
              <w:bottom w:w="58" w:type="dxa"/>
              <w:right w:w="58" w:type="dxa"/>
            </w:tcMar>
          </w:tcPr>
          <w:p w14:paraId="504D2D13" w14:textId="77777777" w:rsidR="00BE772D" w:rsidRPr="00CF6479" w:rsidRDefault="00437191" w:rsidP="00CF6479">
            <w:pPr>
              <w:pStyle w:val="Heading2"/>
            </w:pPr>
            <w:bookmarkStart w:id="4" w:name="_Toc413702594"/>
            <w:r>
              <w:t>1</w:t>
            </w:r>
            <w:r w:rsidR="00BE772D">
              <w:t xml:space="preserve">.1 </w:t>
            </w:r>
            <w:r w:rsidR="00677F8A">
              <w:t>Document Purpose</w:t>
            </w:r>
            <w:bookmarkEnd w:id="4"/>
          </w:p>
        </w:tc>
      </w:tr>
    </w:tbl>
    <w:p w14:paraId="5EFA7F9B" w14:textId="77777777" w:rsidR="00E36C67" w:rsidRDefault="00E36C67">
      <w:pPr>
        <w:pStyle w:val="Normal1"/>
        <w:widowControl w:val="0"/>
      </w:pPr>
    </w:p>
    <w:p w14:paraId="4AFE4E86" w14:textId="76165C3A" w:rsidR="00E36C67" w:rsidRDefault="007573EE">
      <w:pPr>
        <w:pStyle w:val="Normal1"/>
        <w:widowControl w:val="0"/>
      </w:pPr>
      <w:r>
        <w:t xml:space="preserve">The purpose of this document is to provide technical design details needed to successfully implement </w:t>
      </w:r>
      <w:r w:rsidR="00C10624">
        <w:t>CityWorks (Streets)</w:t>
      </w:r>
      <w:r>
        <w:t xml:space="preserve"> integration for </w:t>
      </w:r>
      <w:r w:rsidR="0021226C">
        <w:t>Philly 311 CRM.</w:t>
      </w:r>
    </w:p>
    <w:p w14:paraId="19175621" w14:textId="77777777" w:rsidR="00BE772D" w:rsidRDefault="007573EE">
      <w:pPr>
        <w:pStyle w:val="Normal1"/>
        <w:widowControl w:val="0"/>
        <w:rPr>
          <w:b/>
          <w:u w:val="single"/>
        </w:rPr>
      </w:pPr>
      <w:r>
        <w:rPr>
          <w:b/>
          <w:u w:val="single"/>
        </w:rPr>
        <w:t xml:space="preserve">       </w:t>
      </w:r>
    </w:p>
    <w:p w14:paraId="2F4FF599" w14:textId="77777777" w:rsidR="00677F8A" w:rsidRDefault="00677F8A" w:rsidP="00677F8A">
      <w:pPr>
        <w:pStyle w:val="Normal1"/>
      </w:pPr>
    </w:p>
    <w:tbl>
      <w:tblPr>
        <w:tblW w:w="9360" w:type="dxa"/>
        <w:tblInd w:w="4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4A0" w:firstRow="1" w:lastRow="0" w:firstColumn="1" w:lastColumn="0" w:noHBand="0" w:noVBand="1"/>
      </w:tblPr>
      <w:tblGrid>
        <w:gridCol w:w="9360"/>
      </w:tblGrid>
      <w:tr w:rsidR="00677F8A" w14:paraId="3DD619D9" w14:textId="77777777" w:rsidTr="00952505">
        <w:tc>
          <w:tcPr>
            <w:tcW w:w="9360" w:type="dxa"/>
            <w:shd w:val="clear" w:color="auto" w:fill="4F81BD"/>
            <w:tcMar>
              <w:top w:w="58" w:type="dxa"/>
              <w:left w:w="58" w:type="dxa"/>
              <w:bottom w:w="58" w:type="dxa"/>
              <w:right w:w="58" w:type="dxa"/>
            </w:tcMar>
          </w:tcPr>
          <w:p w14:paraId="298DBE9B" w14:textId="77777777" w:rsidR="00677F8A" w:rsidRDefault="00437191" w:rsidP="00677F8A">
            <w:pPr>
              <w:pStyle w:val="Heading2"/>
            </w:pPr>
            <w:bookmarkStart w:id="5" w:name="_Toc413702595"/>
            <w:r>
              <w:t>1</w:t>
            </w:r>
            <w:r w:rsidR="00677F8A">
              <w:t>.2 System Overview</w:t>
            </w:r>
            <w:bookmarkEnd w:id="5"/>
          </w:p>
        </w:tc>
      </w:tr>
    </w:tbl>
    <w:p w14:paraId="59AA75FE" w14:textId="77777777" w:rsidR="00017BAA" w:rsidRDefault="00017BAA">
      <w:pPr>
        <w:pStyle w:val="Normal1"/>
        <w:widowControl w:val="0"/>
      </w:pPr>
    </w:p>
    <w:p w14:paraId="7B7D7B25" w14:textId="30D47324" w:rsidR="00677F8A" w:rsidRPr="00DE71EA" w:rsidRDefault="0021226C" w:rsidP="00677F8A">
      <w:pPr>
        <w:pStyle w:val="Normal1"/>
        <w:widowControl w:val="0"/>
      </w:pPr>
      <w:r>
        <w:t>Philly 311 CRM</w:t>
      </w:r>
      <w:r w:rsidR="00677F8A">
        <w:t xml:space="preserve"> provides </w:t>
      </w:r>
      <w:r w:rsidR="00677F8A" w:rsidRPr="00DE71EA">
        <w:t>311 Agents, 311 Supervisors, 311 Managing Directors, Department</w:t>
      </w:r>
      <w:r w:rsidR="008734EF">
        <w:t xml:space="preserve">al SMEs, Department Leadership, </w:t>
      </w:r>
      <w:r w:rsidR="00F578F6">
        <w:t xml:space="preserve">and </w:t>
      </w:r>
      <w:r w:rsidR="00677F8A" w:rsidRPr="00DE71EA">
        <w:t xml:space="preserve">City Leadership </w:t>
      </w:r>
      <w:r w:rsidR="00677F8A">
        <w:t>to leverage</w:t>
      </w:r>
      <w:r w:rsidR="00677F8A" w:rsidRPr="00DE71EA">
        <w:t xml:space="preserve"> Salesforce.com functionality to engage and provide new outreach opportunities</w:t>
      </w:r>
      <w:r w:rsidR="00677F8A">
        <w:t xml:space="preserve"> </w:t>
      </w:r>
      <w:r w:rsidR="00677F8A" w:rsidRPr="00DE71EA">
        <w:t>with the Community Partners</w:t>
      </w:r>
      <w:r w:rsidR="00677F8A">
        <w:t xml:space="preserve">. </w:t>
      </w:r>
      <w:r>
        <w:t>Philly 311 CRM provides</w:t>
      </w:r>
      <w:r w:rsidR="00677F8A">
        <w:t xml:space="preserve"> ability to look Customer info, Knowledge Base to help Agents, Maintain service requests, </w:t>
      </w:r>
      <w:r w:rsidR="00F578F6">
        <w:t xml:space="preserve">and </w:t>
      </w:r>
      <w:r w:rsidR="00677F8A">
        <w:t>generate analytical reporting to support decision making process, establish more channels</w:t>
      </w:r>
      <w:r w:rsidR="008734EF">
        <w:t xml:space="preserve"> </w:t>
      </w:r>
      <w:r w:rsidR="00677F8A">
        <w:t>(using Social Media) and collaborate using chatter.</w:t>
      </w:r>
      <w:ins w:id="6" w:author="Palanivelu, Thirumavalavan" w:date="2014-04-11T12:25:00Z">
        <w:r w:rsidR="00D06F87">
          <w:t xml:space="preserve"> </w:t>
        </w:r>
      </w:ins>
    </w:p>
    <w:p w14:paraId="17EA2D89" w14:textId="77777777" w:rsidR="00721FCA" w:rsidRDefault="00721FCA">
      <w:pPr>
        <w:rPr>
          <w:rFonts w:ascii="Arial" w:eastAsia="Arial" w:hAnsi="Arial" w:cs="Arial"/>
          <w:color w:val="000000"/>
        </w:rPr>
      </w:pPr>
      <w:r>
        <w:br w:type="page"/>
      </w:r>
    </w:p>
    <w:p w14:paraId="0DE19440" w14:textId="77777777" w:rsidR="00BE772D" w:rsidRPr="00BE772D" w:rsidRDefault="00437191" w:rsidP="00BE772D">
      <w:pPr>
        <w:pStyle w:val="Heading1"/>
        <w:spacing w:line="240" w:lineRule="auto"/>
        <w:rPr>
          <w:color w:val="0070C0"/>
        </w:rPr>
      </w:pPr>
      <w:bookmarkStart w:id="7" w:name="_Toc413702596"/>
      <w:r>
        <w:rPr>
          <w:color w:val="0070C0"/>
        </w:rPr>
        <w:lastRenderedPageBreak/>
        <w:t>2</w:t>
      </w:r>
      <w:r w:rsidR="00BE772D" w:rsidRPr="00BE772D">
        <w:rPr>
          <w:color w:val="0070C0"/>
        </w:rPr>
        <w:t xml:space="preserve"> – </w:t>
      </w:r>
      <w:r w:rsidR="00C10624">
        <w:rPr>
          <w:color w:val="0070C0"/>
        </w:rPr>
        <w:t>CityWorks (Streets)</w:t>
      </w:r>
      <w:r w:rsidR="00BE772D" w:rsidRPr="00BE772D">
        <w:rPr>
          <w:color w:val="0070C0"/>
        </w:rPr>
        <w:t xml:space="preserve"> </w:t>
      </w:r>
      <w:r w:rsidR="00BE772D">
        <w:rPr>
          <w:color w:val="0070C0"/>
        </w:rPr>
        <w:t>System</w:t>
      </w:r>
      <w:r w:rsidR="00677F8A">
        <w:rPr>
          <w:color w:val="0070C0"/>
        </w:rPr>
        <w:t xml:space="preserve"> Integration</w:t>
      </w:r>
      <w:bookmarkEnd w:id="7"/>
    </w:p>
    <w:p w14:paraId="22010690" w14:textId="77777777" w:rsidR="00BE772D" w:rsidRDefault="00BE772D" w:rsidP="00BE772D">
      <w:pPr>
        <w:pStyle w:val="Normal1"/>
      </w:pPr>
    </w:p>
    <w:tbl>
      <w:tblPr>
        <w:tblW w:w="9360" w:type="dxa"/>
        <w:tblInd w:w="4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4A0" w:firstRow="1" w:lastRow="0" w:firstColumn="1" w:lastColumn="0" w:noHBand="0" w:noVBand="1"/>
      </w:tblPr>
      <w:tblGrid>
        <w:gridCol w:w="9360"/>
      </w:tblGrid>
      <w:tr w:rsidR="00BE772D" w14:paraId="7B5358D4" w14:textId="77777777" w:rsidTr="005B0E41">
        <w:tc>
          <w:tcPr>
            <w:tcW w:w="9360" w:type="dxa"/>
            <w:shd w:val="clear" w:color="auto" w:fill="4F81BD"/>
            <w:tcMar>
              <w:top w:w="58" w:type="dxa"/>
              <w:left w:w="58" w:type="dxa"/>
              <w:bottom w:w="58" w:type="dxa"/>
              <w:right w:w="58" w:type="dxa"/>
            </w:tcMar>
          </w:tcPr>
          <w:p w14:paraId="1C657557" w14:textId="77777777" w:rsidR="00BE772D" w:rsidRDefault="00437191" w:rsidP="00721FCA">
            <w:pPr>
              <w:pStyle w:val="Heading2"/>
            </w:pPr>
            <w:bookmarkStart w:id="8" w:name="h.2s8eyo1" w:colFirst="0" w:colLast="0"/>
            <w:bookmarkStart w:id="9" w:name="_Toc378626312"/>
            <w:bookmarkStart w:id="10" w:name="_Toc413702597"/>
            <w:bookmarkEnd w:id="8"/>
            <w:r>
              <w:t>2</w:t>
            </w:r>
            <w:r w:rsidR="00BE772D">
              <w:t xml:space="preserve">.1 </w:t>
            </w:r>
            <w:bookmarkEnd w:id="9"/>
            <w:r w:rsidR="00721FCA">
              <w:t>OVERVIEW</w:t>
            </w:r>
            <w:bookmarkEnd w:id="10"/>
          </w:p>
        </w:tc>
      </w:tr>
    </w:tbl>
    <w:p w14:paraId="4783AF22" w14:textId="77777777" w:rsidR="00BE772D" w:rsidRDefault="00BE772D">
      <w:pPr>
        <w:pStyle w:val="Normal1"/>
        <w:widowControl w:val="0"/>
        <w:rPr>
          <w:b/>
          <w:i/>
          <w:color w:val="0000FF"/>
          <w:sz w:val="28"/>
          <w:u w:val="single"/>
        </w:rPr>
      </w:pPr>
    </w:p>
    <w:p w14:paraId="21E27768" w14:textId="671A6A0B" w:rsidR="00C10624" w:rsidRDefault="00C10624" w:rsidP="00C10624">
      <w:pPr>
        <w:pStyle w:val="Normal1"/>
        <w:widowControl w:val="0"/>
      </w:pPr>
      <w:r>
        <w:t xml:space="preserve">The purpose of this document is to provide technical design details needed to successfully implement </w:t>
      </w:r>
      <w:r w:rsidRPr="0040129F">
        <w:t>CityWorks (Streets) Integration</w:t>
      </w:r>
      <w:r>
        <w:t xml:space="preserve"> for </w:t>
      </w:r>
      <w:r w:rsidR="0021226C">
        <w:t>Philly 311 CRM</w:t>
      </w:r>
      <w:r>
        <w:t>.</w:t>
      </w:r>
      <w:r w:rsidRPr="006D6B54">
        <w:t xml:space="preserve"> </w:t>
      </w:r>
      <w:r w:rsidRPr="007666B6">
        <w:t xml:space="preserve">The solution provides seamless bi-directional integration to the </w:t>
      </w:r>
      <w:r>
        <w:t>City’s Streets Department Cit</w:t>
      </w:r>
      <w:r w:rsidRPr="007666B6">
        <w:t>y</w:t>
      </w:r>
      <w:r>
        <w:t>Works</w:t>
      </w:r>
      <w:r w:rsidRPr="007666B6">
        <w:t xml:space="preserve"> </w:t>
      </w:r>
      <w:r>
        <w:t>instance and Salesforce.com.</w:t>
      </w:r>
    </w:p>
    <w:p w14:paraId="080B9246" w14:textId="77777777" w:rsidR="00C10624" w:rsidRDefault="00C10624" w:rsidP="00C10624">
      <w:pPr>
        <w:pStyle w:val="Normal1"/>
        <w:widowControl w:val="0"/>
        <w:rPr>
          <w:b/>
          <w:u w:val="single"/>
        </w:rPr>
      </w:pPr>
      <w:r>
        <w:rPr>
          <w:b/>
          <w:u w:val="single"/>
        </w:rPr>
        <w:t xml:space="preserve">        </w:t>
      </w:r>
    </w:p>
    <w:p w14:paraId="3EF73177" w14:textId="1AF6A2FA" w:rsidR="00C10624" w:rsidRDefault="00060A4F" w:rsidP="00266075">
      <w:pPr>
        <w:pStyle w:val="Normal1"/>
        <w:widowControl w:val="0"/>
        <w:jc w:val="center"/>
      </w:pPr>
      <w:r>
        <w:rPr>
          <w:noProof/>
        </w:rPr>
        <w:drawing>
          <wp:inline distT="0" distB="0" distL="0" distR="0" wp14:anchorId="77C1B055" wp14:editId="10114F29">
            <wp:extent cx="5943600" cy="36480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48075"/>
                    </a:xfrm>
                    <a:prstGeom prst="rect">
                      <a:avLst/>
                    </a:prstGeom>
                    <a:noFill/>
                    <a:ln>
                      <a:solidFill>
                        <a:schemeClr val="accent1"/>
                      </a:solidFill>
                    </a:ln>
                  </pic:spPr>
                </pic:pic>
              </a:graphicData>
            </a:graphic>
          </wp:inline>
        </w:drawing>
      </w:r>
    </w:p>
    <w:p w14:paraId="2C317840" w14:textId="77777777" w:rsidR="00C10624" w:rsidRDefault="00C10624" w:rsidP="00C10624">
      <w:pPr>
        <w:pStyle w:val="Normal1"/>
        <w:widowControl w:val="0"/>
        <w:rPr>
          <w:b/>
          <w:i/>
          <w:color w:val="0000FF"/>
          <w:sz w:val="28"/>
          <w:u w:val="single"/>
        </w:rPr>
      </w:pPr>
    </w:p>
    <w:p w14:paraId="00DEF6D0" w14:textId="77777777" w:rsidR="00C10624" w:rsidRDefault="00C10624" w:rsidP="00266075">
      <w:pPr>
        <w:pStyle w:val="Normal1"/>
        <w:widowControl w:val="0"/>
        <w:jc w:val="center"/>
      </w:pPr>
      <w:r w:rsidRPr="008B7204">
        <w:t>Diagram</w:t>
      </w:r>
      <w:r>
        <w:t xml:space="preserve"> 1.1 – Architecture of </w:t>
      </w:r>
      <w:r w:rsidRPr="0040129F">
        <w:t>CityWorks (Streets)</w:t>
      </w:r>
      <w:r>
        <w:t xml:space="preserve"> Integration</w:t>
      </w:r>
    </w:p>
    <w:p w14:paraId="04AF2896" w14:textId="77777777" w:rsidR="00C10624" w:rsidRDefault="00C10624" w:rsidP="00C10624">
      <w:pPr>
        <w:pStyle w:val="Normal1"/>
        <w:widowControl w:val="0"/>
      </w:pPr>
    </w:p>
    <w:p w14:paraId="4EB4BD9C" w14:textId="77777777" w:rsidR="00E36C67" w:rsidRDefault="00E36C67">
      <w:pPr>
        <w:pStyle w:val="Normal1"/>
        <w:widowControl w:val="0"/>
      </w:pPr>
    </w:p>
    <w:tbl>
      <w:tblPr>
        <w:tblW w:w="9360" w:type="dxa"/>
        <w:tblInd w:w="4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4A0" w:firstRow="1" w:lastRow="0" w:firstColumn="1" w:lastColumn="0" w:noHBand="0" w:noVBand="1"/>
      </w:tblPr>
      <w:tblGrid>
        <w:gridCol w:w="9360"/>
      </w:tblGrid>
      <w:tr w:rsidR="008B7204" w14:paraId="19DEC39F" w14:textId="77777777" w:rsidTr="005B0E41">
        <w:tc>
          <w:tcPr>
            <w:tcW w:w="9360" w:type="dxa"/>
            <w:shd w:val="clear" w:color="auto" w:fill="4F81BD"/>
            <w:tcMar>
              <w:top w:w="58" w:type="dxa"/>
              <w:left w:w="58" w:type="dxa"/>
              <w:bottom w:w="58" w:type="dxa"/>
              <w:right w:w="58" w:type="dxa"/>
            </w:tcMar>
          </w:tcPr>
          <w:p w14:paraId="06DAFB13" w14:textId="77777777" w:rsidR="008B7204" w:rsidRDefault="00437191" w:rsidP="00721FCA">
            <w:pPr>
              <w:pStyle w:val="Heading2"/>
            </w:pPr>
            <w:bookmarkStart w:id="11" w:name="_Toc413702598"/>
            <w:r>
              <w:t>2</w:t>
            </w:r>
            <w:r w:rsidR="008B7204">
              <w:t xml:space="preserve">.2 </w:t>
            </w:r>
            <w:r w:rsidR="00721FCA">
              <w:t>CONFIGURATION</w:t>
            </w:r>
            <w:bookmarkEnd w:id="11"/>
          </w:p>
        </w:tc>
      </w:tr>
    </w:tbl>
    <w:p w14:paraId="12037BB0" w14:textId="77777777" w:rsidR="008B7204" w:rsidRDefault="008B7204" w:rsidP="008B7204">
      <w:pPr>
        <w:pStyle w:val="Normal1"/>
        <w:widowControl w:val="0"/>
        <w:ind w:left="720"/>
        <w:contextualSpacing/>
      </w:pPr>
    </w:p>
    <w:p w14:paraId="2AACC902" w14:textId="1E779EBD" w:rsidR="001B3865" w:rsidRDefault="00192633" w:rsidP="005F3436">
      <w:pPr>
        <w:pStyle w:val="Normal1"/>
        <w:widowControl w:val="0"/>
        <w:contextualSpacing/>
      </w:pPr>
      <w:r>
        <w:t>All communication between systems is done using standard</w:t>
      </w:r>
      <w:r w:rsidR="005F3436">
        <w:t xml:space="preserve"> </w:t>
      </w:r>
      <w:r>
        <w:t>HTTP</w:t>
      </w:r>
      <w:r w:rsidR="005F3436">
        <w:t>/</w:t>
      </w:r>
      <w:r w:rsidR="007E2E44">
        <w:t xml:space="preserve"> </w:t>
      </w:r>
      <w:r>
        <w:t>HTTPS based</w:t>
      </w:r>
      <w:r w:rsidR="005F3436">
        <w:t xml:space="preserve"> services</w:t>
      </w:r>
      <w:r>
        <w:t xml:space="preserve"> – REST and SOAP. </w:t>
      </w:r>
    </w:p>
    <w:p w14:paraId="41A822CD" w14:textId="77777777" w:rsidR="001B3865" w:rsidRDefault="001B3865" w:rsidP="005F3436">
      <w:pPr>
        <w:pStyle w:val="Normal1"/>
        <w:widowControl w:val="0"/>
        <w:contextualSpacing/>
      </w:pPr>
    </w:p>
    <w:p w14:paraId="6A4BDA7A" w14:textId="6E117221" w:rsidR="005F3436" w:rsidRDefault="001B3865" w:rsidP="005F3436">
      <w:pPr>
        <w:pStyle w:val="Normal1"/>
        <w:widowControl w:val="0"/>
        <w:contextualSpacing/>
      </w:pPr>
      <w:r>
        <w:t>All communication between the Integration Server</w:t>
      </w:r>
      <w:r w:rsidR="00192633">
        <w:t xml:space="preserve"> and </w:t>
      </w:r>
      <w:r w:rsidR="00266075">
        <w:t>Streets CityWorks system</w:t>
      </w:r>
      <w:r w:rsidR="00334748">
        <w:t>s</w:t>
      </w:r>
      <w:r w:rsidR="00192633">
        <w:t xml:space="preserve"> will be done </w:t>
      </w:r>
      <w:r w:rsidR="00266075">
        <w:t>usi</w:t>
      </w:r>
      <w:r w:rsidR="00A660E7">
        <w:t>ng REST interfaces. The Streets Department will develop a Web Service interface</w:t>
      </w:r>
      <w:r w:rsidR="00334748">
        <w:t xml:space="preserve"> which will </w:t>
      </w:r>
      <w:r w:rsidR="00334748">
        <w:lastRenderedPageBreak/>
        <w:t>communicate with their CityWorks server and implement functionality specific to their processes.</w:t>
      </w:r>
      <w:r w:rsidR="005F614B">
        <w:t xml:space="preserve"> </w:t>
      </w:r>
      <w:r>
        <w:t>Outbound REST interfaces are called using standard HTTP/</w:t>
      </w:r>
      <w:r w:rsidR="007E2E44">
        <w:t xml:space="preserve"> </w:t>
      </w:r>
      <w:r>
        <w:t xml:space="preserve">HTTPS callouts </w:t>
      </w:r>
      <w:r w:rsidR="00A0775D">
        <w:t>(</w:t>
      </w:r>
      <w:proofErr w:type="spellStart"/>
      <w:r w:rsidR="00A0775D" w:rsidRPr="00A0775D">
        <w:t>pub.client</w:t>
      </w:r>
      <w:proofErr w:type="gramStart"/>
      <w:r w:rsidR="00A0775D" w:rsidRPr="00A0775D">
        <w:t>:http</w:t>
      </w:r>
      <w:proofErr w:type="spellEnd"/>
      <w:proofErr w:type="gramEnd"/>
      <w:r w:rsidR="00A0775D">
        <w:t xml:space="preserve">) </w:t>
      </w:r>
      <w:r>
        <w:t xml:space="preserve">and </w:t>
      </w:r>
      <w:r w:rsidR="0067473C" w:rsidRPr="00DB05A4">
        <w:t>JSON parsing capabilities (</w:t>
      </w:r>
      <w:proofErr w:type="spellStart"/>
      <w:r w:rsidR="0067473C" w:rsidRPr="00DB05A4">
        <w:t>jsonSupport.pub:documentToJSONString</w:t>
      </w:r>
      <w:proofErr w:type="spellEnd"/>
      <w:r w:rsidR="0067473C" w:rsidRPr="00DB05A4">
        <w:t xml:space="preserve">, </w:t>
      </w:r>
      <w:proofErr w:type="spellStart"/>
      <w:r w:rsidR="0067473C" w:rsidRPr="00DB05A4">
        <w:t>jsonSupport.pub:jsonStringToDocument</w:t>
      </w:r>
      <w:proofErr w:type="spellEnd"/>
      <w:r w:rsidR="0067473C" w:rsidRPr="00DB05A4">
        <w:t xml:space="preserve">) </w:t>
      </w:r>
      <w:r w:rsidR="00A0775D">
        <w:t>in the Integration Server.</w:t>
      </w:r>
    </w:p>
    <w:p w14:paraId="7B096983" w14:textId="77777777" w:rsidR="0022692A" w:rsidRDefault="0022692A" w:rsidP="005F3436">
      <w:pPr>
        <w:pStyle w:val="Normal1"/>
        <w:widowControl w:val="0"/>
        <w:contextualSpacing/>
      </w:pPr>
    </w:p>
    <w:p w14:paraId="3321B5B6" w14:textId="77777777" w:rsidR="00A0775D" w:rsidRDefault="00A0775D" w:rsidP="00A0775D">
      <w:pPr>
        <w:pStyle w:val="Normal1"/>
        <w:widowControl w:val="0"/>
        <w:contextualSpacing/>
      </w:pPr>
      <w:r>
        <w:t xml:space="preserve">All communication between the Integration Server and Salesforce will be done using SOAP interfaces. Both Inbound and Outbound SOAP interfaces are a built in features of Integration Server. </w:t>
      </w:r>
    </w:p>
    <w:p w14:paraId="2F44C8FB" w14:textId="77777777" w:rsidR="001B3865" w:rsidRDefault="001B3865" w:rsidP="005F3436">
      <w:pPr>
        <w:pStyle w:val="Normal1"/>
        <w:widowControl w:val="0"/>
        <w:contextualSpacing/>
      </w:pPr>
    </w:p>
    <w:p w14:paraId="7CDF120E" w14:textId="77777777" w:rsidR="005F3436" w:rsidRDefault="00192633" w:rsidP="005F3436">
      <w:pPr>
        <w:pStyle w:val="Normal1"/>
        <w:widowControl w:val="0"/>
        <w:contextualSpacing/>
      </w:pPr>
      <w:r>
        <w:t xml:space="preserve">The following sections provide a detailed description on the inbound and outbound data flows </w:t>
      </w:r>
      <w:r w:rsidR="001B3865">
        <w:t xml:space="preserve">between </w:t>
      </w:r>
      <w:r w:rsidR="003123D1">
        <w:t>the Streets Department</w:t>
      </w:r>
      <w:r w:rsidR="001B3865">
        <w:t>, the Integration Server and Salesforce.</w:t>
      </w:r>
    </w:p>
    <w:p w14:paraId="65B7803F" w14:textId="77777777" w:rsidR="00537175" w:rsidRDefault="00537175" w:rsidP="005F3436">
      <w:pPr>
        <w:pStyle w:val="Normal1"/>
        <w:widowControl w:val="0"/>
        <w:contextualSpacing/>
      </w:pPr>
    </w:p>
    <w:p w14:paraId="14C4B13A" w14:textId="77777777" w:rsidR="005F3436" w:rsidRDefault="00437191" w:rsidP="00E92D25">
      <w:pPr>
        <w:pStyle w:val="Heading3"/>
      </w:pPr>
      <w:bookmarkStart w:id="12" w:name="_Toc413702599"/>
      <w:r>
        <w:t>2</w:t>
      </w:r>
      <w:r w:rsidR="00E92D25">
        <w:t>.2.1 Inbound Data Flow</w:t>
      </w:r>
      <w:bookmarkEnd w:id="12"/>
    </w:p>
    <w:p w14:paraId="58CFC793" w14:textId="77777777" w:rsidR="00704A1A" w:rsidRDefault="00704A1A" w:rsidP="00F578F6">
      <w:pPr>
        <w:pStyle w:val="Normal1"/>
        <w:widowControl w:val="0"/>
        <w:contextualSpacing/>
      </w:pPr>
    </w:p>
    <w:p w14:paraId="36283383" w14:textId="77777777" w:rsidR="00356F8C" w:rsidRDefault="00F578F6" w:rsidP="00F578F6">
      <w:pPr>
        <w:pStyle w:val="Normal1"/>
        <w:widowControl w:val="0"/>
        <w:contextualSpacing/>
      </w:pPr>
      <w:r>
        <w:t>I</w:t>
      </w:r>
      <w:r w:rsidR="00356F8C">
        <w:t xml:space="preserve">nbound </w:t>
      </w:r>
      <w:r w:rsidR="00E40843">
        <w:t>data elements</w:t>
      </w:r>
      <w:r w:rsidR="00356F8C">
        <w:t xml:space="preserve"> from the Streets Department </w:t>
      </w:r>
      <w:r>
        <w:t>will be</w:t>
      </w:r>
      <w:r w:rsidR="00356F8C">
        <w:t>:</w:t>
      </w:r>
    </w:p>
    <w:p w14:paraId="3F4CEBA7" w14:textId="77777777" w:rsidR="00356F8C" w:rsidRDefault="00356F8C" w:rsidP="00F578F6">
      <w:pPr>
        <w:pStyle w:val="Normal1"/>
        <w:widowControl w:val="0"/>
        <w:contextualSpacing/>
      </w:pPr>
    </w:p>
    <w:p w14:paraId="04F92EF4" w14:textId="77777777" w:rsidR="00356F8C" w:rsidRDefault="00083C00" w:rsidP="00356F8C">
      <w:pPr>
        <w:pStyle w:val="Normal1"/>
        <w:widowControl w:val="0"/>
        <w:numPr>
          <w:ilvl w:val="0"/>
          <w:numId w:val="7"/>
        </w:numPr>
        <w:contextualSpacing/>
      </w:pPr>
      <w:r>
        <w:t>Status changes</w:t>
      </w:r>
    </w:p>
    <w:p w14:paraId="668AEC7A" w14:textId="77777777" w:rsidR="00356F8C" w:rsidRDefault="00356F8C" w:rsidP="00356F8C">
      <w:pPr>
        <w:pStyle w:val="Normal1"/>
        <w:widowControl w:val="0"/>
        <w:numPr>
          <w:ilvl w:val="0"/>
          <w:numId w:val="7"/>
        </w:numPr>
        <w:contextualSpacing/>
      </w:pPr>
      <w:r>
        <w:t>Request Type Changes</w:t>
      </w:r>
    </w:p>
    <w:p w14:paraId="7A9EFA1B" w14:textId="77777777" w:rsidR="00356F8C" w:rsidRDefault="00356F8C" w:rsidP="00356F8C">
      <w:pPr>
        <w:pStyle w:val="Normal1"/>
        <w:widowControl w:val="0"/>
        <w:numPr>
          <w:ilvl w:val="0"/>
          <w:numId w:val="7"/>
        </w:numPr>
        <w:contextualSpacing/>
      </w:pPr>
      <w:r>
        <w:t>Case Comments</w:t>
      </w:r>
    </w:p>
    <w:p w14:paraId="3FEDCC54" w14:textId="77777777" w:rsidR="00356F8C" w:rsidRDefault="00356F8C" w:rsidP="00F578F6">
      <w:pPr>
        <w:pStyle w:val="Normal1"/>
        <w:widowControl w:val="0"/>
        <w:contextualSpacing/>
      </w:pPr>
    </w:p>
    <w:p w14:paraId="20C4895C" w14:textId="375180B5" w:rsidR="007B7ACC" w:rsidRDefault="00E40843" w:rsidP="00F578F6">
      <w:pPr>
        <w:pStyle w:val="Normal1"/>
        <w:widowControl w:val="0"/>
        <w:contextualSpacing/>
      </w:pPr>
      <w:r>
        <w:t>These data elements wil</w:t>
      </w:r>
      <w:r w:rsidR="004670BD">
        <w:t>l be transferred using a s</w:t>
      </w:r>
      <w:r w:rsidR="004E3557">
        <w:t xml:space="preserve">tored </w:t>
      </w:r>
      <w:r w:rsidR="00DB0C4B">
        <w:t>procedure implemented</w:t>
      </w:r>
      <w:r w:rsidR="004670BD">
        <w:t xml:space="preserve"> by Streets </w:t>
      </w:r>
      <w:r>
        <w:t>Department.</w:t>
      </w:r>
      <w:r w:rsidR="0088010E">
        <w:t xml:space="preserve"> Streets Department changes will be picked up using a scheduled Integration Server service which will call the S</w:t>
      </w:r>
      <w:r w:rsidR="004670BD">
        <w:t xml:space="preserve">tored </w:t>
      </w:r>
      <w:r w:rsidR="005C6A2D">
        <w:t>P</w:t>
      </w:r>
      <w:r w:rsidR="004670BD">
        <w:t>rocedure</w:t>
      </w:r>
      <w:r w:rsidR="0088010E">
        <w:t>. This Integration Server service will run every x</w:t>
      </w:r>
      <w:r w:rsidR="00DB0C4B">
        <w:t xml:space="preserve"> </w:t>
      </w:r>
      <w:r w:rsidR="0088010E">
        <w:t>minutes</w:t>
      </w:r>
      <w:r w:rsidR="00DB0C4B">
        <w:t xml:space="preserve"> (current is 5 minutes)</w:t>
      </w:r>
      <w:r w:rsidR="0088010E">
        <w:t xml:space="preserve">. </w:t>
      </w:r>
      <w:r w:rsidR="007B7ACC">
        <w:t xml:space="preserve">Streets comments are prefixed </w:t>
      </w:r>
      <w:r w:rsidR="0088010E">
        <w:t xml:space="preserve">with the string ‘STREETS DEPT:’ </w:t>
      </w:r>
      <w:r w:rsidR="00083C00">
        <w:t xml:space="preserve">in Salesforce </w:t>
      </w:r>
      <w:r w:rsidR="0088010E">
        <w:t xml:space="preserve">so that they can be </w:t>
      </w:r>
      <w:r w:rsidR="00140E6A">
        <w:t>distinguished</w:t>
      </w:r>
      <w:r w:rsidR="0088010E">
        <w:t xml:space="preserve"> </w:t>
      </w:r>
      <w:r w:rsidR="00DB0C4B">
        <w:t>from</w:t>
      </w:r>
      <w:r w:rsidR="0088010E">
        <w:t xml:space="preserve"> comments </w:t>
      </w:r>
      <w:r w:rsidR="00DB0C4B">
        <w:t xml:space="preserve">received </w:t>
      </w:r>
      <w:r w:rsidR="0088010E">
        <w:t xml:space="preserve">from other </w:t>
      </w:r>
      <w:r w:rsidR="00140E6A">
        <w:t>sources</w:t>
      </w:r>
      <w:r w:rsidR="00DB0C4B">
        <w:t>.</w:t>
      </w:r>
    </w:p>
    <w:p w14:paraId="2ED655E8" w14:textId="77777777" w:rsidR="00513D37" w:rsidRDefault="00F578F6" w:rsidP="00927EF6">
      <w:pPr>
        <w:pStyle w:val="Normal1"/>
        <w:widowControl w:val="0"/>
        <w:contextualSpacing/>
      </w:pPr>
      <w:r>
        <w:t xml:space="preserve"> </w:t>
      </w:r>
    </w:p>
    <w:p w14:paraId="6FAA63B2" w14:textId="77777777" w:rsidR="00E92D25" w:rsidRDefault="00437191" w:rsidP="00E92D25">
      <w:pPr>
        <w:pStyle w:val="Heading4"/>
      </w:pPr>
      <w:bookmarkStart w:id="13" w:name="_Toc413702600"/>
      <w:r>
        <w:t>2</w:t>
      </w:r>
      <w:r w:rsidR="0015599B">
        <w:t xml:space="preserve">.2.1.1 </w:t>
      </w:r>
      <w:r w:rsidR="00E92D25">
        <w:t xml:space="preserve">Service Request </w:t>
      </w:r>
      <w:r w:rsidR="00356F8C">
        <w:t>Status</w:t>
      </w:r>
      <w:bookmarkEnd w:id="13"/>
    </w:p>
    <w:p w14:paraId="76BF8944" w14:textId="77777777" w:rsidR="009F19BD" w:rsidRPr="009F19BD" w:rsidRDefault="009F19BD" w:rsidP="009F19BD">
      <w:pPr>
        <w:pStyle w:val="Normal1"/>
      </w:pPr>
    </w:p>
    <w:p w14:paraId="2D01DB3C" w14:textId="4CC375D9" w:rsidR="00E92D25" w:rsidRPr="00E92D25" w:rsidRDefault="00E92D25" w:rsidP="00E92D25">
      <w:pPr>
        <w:pStyle w:val="Normal1"/>
      </w:pPr>
      <w:r w:rsidRPr="0089642A">
        <w:t xml:space="preserve">The following </w:t>
      </w:r>
      <w:r w:rsidR="004E3557" w:rsidRPr="0089642A">
        <w:t xml:space="preserve">Stored procedure will </w:t>
      </w:r>
      <w:r w:rsidR="00DB0C4B" w:rsidRPr="0089642A">
        <w:t>be used</w:t>
      </w:r>
      <w:r w:rsidR="004E3557" w:rsidRPr="0089642A">
        <w:t xml:space="preserve"> to f</w:t>
      </w:r>
      <w:r w:rsidR="00EB5C5A" w:rsidRPr="0089642A">
        <w:t>etch Service Request status and comments from the Streets Department</w:t>
      </w:r>
      <w:r w:rsidR="00DB0C4B" w:rsidRPr="0089642A">
        <w:t>.</w:t>
      </w:r>
    </w:p>
    <w:p w14:paraId="3B444512" w14:textId="2CC76A0D" w:rsidR="00DA1DEA" w:rsidRDefault="00437191" w:rsidP="00E92D25">
      <w:pPr>
        <w:pStyle w:val="Heading5"/>
        <w:rPr>
          <w:rStyle w:val="apple-converted-space"/>
          <w:rFonts w:ascii="Calibri" w:hAnsi="Calibri"/>
        </w:rPr>
      </w:pPr>
      <w:bookmarkStart w:id="14" w:name="_Toc413702601"/>
      <w:r>
        <w:t>2</w:t>
      </w:r>
      <w:r w:rsidR="0015599B">
        <w:t xml:space="preserve">.2.1.1.1 </w:t>
      </w:r>
      <w:proofErr w:type="spellStart"/>
      <w:r w:rsidR="00C62D62" w:rsidRPr="00205C9F">
        <w:rPr>
          <w:rFonts w:ascii="Calibri" w:hAnsi="Calibri"/>
          <w:bCs/>
        </w:rPr>
        <w:t>sp_WebSubmitRequestStatus</w:t>
      </w:r>
      <w:proofErr w:type="spellEnd"/>
      <w:r w:rsidR="00C62D62">
        <w:rPr>
          <w:rStyle w:val="apple-converted-space"/>
          <w:rFonts w:ascii="Calibri" w:hAnsi="Calibri"/>
        </w:rPr>
        <w:t> </w:t>
      </w:r>
      <w:r w:rsidR="001B7272">
        <w:rPr>
          <w:rStyle w:val="apple-converted-space"/>
          <w:rFonts w:ascii="Calibri" w:hAnsi="Calibri"/>
        </w:rPr>
        <w:t>Stored Procedure</w:t>
      </w:r>
      <w:bookmarkEnd w:id="14"/>
    </w:p>
    <w:p w14:paraId="4B1311D4" w14:textId="77777777" w:rsidR="00A51B1A" w:rsidRPr="00A51B1A" w:rsidRDefault="00A51B1A" w:rsidP="00A51B1A">
      <w:pPr>
        <w:pStyle w:val="Normal1"/>
      </w:pPr>
    </w:p>
    <w:p w14:paraId="451A86D3" w14:textId="0898690A" w:rsidR="00DA1DEA" w:rsidRPr="0089642A" w:rsidRDefault="003F732F" w:rsidP="00DA1DEA">
      <w:pPr>
        <w:pStyle w:val="NormalWeb"/>
        <w:spacing w:before="0" w:beforeAutospacing="0" w:after="0" w:afterAutospacing="0"/>
        <w:rPr>
          <w:sz w:val="22"/>
          <w:szCs w:val="22"/>
        </w:rPr>
      </w:pPr>
      <w:r w:rsidRPr="0089642A">
        <w:rPr>
          <w:rFonts w:ascii="Arial" w:hAnsi="Arial" w:cs="Arial"/>
          <w:color w:val="000000"/>
          <w:sz w:val="22"/>
          <w:szCs w:val="22"/>
        </w:rPr>
        <w:t>Th</w:t>
      </w:r>
      <w:r w:rsidR="00DB0C4B" w:rsidRPr="0089642A">
        <w:rPr>
          <w:rFonts w:ascii="Arial" w:hAnsi="Arial" w:cs="Arial"/>
          <w:color w:val="000000"/>
          <w:sz w:val="22"/>
          <w:szCs w:val="22"/>
        </w:rPr>
        <w:t>e</w:t>
      </w:r>
      <w:r w:rsidRPr="0089642A">
        <w:rPr>
          <w:rFonts w:ascii="Arial" w:hAnsi="Arial" w:cs="Arial"/>
          <w:color w:val="000000"/>
          <w:sz w:val="22"/>
          <w:szCs w:val="22"/>
        </w:rPr>
        <w:t xml:space="preserve"> </w:t>
      </w:r>
      <w:r w:rsidR="00C62D62" w:rsidRPr="0089642A">
        <w:rPr>
          <w:rFonts w:ascii="Arial" w:hAnsi="Arial" w:cs="Arial"/>
          <w:color w:val="000000"/>
          <w:sz w:val="22"/>
          <w:szCs w:val="22"/>
        </w:rPr>
        <w:t xml:space="preserve">Stored Procedure </w:t>
      </w:r>
      <w:proofErr w:type="spellStart"/>
      <w:r w:rsidR="00C62D62" w:rsidRPr="0089642A">
        <w:rPr>
          <w:rFonts w:ascii="Arial" w:hAnsi="Arial" w:cs="Arial"/>
          <w:color w:val="000000"/>
          <w:sz w:val="22"/>
          <w:szCs w:val="22"/>
        </w:rPr>
        <w:t>sp_WebSubmitRequestStatus</w:t>
      </w:r>
      <w:proofErr w:type="spellEnd"/>
      <w:r w:rsidR="00C62D62" w:rsidRPr="0089642A">
        <w:rPr>
          <w:rFonts w:ascii="Arial" w:hAnsi="Arial" w:cs="Arial"/>
          <w:color w:val="000000"/>
          <w:sz w:val="22"/>
          <w:szCs w:val="22"/>
        </w:rPr>
        <w:t xml:space="preserve"> </w:t>
      </w:r>
      <w:r w:rsidR="00DA1DEA" w:rsidRPr="0089642A">
        <w:rPr>
          <w:rFonts w:ascii="Arial" w:hAnsi="Arial" w:cs="Arial"/>
          <w:color w:val="000000"/>
          <w:sz w:val="22"/>
          <w:szCs w:val="22"/>
        </w:rPr>
        <w:t xml:space="preserve">will </w:t>
      </w:r>
      <w:r w:rsidR="00EB5C5A" w:rsidRPr="0089642A">
        <w:rPr>
          <w:rFonts w:ascii="Arial" w:hAnsi="Arial" w:cs="Arial"/>
          <w:color w:val="000000"/>
          <w:sz w:val="22"/>
          <w:szCs w:val="22"/>
        </w:rPr>
        <w:t xml:space="preserve">fetch </w:t>
      </w:r>
      <w:r w:rsidR="00DB0C4B" w:rsidRPr="0089642A">
        <w:rPr>
          <w:rFonts w:ascii="Arial" w:hAnsi="Arial" w:cs="Arial"/>
          <w:color w:val="000000"/>
          <w:sz w:val="22"/>
          <w:szCs w:val="22"/>
        </w:rPr>
        <w:t>the status and latest comment f</w:t>
      </w:r>
      <w:r w:rsidR="00EB5C5A" w:rsidRPr="0089642A">
        <w:rPr>
          <w:rFonts w:ascii="Arial" w:hAnsi="Arial" w:cs="Arial"/>
          <w:color w:val="000000"/>
          <w:sz w:val="22"/>
          <w:szCs w:val="22"/>
        </w:rPr>
        <w:t>r</w:t>
      </w:r>
      <w:r w:rsidR="00DB0C4B" w:rsidRPr="0089642A">
        <w:rPr>
          <w:rFonts w:ascii="Arial" w:hAnsi="Arial" w:cs="Arial"/>
          <w:color w:val="000000"/>
          <w:sz w:val="22"/>
          <w:szCs w:val="22"/>
        </w:rPr>
        <w:t>o</w:t>
      </w:r>
      <w:r w:rsidR="00EB5C5A" w:rsidRPr="0089642A">
        <w:rPr>
          <w:rFonts w:ascii="Arial" w:hAnsi="Arial" w:cs="Arial"/>
          <w:color w:val="000000"/>
          <w:sz w:val="22"/>
          <w:szCs w:val="22"/>
        </w:rPr>
        <w:t>m all open Service Requests and Service Requests that we</w:t>
      </w:r>
      <w:r w:rsidR="009F19BD" w:rsidRPr="0089642A">
        <w:rPr>
          <w:rFonts w:ascii="Arial" w:hAnsi="Arial" w:cs="Arial"/>
          <w:color w:val="000000"/>
          <w:sz w:val="22"/>
          <w:szCs w:val="22"/>
        </w:rPr>
        <w:t>re</w:t>
      </w:r>
      <w:r w:rsidR="00EB5C5A" w:rsidRPr="0089642A">
        <w:rPr>
          <w:rFonts w:ascii="Arial" w:hAnsi="Arial" w:cs="Arial"/>
          <w:color w:val="000000"/>
          <w:sz w:val="22"/>
          <w:szCs w:val="22"/>
        </w:rPr>
        <w:t xml:space="preserve"> closed in the time period specified as a</w:t>
      </w:r>
      <w:r w:rsidR="00DB0C4B" w:rsidRPr="0089642A">
        <w:rPr>
          <w:rFonts w:ascii="Arial" w:hAnsi="Arial" w:cs="Arial"/>
          <w:color w:val="000000"/>
          <w:sz w:val="22"/>
          <w:szCs w:val="22"/>
        </w:rPr>
        <w:t>n</w:t>
      </w:r>
      <w:r w:rsidR="00EB5C5A" w:rsidRPr="0089642A">
        <w:rPr>
          <w:rFonts w:ascii="Arial" w:hAnsi="Arial" w:cs="Arial"/>
          <w:color w:val="000000"/>
          <w:sz w:val="22"/>
          <w:szCs w:val="22"/>
        </w:rPr>
        <w:t xml:space="preserve"> </w:t>
      </w:r>
      <w:r w:rsidR="00DB0C4B" w:rsidRPr="0089642A">
        <w:rPr>
          <w:rFonts w:ascii="Arial" w:hAnsi="Arial" w:cs="Arial"/>
          <w:color w:val="000000"/>
          <w:sz w:val="22"/>
          <w:szCs w:val="22"/>
        </w:rPr>
        <w:t>interval specified in the scheduler</w:t>
      </w:r>
      <w:r w:rsidR="00DA1DEA" w:rsidRPr="0089642A">
        <w:rPr>
          <w:rFonts w:ascii="Arial" w:hAnsi="Arial" w:cs="Arial"/>
          <w:color w:val="000000"/>
          <w:sz w:val="22"/>
          <w:szCs w:val="22"/>
        </w:rPr>
        <w:t>.</w:t>
      </w:r>
    </w:p>
    <w:p w14:paraId="25B32AD7" w14:textId="77777777" w:rsidR="008925B3" w:rsidRPr="0089642A" w:rsidRDefault="008925B3" w:rsidP="00E92D25">
      <w:pPr>
        <w:pStyle w:val="Heading6"/>
      </w:pPr>
      <w:r w:rsidRPr="0089642A">
        <w:t>Implemented By</w:t>
      </w:r>
    </w:p>
    <w:p w14:paraId="657F39F1" w14:textId="77777777" w:rsidR="008925B3" w:rsidRPr="0089642A" w:rsidRDefault="00EB5C5A" w:rsidP="008925B3">
      <w:pPr>
        <w:pStyle w:val="NormalWeb"/>
        <w:spacing w:before="0" w:beforeAutospacing="0" w:after="0" w:afterAutospacing="0"/>
        <w:rPr>
          <w:sz w:val="22"/>
          <w:szCs w:val="22"/>
        </w:rPr>
      </w:pPr>
      <w:r w:rsidRPr="0089642A">
        <w:rPr>
          <w:rFonts w:ascii="Arial" w:hAnsi="Arial" w:cs="Arial"/>
          <w:color w:val="000000"/>
          <w:sz w:val="22"/>
          <w:szCs w:val="22"/>
        </w:rPr>
        <w:t>Streets Department</w:t>
      </w:r>
    </w:p>
    <w:p w14:paraId="634A483A" w14:textId="1300E01E" w:rsidR="00585CA7" w:rsidRPr="007D665C" w:rsidRDefault="00C62D62" w:rsidP="00585CA7">
      <w:pPr>
        <w:spacing w:after="0" w:line="240" w:lineRule="auto"/>
        <w:rPr>
          <w:rFonts w:ascii="Arial" w:eastAsia="Times New Roman" w:hAnsi="Arial" w:cs="Arial"/>
          <w:color w:val="000000"/>
          <w:highlight w:val="yellow"/>
        </w:rPr>
      </w:pPr>
      <w:r w:rsidRPr="007D665C">
        <w:rPr>
          <w:rFonts w:ascii="Arial" w:eastAsia="Times New Roman" w:hAnsi="Arial" w:cs="Arial"/>
          <w:color w:val="000000"/>
          <w:highlight w:val="yellow"/>
        </w:rPr>
        <w:t xml:space="preserve"> </w:t>
      </w:r>
    </w:p>
    <w:p w14:paraId="292943C6" w14:textId="1F52139A" w:rsidR="00DA1DEA" w:rsidRPr="0089642A" w:rsidRDefault="00DA1DEA" w:rsidP="00E92D25">
      <w:pPr>
        <w:pStyle w:val="Heading6"/>
      </w:pPr>
      <w:r w:rsidRPr="0089642A">
        <w:t>Parameters</w:t>
      </w:r>
      <w:r w:rsidR="00DF0DCF" w:rsidRPr="0089642A">
        <w:t xml:space="preserve"> </w:t>
      </w:r>
    </w:p>
    <w:p w14:paraId="34E06366" w14:textId="2AC6C2BA" w:rsidR="00DF0DCF" w:rsidRPr="0089642A" w:rsidRDefault="00DF0DCF" w:rsidP="00DF0DCF">
      <w:pPr>
        <w:pStyle w:val="Normal1"/>
      </w:pPr>
      <w:proofErr w:type="spellStart"/>
      <w:r w:rsidRPr="0089642A">
        <w:t>DaysSinceClosed</w:t>
      </w:r>
      <w:proofErr w:type="spellEnd"/>
      <w:r w:rsidRPr="0089642A">
        <w:t xml:space="preserve">, </w:t>
      </w:r>
      <w:proofErr w:type="spellStart"/>
      <w:r w:rsidRPr="0089642A">
        <w:t>webNum</w:t>
      </w:r>
      <w:proofErr w:type="spellEnd"/>
    </w:p>
    <w:p w14:paraId="4B223550" w14:textId="77777777" w:rsidR="00DA1DEA" w:rsidRPr="0089642A" w:rsidRDefault="00DA1DEA" w:rsidP="00E92D25">
      <w:pPr>
        <w:pStyle w:val="Heading6"/>
      </w:pPr>
      <w:r w:rsidRPr="0089642A">
        <w:lastRenderedPageBreak/>
        <w:t>Returns</w:t>
      </w:r>
    </w:p>
    <w:p w14:paraId="7A64284F" w14:textId="3615A606" w:rsidR="008925B3" w:rsidRDefault="008925B3" w:rsidP="008925B3">
      <w:pPr>
        <w:pStyle w:val="Normal1"/>
      </w:pPr>
      <w:r w:rsidRPr="0089642A">
        <w:t>Th</w:t>
      </w:r>
      <w:r w:rsidR="00356964" w:rsidRPr="0089642A">
        <w:t>is stored procedure returns the records from the street Department.</w:t>
      </w:r>
    </w:p>
    <w:p w14:paraId="7DD96F1D" w14:textId="77777777" w:rsidR="00B25407" w:rsidRDefault="00B25407" w:rsidP="008925B3">
      <w:pPr>
        <w:pStyle w:val="Normal1"/>
      </w:pPr>
    </w:p>
    <w:tbl>
      <w:tblPr>
        <w:tblW w:w="5000" w:type="pct"/>
        <w:tblCellMar>
          <w:top w:w="15" w:type="dxa"/>
          <w:left w:w="15" w:type="dxa"/>
          <w:bottom w:w="15" w:type="dxa"/>
          <w:right w:w="15" w:type="dxa"/>
        </w:tblCellMar>
        <w:tblLook w:val="04A0" w:firstRow="1" w:lastRow="0" w:firstColumn="1" w:lastColumn="0" w:noHBand="0" w:noVBand="1"/>
      </w:tblPr>
      <w:tblGrid>
        <w:gridCol w:w="1617"/>
        <w:gridCol w:w="1084"/>
        <w:gridCol w:w="3314"/>
        <w:gridCol w:w="3329"/>
      </w:tblGrid>
      <w:tr w:rsidR="00B25407" w:rsidRPr="005C76E6" w14:paraId="39BCFF0E" w14:textId="77777777" w:rsidTr="000D404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2B22E421" w14:textId="77777777" w:rsidR="00B25407" w:rsidRPr="005C76E6" w:rsidRDefault="00B25407" w:rsidP="000D404D">
            <w:pPr>
              <w:pStyle w:val="NormalWeb"/>
              <w:spacing w:before="0" w:beforeAutospacing="0" w:after="0" w:afterAutospacing="0"/>
            </w:pPr>
            <w:r w:rsidRPr="005C76E6">
              <w:rPr>
                <w:rFonts w:ascii="Arial" w:hAnsi="Arial" w:cs="Arial"/>
                <w:b/>
                <w:bCs/>
                <w:color w:val="000000"/>
                <w:sz w:val="23"/>
                <w:szCs w:val="23"/>
              </w:rPr>
              <w:t>Parameter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74969B8E" w14:textId="77777777" w:rsidR="00B25407" w:rsidRPr="005C76E6" w:rsidRDefault="00B25407" w:rsidP="000D404D">
            <w:pPr>
              <w:pStyle w:val="NormalWeb"/>
              <w:spacing w:before="0" w:beforeAutospacing="0" w:after="0" w:afterAutospacing="0"/>
            </w:pPr>
            <w:r w:rsidRPr="005C76E6">
              <w:rPr>
                <w:rFonts w:ascii="Arial" w:hAnsi="Arial" w:cs="Arial"/>
                <w:b/>
                <w:bCs/>
                <w:color w:val="000000"/>
                <w:sz w:val="23"/>
                <w:szCs w:val="23"/>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50DA810F" w14:textId="77777777" w:rsidR="00B25407" w:rsidRPr="005C76E6" w:rsidRDefault="00B25407" w:rsidP="000D404D">
            <w:pPr>
              <w:pStyle w:val="NormalWeb"/>
              <w:spacing w:before="0" w:beforeAutospacing="0" w:after="0" w:afterAutospacing="0"/>
            </w:pPr>
            <w:r w:rsidRPr="005C76E6">
              <w:rPr>
                <w:rFonts w:ascii="Arial" w:hAnsi="Arial" w:cs="Arial"/>
                <w:b/>
                <w:bCs/>
                <w:color w:val="000000"/>
                <w:sz w:val="23"/>
                <w:szCs w:val="23"/>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995FAA2" w14:textId="77777777" w:rsidR="00B25407" w:rsidRPr="005C76E6" w:rsidRDefault="00B25407" w:rsidP="000D404D">
            <w:pPr>
              <w:pStyle w:val="NormalWeb"/>
              <w:spacing w:before="0" w:beforeAutospacing="0" w:after="0" w:afterAutospacing="0"/>
            </w:pPr>
            <w:r w:rsidRPr="005C76E6">
              <w:rPr>
                <w:rFonts w:ascii="Arial" w:hAnsi="Arial" w:cs="Arial"/>
                <w:b/>
                <w:bCs/>
                <w:color w:val="000000"/>
                <w:sz w:val="23"/>
                <w:szCs w:val="23"/>
              </w:rPr>
              <w:t>Map to</w:t>
            </w:r>
          </w:p>
        </w:tc>
      </w:tr>
      <w:tr w:rsidR="00B25407" w:rsidRPr="005C76E6" w14:paraId="22B9BE6F" w14:textId="77777777" w:rsidTr="000D40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918CA3" w14:textId="77777777" w:rsidR="00B25407" w:rsidRPr="005C76E6" w:rsidRDefault="00B25407" w:rsidP="000D404D">
            <w:pPr>
              <w:pStyle w:val="NormalWeb"/>
              <w:spacing w:before="0" w:beforeAutospacing="0" w:after="0" w:afterAutospacing="0"/>
            </w:pPr>
            <w:r w:rsidRPr="005C76E6">
              <w:rPr>
                <w:rFonts w:ascii="Arial" w:hAnsi="Arial" w:cs="Arial"/>
                <w:color w:val="000000"/>
                <w:sz w:val="23"/>
                <w:szCs w:val="23"/>
              </w:rPr>
              <w:t>caseId311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CD06CE" w14:textId="77777777" w:rsidR="00B25407" w:rsidRPr="005C76E6" w:rsidRDefault="00B25407" w:rsidP="000D404D">
            <w:pPr>
              <w:pStyle w:val="NormalWeb"/>
              <w:spacing w:before="0" w:beforeAutospacing="0" w:after="0" w:afterAutospacing="0"/>
            </w:pPr>
            <w:r w:rsidRPr="005C76E6">
              <w:rPr>
                <w:rFonts w:ascii="Arial" w:hAnsi="Arial" w:cs="Arial"/>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8AF284" w14:textId="77777777" w:rsidR="00B25407" w:rsidRPr="005C76E6" w:rsidRDefault="00B25407" w:rsidP="000D404D">
            <w:pPr>
              <w:pStyle w:val="NormalWeb"/>
              <w:spacing w:before="0" w:beforeAutospacing="0" w:after="0" w:afterAutospacing="0"/>
            </w:pPr>
            <w:r w:rsidRPr="005C76E6">
              <w:rPr>
                <w:rFonts w:ascii="Arial" w:hAnsi="Arial" w:cs="Arial"/>
                <w:color w:val="000000"/>
                <w:sz w:val="23"/>
                <w:szCs w:val="23"/>
              </w:rPr>
              <w:t>Salesforce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867816" w14:textId="77777777" w:rsidR="00B25407" w:rsidRPr="005C76E6" w:rsidRDefault="00B25407" w:rsidP="000D404D">
            <w:pPr>
              <w:pStyle w:val="NormalWeb"/>
              <w:spacing w:before="0" w:beforeAutospacing="0" w:after="0" w:afterAutospacing="0"/>
            </w:pPr>
            <w:proofErr w:type="spellStart"/>
            <w:r w:rsidRPr="005C76E6">
              <w:rPr>
                <w:rFonts w:ascii="Arial" w:hAnsi="Arial" w:cs="Arial"/>
                <w:color w:val="000000"/>
                <w:sz w:val="23"/>
                <w:szCs w:val="23"/>
              </w:rPr>
              <w:t>Case.Id</w:t>
            </w:r>
            <w:proofErr w:type="spellEnd"/>
          </w:p>
        </w:tc>
      </w:tr>
      <w:tr w:rsidR="00B25407" w:rsidRPr="005C76E6" w14:paraId="49B13673" w14:textId="77777777" w:rsidTr="000D40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CB6504" w14:textId="77777777" w:rsidR="00B25407" w:rsidRPr="005C76E6" w:rsidRDefault="00B25407" w:rsidP="000D404D">
            <w:pPr>
              <w:pStyle w:val="NormalWeb"/>
              <w:spacing w:before="0" w:beforeAutospacing="0" w:after="0" w:afterAutospacing="0"/>
            </w:pPr>
            <w:proofErr w:type="spellStart"/>
            <w:r w:rsidRPr="005C76E6">
              <w:rPr>
                <w:rFonts w:ascii="Arial" w:hAnsi="Arial" w:cs="Arial"/>
                <w:color w:val="000000"/>
                <w:sz w:val="23"/>
                <w:szCs w:val="23"/>
              </w:rPr>
              <w:t>requestID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EF293C" w14:textId="77777777" w:rsidR="00B25407" w:rsidRPr="005C76E6" w:rsidRDefault="00B25407" w:rsidP="000D404D">
            <w:pPr>
              <w:pStyle w:val="NormalWeb"/>
              <w:spacing w:before="0" w:beforeAutospacing="0" w:after="0" w:afterAutospacing="0"/>
            </w:pPr>
            <w:r w:rsidRPr="005C76E6">
              <w:rPr>
                <w:rFonts w:ascii="Arial" w:hAnsi="Arial" w:cs="Arial"/>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0DDA62" w14:textId="51B268A5" w:rsidR="00B25407" w:rsidRPr="005C76E6" w:rsidRDefault="00B25407" w:rsidP="000D404D">
            <w:pPr>
              <w:pStyle w:val="NormalWeb"/>
              <w:spacing w:before="0" w:beforeAutospacing="0" w:after="0" w:afterAutospacing="0"/>
            </w:pPr>
            <w:r w:rsidRPr="005C76E6">
              <w:rPr>
                <w:rFonts w:ascii="Arial" w:hAnsi="Arial" w:cs="Arial"/>
                <w:color w:val="000000"/>
                <w:sz w:val="23"/>
                <w:szCs w:val="23"/>
              </w:rPr>
              <w:t>Streets request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7FB78C" w14:textId="01CC1ED2" w:rsidR="00B25407" w:rsidRPr="005C76E6" w:rsidRDefault="00B25407" w:rsidP="00B25407">
            <w:r w:rsidRPr="005C76E6">
              <w:rPr>
                <w:rFonts w:ascii="Arial" w:hAnsi="Arial" w:cs="Arial"/>
                <w:color w:val="000000"/>
                <w:sz w:val="23"/>
                <w:szCs w:val="23"/>
              </w:rPr>
              <w:t>Case.Streets_</w:t>
            </w:r>
            <w:proofErr w:type="spellStart"/>
            <w:r w:rsidRPr="005C76E6">
              <w:rPr>
                <w:rFonts w:ascii="Arial" w:hAnsi="Arial" w:cs="Arial"/>
                <w:color w:val="000000"/>
                <w:sz w:val="23"/>
                <w:szCs w:val="23"/>
              </w:rPr>
              <w:t>RequestID</w:t>
            </w:r>
            <w:proofErr w:type="spellEnd"/>
            <w:r w:rsidRPr="005C76E6">
              <w:rPr>
                <w:rFonts w:ascii="Arial" w:hAnsi="Arial" w:cs="Arial"/>
                <w:color w:val="000000"/>
                <w:sz w:val="23"/>
                <w:szCs w:val="23"/>
              </w:rPr>
              <w:t>__c</w:t>
            </w:r>
          </w:p>
        </w:tc>
      </w:tr>
      <w:tr w:rsidR="00B25407" w:rsidRPr="005C76E6" w14:paraId="7EBCA42C" w14:textId="77777777" w:rsidTr="000D40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03D406" w14:textId="77777777" w:rsidR="00B25407" w:rsidRPr="005C76E6" w:rsidRDefault="00B25407" w:rsidP="000D404D">
            <w:pPr>
              <w:pStyle w:val="NormalWeb"/>
              <w:spacing w:before="0" w:beforeAutospacing="0" w:after="0" w:afterAutospacing="0"/>
              <w:rPr>
                <w:rFonts w:ascii="Arial" w:hAnsi="Arial" w:cs="Arial"/>
                <w:color w:val="000000"/>
                <w:sz w:val="23"/>
                <w:szCs w:val="23"/>
              </w:rPr>
            </w:pPr>
            <w:r w:rsidRPr="005C76E6">
              <w:rPr>
                <w:rFonts w:ascii="Arial" w:hAnsi="Arial" w:cs="Arial"/>
                <w:color w:val="000000"/>
                <w:sz w:val="23"/>
                <w:szCs w:val="23"/>
              </w:rPr>
              <w:t>ticketNum311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E9AB11" w14:textId="77777777" w:rsidR="00B25407" w:rsidRPr="005C76E6" w:rsidRDefault="00B25407" w:rsidP="000D404D">
            <w:pPr>
              <w:pStyle w:val="NormalWeb"/>
              <w:spacing w:before="0" w:beforeAutospacing="0" w:after="0" w:afterAutospacing="0"/>
              <w:rPr>
                <w:rFonts w:ascii="Arial" w:hAnsi="Arial" w:cs="Arial"/>
                <w:color w:val="000000"/>
                <w:sz w:val="23"/>
                <w:szCs w:val="23"/>
              </w:rPr>
            </w:pPr>
            <w:r w:rsidRPr="005C76E6">
              <w:rPr>
                <w:rFonts w:ascii="Arial" w:hAnsi="Arial" w:cs="Arial"/>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54908E" w14:textId="77777777" w:rsidR="00B25407" w:rsidRPr="005C76E6" w:rsidRDefault="00B25407" w:rsidP="000D404D">
            <w:pPr>
              <w:pStyle w:val="NormalWeb"/>
              <w:spacing w:before="0" w:beforeAutospacing="0" w:after="0" w:afterAutospacing="0"/>
              <w:rPr>
                <w:rFonts w:ascii="Arial" w:hAnsi="Arial" w:cs="Arial"/>
                <w:color w:val="000000"/>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3A6835" w14:textId="77777777" w:rsidR="00B25407" w:rsidRPr="005C76E6" w:rsidRDefault="00B25407" w:rsidP="000D404D">
            <w:pPr>
              <w:rPr>
                <w:rFonts w:ascii="Arial" w:hAnsi="Arial" w:cs="Arial"/>
                <w:color w:val="000000"/>
                <w:sz w:val="23"/>
                <w:szCs w:val="23"/>
              </w:rPr>
            </w:pPr>
            <w:proofErr w:type="spellStart"/>
            <w:r w:rsidRPr="005C76E6">
              <w:rPr>
                <w:rFonts w:ascii="Arial" w:hAnsi="Arial" w:cs="Arial"/>
                <w:color w:val="000000"/>
                <w:sz w:val="23"/>
                <w:szCs w:val="23"/>
              </w:rPr>
              <w:t>Case.CaseNumber</w:t>
            </w:r>
            <w:proofErr w:type="spellEnd"/>
          </w:p>
        </w:tc>
      </w:tr>
      <w:tr w:rsidR="00B25407" w:rsidRPr="005C76E6" w14:paraId="454C4034" w14:textId="77777777" w:rsidTr="000D40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F333FB" w14:textId="77777777" w:rsidR="00B25407" w:rsidRPr="005C76E6" w:rsidRDefault="00B25407" w:rsidP="000D404D">
            <w:pPr>
              <w:pStyle w:val="NormalWeb"/>
              <w:spacing w:before="0" w:beforeAutospacing="0" w:after="0" w:afterAutospacing="0"/>
              <w:rPr>
                <w:rFonts w:ascii="Arial" w:hAnsi="Arial" w:cs="Arial"/>
                <w:color w:val="000000"/>
                <w:sz w:val="23"/>
                <w:szCs w:val="23"/>
              </w:rPr>
            </w:pPr>
            <w:proofErr w:type="spellStart"/>
            <w:r w:rsidRPr="005C76E6">
              <w:rPr>
                <w:rFonts w:ascii="Arial" w:hAnsi="Arial" w:cs="Arial"/>
                <w:color w:val="000000"/>
                <w:sz w:val="23"/>
                <w:szCs w:val="23"/>
              </w:rPr>
              <w:t>problemSID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E1DF1BB" w14:textId="77777777" w:rsidR="00B25407" w:rsidRPr="005C76E6" w:rsidRDefault="00B25407" w:rsidP="000D404D">
            <w:pPr>
              <w:pStyle w:val="NormalWeb"/>
              <w:spacing w:before="0" w:beforeAutospacing="0" w:after="0" w:afterAutospacing="0"/>
              <w:rPr>
                <w:rFonts w:ascii="Arial" w:hAnsi="Arial" w:cs="Arial"/>
                <w:color w:val="000000"/>
                <w:sz w:val="23"/>
                <w:szCs w:val="23"/>
              </w:rPr>
            </w:pPr>
            <w:r w:rsidRPr="005C76E6">
              <w:rPr>
                <w:rFonts w:ascii="Arial" w:hAnsi="Arial" w:cs="Arial"/>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CF930F" w14:textId="20BB7D3A" w:rsidR="00B25407" w:rsidRPr="005C76E6" w:rsidRDefault="0055366E" w:rsidP="000D404D">
            <w:pPr>
              <w:pStyle w:val="NormalWeb"/>
              <w:spacing w:before="0" w:beforeAutospacing="0" w:after="0" w:afterAutospacing="0"/>
              <w:rPr>
                <w:rFonts w:ascii="Arial" w:hAnsi="Arial" w:cs="Arial"/>
                <w:color w:val="000000"/>
                <w:sz w:val="23"/>
                <w:szCs w:val="23"/>
              </w:rPr>
            </w:pPr>
            <w:r w:rsidRPr="005C76E6">
              <w:rPr>
                <w:rFonts w:ascii="Arial" w:hAnsi="Arial" w:cs="Arial"/>
                <w:color w:val="000000"/>
                <w:sz w:val="23"/>
                <w:szCs w:val="23"/>
              </w:rPr>
              <w:t>Streets</w:t>
            </w:r>
            <w:r w:rsidR="00B25407" w:rsidRPr="005C76E6">
              <w:rPr>
                <w:rFonts w:ascii="Arial" w:hAnsi="Arial" w:cs="Arial"/>
                <w:color w:val="000000"/>
                <w:sz w:val="23"/>
                <w:szCs w:val="23"/>
              </w:rPr>
              <w:t xml:space="preserve"> problem ID, mapped to Problem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4997AA" w14:textId="77777777" w:rsidR="00B25407" w:rsidRPr="005C76E6" w:rsidRDefault="00B25407" w:rsidP="000D404D">
            <w:pPr>
              <w:rPr>
                <w:rFonts w:ascii="Arial" w:hAnsi="Arial" w:cs="Arial"/>
                <w:color w:val="000000"/>
                <w:sz w:val="23"/>
                <w:szCs w:val="23"/>
              </w:rPr>
            </w:pPr>
            <w:proofErr w:type="spellStart"/>
            <w:r w:rsidRPr="005C76E6">
              <w:rPr>
                <w:rFonts w:ascii="Arial" w:hAnsi="Arial" w:cs="Arial"/>
                <w:color w:val="000000"/>
                <w:sz w:val="23"/>
                <w:szCs w:val="23"/>
              </w:rPr>
              <w:t>Case.Problem_Type__c</w:t>
            </w:r>
            <w:proofErr w:type="spellEnd"/>
          </w:p>
        </w:tc>
      </w:tr>
      <w:tr w:rsidR="00B25407" w:rsidRPr="005C76E6" w14:paraId="7F3D6E45" w14:textId="77777777" w:rsidTr="000D40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47F704" w14:textId="77777777" w:rsidR="00B25407" w:rsidRPr="005C76E6" w:rsidRDefault="00B25407" w:rsidP="000D404D">
            <w:pPr>
              <w:pStyle w:val="NormalWeb"/>
              <w:spacing w:before="0" w:beforeAutospacing="0" w:after="0" w:afterAutospacing="0"/>
              <w:rPr>
                <w:rFonts w:ascii="Arial" w:hAnsi="Arial" w:cs="Arial"/>
                <w:color w:val="000000"/>
                <w:sz w:val="23"/>
                <w:szCs w:val="23"/>
              </w:rPr>
            </w:pPr>
            <w:r w:rsidRPr="005C76E6">
              <w:rPr>
                <w:rFonts w:ascii="Arial" w:hAnsi="Arial" w:cs="Arial"/>
                <w:color w:val="000000"/>
                <w:sz w:val="23"/>
                <w:szCs w:val="23"/>
              </w:rPr>
              <w:t>status311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DC0C0C" w14:textId="77777777" w:rsidR="00B25407" w:rsidRPr="005C76E6" w:rsidRDefault="00B25407" w:rsidP="000D404D">
            <w:pPr>
              <w:pStyle w:val="NormalWeb"/>
              <w:spacing w:before="0" w:beforeAutospacing="0" w:after="0" w:afterAutospacing="0"/>
              <w:rPr>
                <w:rFonts w:ascii="Arial" w:hAnsi="Arial" w:cs="Arial"/>
                <w:color w:val="000000"/>
                <w:sz w:val="23"/>
                <w:szCs w:val="23"/>
              </w:rPr>
            </w:pPr>
            <w:r w:rsidRPr="005C76E6">
              <w:rPr>
                <w:rFonts w:ascii="Arial" w:hAnsi="Arial" w:cs="Arial"/>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C72005" w14:textId="77777777" w:rsidR="00B25407" w:rsidRPr="005C76E6" w:rsidRDefault="00B25407" w:rsidP="000D404D">
            <w:pPr>
              <w:pStyle w:val="NormalWeb"/>
              <w:spacing w:before="0" w:beforeAutospacing="0" w:after="0" w:afterAutospacing="0"/>
              <w:rPr>
                <w:rFonts w:ascii="Arial" w:hAnsi="Arial" w:cs="Arial"/>
                <w:color w:val="000000"/>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243CCD" w14:textId="77777777" w:rsidR="00B25407" w:rsidRPr="005C76E6" w:rsidRDefault="00B25407" w:rsidP="000D404D">
            <w:pPr>
              <w:rPr>
                <w:rFonts w:ascii="Arial" w:hAnsi="Arial" w:cs="Arial"/>
                <w:color w:val="000000"/>
                <w:sz w:val="23"/>
                <w:szCs w:val="23"/>
              </w:rPr>
            </w:pPr>
            <w:proofErr w:type="spellStart"/>
            <w:r w:rsidRPr="005C76E6">
              <w:rPr>
                <w:rFonts w:ascii="Arial" w:hAnsi="Arial" w:cs="Arial"/>
                <w:color w:val="000000"/>
                <w:sz w:val="23"/>
                <w:szCs w:val="23"/>
              </w:rPr>
              <w:t>Case.Status</w:t>
            </w:r>
            <w:proofErr w:type="spellEnd"/>
          </w:p>
        </w:tc>
      </w:tr>
      <w:tr w:rsidR="00B25407" w14:paraId="53776A62" w14:textId="77777777" w:rsidTr="000D40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BC392F" w14:textId="77777777" w:rsidR="00B25407" w:rsidRPr="005C76E6" w:rsidRDefault="00B25407" w:rsidP="000D404D">
            <w:pPr>
              <w:pStyle w:val="NormalWeb"/>
              <w:spacing w:before="0" w:beforeAutospacing="0" w:after="0" w:afterAutospacing="0"/>
              <w:rPr>
                <w:rFonts w:ascii="Arial" w:hAnsi="Arial" w:cs="Arial"/>
                <w:color w:val="000000"/>
                <w:sz w:val="23"/>
                <w:szCs w:val="23"/>
              </w:rPr>
            </w:pPr>
            <w:r w:rsidRPr="005C76E6">
              <w:rPr>
                <w:rFonts w:ascii="Arial" w:hAnsi="Arial" w:cs="Arial"/>
                <w:color w:val="000000"/>
                <w:sz w:val="23"/>
                <w:szCs w:val="23"/>
              </w:rPr>
              <w:t>textFor311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EAC479" w14:textId="77777777" w:rsidR="00B25407" w:rsidRPr="005C76E6" w:rsidRDefault="00B25407" w:rsidP="000D404D">
            <w:pPr>
              <w:pStyle w:val="NormalWeb"/>
              <w:spacing w:before="0" w:beforeAutospacing="0" w:after="0" w:afterAutospacing="0"/>
              <w:rPr>
                <w:rFonts w:ascii="Arial" w:hAnsi="Arial" w:cs="Arial"/>
                <w:color w:val="000000"/>
                <w:sz w:val="23"/>
                <w:szCs w:val="23"/>
              </w:rPr>
            </w:pPr>
            <w:r w:rsidRPr="005C76E6">
              <w:rPr>
                <w:rFonts w:ascii="Arial" w:hAnsi="Arial" w:cs="Arial"/>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E802E4B" w14:textId="77777777" w:rsidR="00B25407" w:rsidRPr="005C76E6" w:rsidRDefault="00B25407" w:rsidP="000D404D">
            <w:pPr>
              <w:pStyle w:val="NormalWeb"/>
              <w:spacing w:before="0" w:beforeAutospacing="0" w:after="0" w:afterAutospacing="0"/>
              <w:rPr>
                <w:rFonts w:ascii="Arial" w:hAnsi="Arial" w:cs="Arial"/>
                <w:color w:val="000000"/>
                <w:sz w:val="23"/>
                <w:szCs w:val="23"/>
              </w:rPr>
            </w:pPr>
            <w:r w:rsidRPr="005C76E6">
              <w:rPr>
                <w:rFonts w:ascii="Arial" w:hAnsi="Arial" w:cs="Arial"/>
                <w:color w:val="000000"/>
                <w:sz w:val="23"/>
                <w:szCs w:val="23"/>
              </w:rPr>
              <w:t>Latest comment from CityWorks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7CF95F" w14:textId="77777777" w:rsidR="00B25407" w:rsidRDefault="00B25407" w:rsidP="000D404D">
            <w:pPr>
              <w:rPr>
                <w:rFonts w:ascii="Arial" w:hAnsi="Arial" w:cs="Arial"/>
                <w:color w:val="000000"/>
                <w:sz w:val="23"/>
                <w:szCs w:val="23"/>
              </w:rPr>
            </w:pPr>
            <w:proofErr w:type="spellStart"/>
            <w:r w:rsidRPr="005C76E6">
              <w:rPr>
                <w:rFonts w:ascii="Arial" w:hAnsi="Arial" w:cs="Arial"/>
                <w:color w:val="000000"/>
                <w:sz w:val="23"/>
                <w:szCs w:val="23"/>
              </w:rPr>
              <w:t>CaseComment.CommentBody</w:t>
            </w:r>
            <w:proofErr w:type="spellEnd"/>
          </w:p>
        </w:tc>
      </w:tr>
    </w:tbl>
    <w:p w14:paraId="1988AB5E" w14:textId="77777777" w:rsidR="00B25407" w:rsidRDefault="00B25407" w:rsidP="008925B3">
      <w:pPr>
        <w:pStyle w:val="Normal1"/>
      </w:pPr>
    </w:p>
    <w:p w14:paraId="34A680C9" w14:textId="11CEF84B" w:rsidR="00DA1DEA" w:rsidRPr="0089642A" w:rsidRDefault="00DA1DEA" w:rsidP="00E92D25">
      <w:pPr>
        <w:pStyle w:val="Heading6"/>
      </w:pPr>
      <w:r w:rsidRPr="0089642A">
        <w:t>Implementation Notes</w:t>
      </w:r>
    </w:p>
    <w:p w14:paraId="72A76AB2" w14:textId="3DDBC511" w:rsidR="00DA1DEA" w:rsidRPr="0089642A" w:rsidRDefault="00CD7478" w:rsidP="00DA1DEA">
      <w:pPr>
        <w:pStyle w:val="NormalWeb"/>
        <w:spacing w:before="0" w:beforeAutospacing="0" w:after="0" w:afterAutospacing="0"/>
        <w:rPr>
          <w:rFonts w:ascii="Arial" w:hAnsi="Arial" w:cs="Arial"/>
          <w:color w:val="000000"/>
          <w:sz w:val="22"/>
          <w:szCs w:val="22"/>
        </w:rPr>
      </w:pPr>
      <w:r w:rsidRPr="0089642A">
        <w:rPr>
          <w:rFonts w:ascii="Arial" w:hAnsi="Arial" w:cs="Arial"/>
          <w:color w:val="000000"/>
          <w:sz w:val="22"/>
          <w:szCs w:val="22"/>
        </w:rPr>
        <w:t>Integration Serv</w:t>
      </w:r>
      <w:r w:rsidR="00083C00" w:rsidRPr="0089642A">
        <w:rPr>
          <w:rFonts w:ascii="Arial" w:hAnsi="Arial" w:cs="Arial"/>
          <w:color w:val="000000"/>
          <w:sz w:val="22"/>
          <w:szCs w:val="22"/>
        </w:rPr>
        <w:t>er</w:t>
      </w:r>
      <w:r w:rsidRPr="0089642A">
        <w:rPr>
          <w:rFonts w:ascii="Arial" w:hAnsi="Arial" w:cs="Arial"/>
          <w:color w:val="000000"/>
          <w:sz w:val="22"/>
          <w:szCs w:val="22"/>
        </w:rPr>
        <w:t xml:space="preserve"> service will be scheduled to run every X minutes to call the </w:t>
      </w:r>
      <w:r w:rsidR="00EA0365" w:rsidRPr="0089642A">
        <w:rPr>
          <w:rFonts w:ascii="Arial" w:hAnsi="Arial" w:cs="Arial"/>
          <w:color w:val="000000"/>
          <w:sz w:val="22"/>
          <w:szCs w:val="22"/>
        </w:rPr>
        <w:t>Stored Procedure</w:t>
      </w:r>
      <w:r w:rsidR="000E42C4" w:rsidRPr="0089642A">
        <w:rPr>
          <w:rFonts w:ascii="Arial" w:hAnsi="Arial" w:cs="Arial"/>
          <w:color w:val="000000"/>
          <w:sz w:val="22"/>
          <w:szCs w:val="22"/>
        </w:rPr>
        <w:t xml:space="preserve">. </w:t>
      </w:r>
    </w:p>
    <w:p w14:paraId="32388890" w14:textId="77777777" w:rsidR="000E42C4" w:rsidRPr="0089642A" w:rsidRDefault="000E42C4" w:rsidP="00DA1DEA">
      <w:pPr>
        <w:pStyle w:val="NormalWeb"/>
        <w:spacing w:before="0" w:beforeAutospacing="0" w:after="0" w:afterAutospacing="0"/>
        <w:rPr>
          <w:rFonts w:ascii="Arial" w:hAnsi="Arial" w:cs="Arial"/>
          <w:color w:val="000000"/>
          <w:sz w:val="22"/>
          <w:szCs w:val="22"/>
        </w:rPr>
      </w:pPr>
    </w:p>
    <w:p w14:paraId="33240554" w14:textId="279914BC" w:rsidR="000E42C4" w:rsidRPr="0089642A" w:rsidRDefault="000E42C4" w:rsidP="00DA1DEA">
      <w:pPr>
        <w:pStyle w:val="NormalWeb"/>
        <w:spacing w:before="0" w:beforeAutospacing="0" w:after="0" w:afterAutospacing="0"/>
        <w:rPr>
          <w:rFonts w:ascii="Arial" w:hAnsi="Arial" w:cs="Arial"/>
          <w:color w:val="000000"/>
          <w:sz w:val="22"/>
          <w:szCs w:val="22"/>
        </w:rPr>
      </w:pPr>
      <w:r w:rsidRPr="0089642A">
        <w:rPr>
          <w:rFonts w:ascii="Arial" w:hAnsi="Arial" w:cs="Arial"/>
          <w:color w:val="000000"/>
          <w:sz w:val="22"/>
          <w:szCs w:val="22"/>
        </w:rPr>
        <w:t xml:space="preserve">A temporary table </w:t>
      </w:r>
      <w:r w:rsidR="00DB0C4B" w:rsidRPr="0089642A">
        <w:rPr>
          <w:rFonts w:ascii="Arial" w:hAnsi="Arial" w:cs="Arial"/>
          <w:color w:val="000000"/>
          <w:sz w:val="22"/>
          <w:szCs w:val="22"/>
        </w:rPr>
        <w:t>will be</w:t>
      </w:r>
      <w:r w:rsidRPr="0089642A">
        <w:rPr>
          <w:rFonts w:ascii="Arial" w:hAnsi="Arial" w:cs="Arial"/>
          <w:color w:val="000000"/>
          <w:sz w:val="22"/>
          <w:szCs w:val="22"/>
        </w:rPr>
        <w:t xml:space="preserve"> created in the </w:t>
      </w:r>
      <w:proofErr w:type="spellStart"/>
      <w:r w:rsidRPr="0089642A">
        <w:rPr>
          <w:rFonts w:ascii="Arial" w:hAnsi="Arial" w:cs="Arial"/>
          <w:color w:val="000000"/>
          <w:sz w:val="22"/>
          <w:szCs w:val="22"/>
        </w:rPr>
        <w:t>cityworkstraining</w:t>
      </w:r>
      <w:proofErr w:type="spellEnd"/>
      <w:r w:rsidRPr="0089642A">
        <w:rPr>
          <w:rFonts w:ascii="Arial" w:hAnsi="Arial" w:cs="Arial"/>
          <w:color w:val="000000"/>
          <w:sz w:val="22"/>
          <w:szCs w:val="22"/>
        </w:rPr>
        <w:t xml:space="preserve"> database and will be populated with the stored procedure result set. </w:t>
      </w:r>
    </w:p>
    <w:p w14:paraId="0D944472" w14:textId="77777777" w:rsidR="000E42C4" w:rsidRPr="00AB4E3C" w:rsidRDefault="000E42C4" w:rsidP="00DA1DEA">
      <w:pPr>
        <w:pStyle w:val="NormalWeb"/>
        <w:spacing w:before="0" w:beforeAutospacing="0" w:after="0" w:afterAutospacing="0"/>
        <w:rPr>
          <w:rFonts w:ascii="Arial" w:hAnsi="Arial" w:cs="Arial"/>
          <w:color w:val="000000"/>
          <w:sz w:val="22"/>
          <w:szCs w:val="22"/>
          <w:highlight w:val="yellow"/>
        </w:rPr>
      </w:pPr>
    </w:p>
    <w:p w14:paraId="1BB51A0A" w14:textId="1FB0327A" w:rsidR="009F19BD" w:rsidRPr="0089642A" w:rsidRDefault="000E42C4" w:rsidP="00DA1DEA">
      <w:pPr>
        <w:pStyle w:val="NormalWeb"/>
        <w:spacing w:before="0" w:beforeAutospacing="0" w:after="0" w:afterAutospacing="0"/>
        <w:rPr>
          <w:rFonts w:ascii="Arial" w:hAnsi="Arial" w:cs="Arial"/>
          <w:sz w:val="22"/>
          <w:szCs w:val="22"/>
        </w:rPr>
      </w:pPr>
      <w:r w:rsidRPr="0089642A">
        <w:rPr>
          <w:rFonts w:ascii="Arial" w:hAnsi="Arial" w:cs="Arial"/>
          <w:sz w:val="22"/>
          <w:szCs w:val="22"/>
        </w:rPr>
        <w:t xml:space="preserve">From the temporary table, required fields will be selected namely STSWEBNUM, </w:t>
      </w:r>
      <w:proofErr w:type="spellStart"/>
      <w:r w:rsidRPr="0089642A">
        <w:rPr>
          <w:rFonts w:ascii="Arial" w:hAnsi="Arial" w:cs="Arial"/>
          <w:sz w:val="22"/>
          <w:szCs w:val="22"/>
        </w:rPr>
        <w:t>ReqStatus</w:t>
      </w:r>
      <w:proofErr w:type="spellEnd"/>
      <w:r w:rsidRPr="0089642A">
        <w:rPr>
          <w:rFonts w:ascii="Arial" w:hAnsi="Arial" w:cs="Arial"/>
          <w:sz w:val="22"/>
          <w:szCs w:val="22"/>
        </w:rPr>
        <w:t xml:space="preserve">, Textfor311 with the condition where </w:t>
      </w:r>
      <w:proofErr w:type="spellStart"/>
      <w:r w:rsidRPr="0089642A">
        <w:rPr>
          <w:rFonts w:ascii="Arial" w:hAnsi="Arial" w:cs="Arial"/>
          <w:sz w:val="22"/>
          <w:szCs w:val="22"/>
        </w:rPr>
        <w:t>len</w:t>
      </w:r>
      <w:proofErr w:type="spellEnd"/>
      <w:r w:rsidRPr="0089642A">
        <w:rPr>
          <w:rFonts w:ascii="Arial" w:hAnsi="Arial" w:cs="Arial"/>
          <w:sz w:val="22"/>
          <w:szCs w:val="22"/>
        </w:rPr>
        <w:t>(STSWEBNUM) =18. That is selecting the cases that are originated from 311</w:t>
      </w:r>
      <w:r w:rsidR="00DB0C4B" w:rsidRPr="0089642A">
        <w:rPr>
          <w:rFonts w:ascii="Arial" w:hAnsi="Arial" w:cs="Arial"/>
          <w:sz w:val="22"/>
          <w:szCs w:val="22"/>
        </w:rPr>
        <w:t xml:space="preserve"> (Salesforce)</w:t>
      </w:r>
      <w:r w:rsidRPr="0089642A">
        <w:rPr>
          <w:rFonts w:ascii="Arial" w:hAnsi="Arial" w:cs="Arial"/>
          <w:sz w:val="22"/>
          <w:szCs w:val="22"/>
        </w:rPr>
        <w:t>.</w:t>
      </w:r>
    </w:p>
    <w:p w14:paraId="03D087DB" w14:textId="77777777" w:rsidR="000E42C4" w:rsidRPr="0089642A" w:rsidRDefault="000E42C4" w:rsidP="00DA1DEA">
      <w:pPr>
        <w:pStyle w:val="NormalWeb"/>
        <w:spacing w:before="0" w:beforeAutospacing="0" w:after="0" w:afterAutospacing="0"/>
        <w:rPr>
          <w:rFonts w:ascii="Arial" w:hAnsi="Arial" w:cs="Arial"/>
          <w:sz w:val="22"/>
          <w:szCs w:val="22"/>
        </w:rPr>
      </w:pPr>
    </w:p>
    <w:p w14:paraId="668CA885" w14:textId="5B6F4334" w:rsidR="000E42C4" w:rsidRDefault="000E42C4" w:rsidP="00DA1DEA">
      <w:pPr>
        <w:pStyle w:val="NormalWeb"/>
        <w:spacing w:before="0" w:beforeAutospacing="0" w:after="0" w:afterAutospacing="0"/>
        <w:rPr>
          <w:rFonts w:ascii="Arial" w:hAnsi="Arial" w:cs="Arial"/>
          <w:sz w:val="22"/>
          <w:szCs w:val="22"/>
        </w:rPr>
      </w:pPr>
      <w:r w:rsidRPr="0089642A">
        <w:rPr>
          <w:rFonts w:ascii="Arial" w:hAnsi="Arial" w:cs="Arial"/>
          <w:sz w:val="22"/>
          <w:szCs w:val="22"/>
        </w:rPr>
        <w:t xml:space="preserve">These selected </w:t>
      </w:r>
      <w:r w:rsidR="00BA53A0" w:rsidRPr="0089642A">
        <w:rPr>
          <w:rFonts w:ascii="Arial" w:hAnsi="Arial" w:cs="Arial"/>
          <w:sz w:val="22"/>
          <w:szCs w:val="22"/>
        </w:rPr>
        <w:t xml:space="preserve">records </w:t>
      </w:r>
      <w:r w:rsidRPr="0089642A">
        <w:rPr>
          <w:rFonts w:ascii="Arial" w:hAnsi="Arial" w:cs="Arial"/>
          <w:sz w:val="22"/>
          <w:szCs w:val="22"/>
        </w:rPr>
        <w:t xml:space="preserve">will then be updated in Salesforce.com </w:t>
      </w:r>
      <w:r w:rsidR="00BA53A0" w:rsidRPr="0089642A">
        <w:rPr>
          <w:rFonts w:ascii="Arial" w:hAnsi="Arial" w:cs="Arial"/>
          <w:sz w:val="22"/>
          <w:szCs w:val="22"/>
        </w:rPr>
        <w:t>using API Services.</w:t>
      </w:r>
    </w:p>
    <w:p w14:paraId="32C2890E" w14:textId="77777777" w:rsidR="0089642A" w:rsidRPr="000E42C4" w:rsidRDefault="0089642A" w:rsidP="00DA1DEA">
      <w:pPr>
        <w:pStyle w:val="NormalWeb"/>
        <w:spacing w:before="0" w:beforeAutospacing="0" w:after="0" w:afterAutospacing="0"/>
        <w:rPr>
          <w:rFonts w:ascii="Arial" w:hAnsi="Arial" w:cs="Arial"/>
          <w:sz w:val="22"/>
          <w:szCs w:val="22"/>
        </w:rPr>
      </w:pPr>
    </w:p>
    <w:p w14:paraId="0A45E767" w14:textId="77777777" w:rsidR="006F78D1" w:rsidRPr="0089642A" w:rsidRDefault="006F78D1" w:rsidP="006F78D1">
      <w:pPr>
        <w:pStyle w:val="Heading6"/>
      </w:pPr>
      <w:r w:rsidRPr="0089642A">
        <w:t>Authentication</w:t>
      </w:r>
    </w:p>
    <w:p w14:paraId="36CB22E0" w14:textId="77777777" w:rsidR="006F78D1" w:rsidRDefault="006F78D1" w:rsidP="006F78D1">
      <w:pPr>
        <w:pStyle w:val="NormalWeb"/>
        <w:spacing w:before="0" w:beforeAutospacing="0" w:after="0" w:afterAutospacing="0"/>
        <w:rPr>
          <w:rFonts w:ascii="Arial" w:hAnsi="Arial" w:cs="Arial"/>
          <w:color w:val="000000"/>
          <w:sz w:val="23"/>
          <w:szCs w:val="23"/>
        </w:rPr>
      </w:pPr>
      <w:r w:rsidRPr="0089642A">
        <w:rPr>
          <w:rFonts w:ascii="Arial" w:hAnsi="Arial" w:cs="Arial"/>
          <w:color w:val="000000"/>
          <w:sz w:val="23"/>
          <w:szCs w:val="23"/>
        </w:rPr>
        <w:t>Contained with the City’s network and does not require authentication.</w:t>
      </w:r>
    </w:p>
    <w:p w14:paraId="6C109AB3" w14:textId="77777777" w:rsidR="0089642A" w:rsidRDefault="0089642A" w:rsidP="006F78D1">
      <w:pPr>
        <w:pStyle w:val="NormalWeb"/>
        <w:spacing w:before="0" w:beforeAutospacing="0" w:after="0" w:afterAutospacing="0"/>
        <w:rPr>
          <w:rFonts w:ascii="Arial" w:hAnsi="Arial" w:cs="Arial"/>
          <w:color w:val="000000"/>
          <w:sz w:val="23"/>
          <w:szCs w:val="23"/>
        </w:rPr>
      </w:pPr>
    </w:p>
    <w:p w14:paraId="2A05B7A7" w14:textId="77777777" w:rsidR="006F78D1" w:rsidRPr="0089642A" w:rsidRDefault="006F78D1" w:rsidP="006F78D1">
      <w:pPr>
        <w:pStyle w:val="Heading6"/>
      </w:pPr>
      <w:r w:rsidRPr="0089642A">
        <w:t>Exceptions and Logging</w:t>
      </w:r>
    </w:p>
    <w:p w14:paraId="38635810" w14:textId="05D08014" w:rsidR="006F78D1" w:rsidRDefault="006F78D1" w:rsidP="006F78D1">
      <w:pPr>
        <w:pStyle w:val="Normal1"/>
        <w:widowControl w:val="0"/>
        <w:contextualSpacing/>
      </w:pPr>
      <w:r w:rsidRPr="0089642A">
        <w:t xml:space="preserve">Error occurring when making call to </w:t>
      </w:r>
      <w:r w:rsidR="00B25407">
        <w:t>Streets</w:t>
      </w:r>
      <w:r w:rsidRPr="0089642A">
        <w:t xml:space="preserve"> Department service will be recorded to the Integration Server error log and will cause system administrators to be notified by email. This service is designed to only insert new comments and can be restarted once all issues have been resolved.</w:t>
      </w:r>
    </w:p>
    <w:p w14:paraId="624C9D98" w14:textId="77777777" w:rsidR="0089642A" w:rsidRDefault="0089642A" w:rsidP="00E92D25">
      <w:pPr>
        <w:pStyle w:val="Heading5"/>
      </w:pPr>
    </w:p>
    <w:p w14:paraId="3DE4AF3E" w14:textId="7FA3A1C0" w:rsidR="00E92D25" w:rsidRDefault="00E92D25" w:rsidP="00E92D25">
      <w:pPr>
        <w:pStyle w:val="Heading5"/>
      </w:pPr>
      <w:bookmarkStart w:id="15" w:name="_Toc413702602"/>
      <w:r>
        <w:t>Salesforce Web Service API</w:t>
      </w:r>
      <w:bookmarkEnd w:id="15"/>
    </w:p>
    <w:p w14:paraId="0923C0A8" w14:textId="77777777" w:rsidR="00E92D25" w:rsidRDefault="00E92D25" w:rsidP="00E92D25">
      <w:pPr>
        <w:pStyle w:val="Normal1"/>
      </w:pPr>
      <w:r>
        <w:t xml:space="preserve">See </w:t>
      </w:r>
      <w:hyperlink r:id="rId12" w:history="1">
        <w:r w:rsidR="00192633" w:rsidRPr="004805DF">
          <w:rPr>
            <w:rStyle w:val="Hyperlink"/>
          </w:rPr>
          <w:t>http://www.salesforce.com/us/developer/docs/api/index_Left.htm</w:t>
        </w:r>
      </w:hyperlink>
      <w:r w:rsidR="00192633">
        <w:t>.</w:t>
      </w:r>
    </w:p>
    <w:p w14:paraId="3BA2AC6C" w14:textId="77777777" w:rsidR="0055648B" w:rsidRDefault="0055648B" w:rsidP="00E92D25">
      <w:pPr>
        <w:pStyle w:val="Normal1"/>
      </w:pPr>
    </w:p>
    <w:p w14:paraId="6ABD7855" w14:textId="77777777" w:rsidR="00513D37" w:rsidRDefault="00437191" w:rsidP="0015599B">
      <w:pPr>
        <w:pStyle w:val="Heading3"/>
      </w:pPr>
      <w:bookmarkStart w:id="16" w:name="_Toc413702603"/>
      <w:r>
        <w:t>2</w:t>
      </w:r>
      <w:r w:rsidR="0015599B">
        <w:t>.2.2 Outbound Data Flow</w:t>
      </w:r>
      <w:bookmarkEnd w:id="16"/>
    </w:p>
    <w:p w14:paraId="01BE5190" w14:textId="11880F4D" w:rsidR="00ED2203" w:rsidRDefault="00051E5A" w:rsidP="00344AAA">
      <w:pPr>
        <w:pStyle w:val="Normal1"/>
        <w:widowControl w:val="0"/>
        <w:contextualSpacing/>
      </w:pPr>
      <w:r>
        <w:t xml:space="preserve">Outbound </w:t>
      </w:r>
      <w:r w:rsidR="0069193B">
        <w:t>data flow</w:t>
      </w:r>
      <w:r>
        <w:t xml:space="preserve"> from Salesforce to </w:t>
      </w:r>
      <w:r w:rsidR="00074E2B">
        <w:t>Streets Department</w:t>
      </w:r>
      <w:r>
        <w:t xml:space="preserve"> will be </w:t>
      </w:r>
      <w:r w:rsidR="00ED2203">
        <w:t xml:space="preserve">Service Request </w:t>
      </w:r>
      <w:r w:rsidR="00074E2B">
        <w:t>submissions</w:t>
      </w:r>
      <w:r w:rsidR="00DB0C4B">
        <w:t>.</w:t>
      </w:r>
      <w:r w:rsidR="00ED2203">
        <w:t xml:space="preserve"> </w:t>
      </w:r>
    </w:p>
    <w:p w14:paraId="7D4BBE60" w14:textId="77777777" w:rsidR="00074E2B" w:rsidRDefault="00074E2B" w:rsidP="00344AAA">
      <w:pPr>
        <w:pStyle w:val="Normal1"/>
        <w:widowControl w:val="0"/>
        <w:contextualSpacing/>
      </w:pPr>
    </w:p>
    <w:p w14:paraId="5DD36A80" w14:textId="5400E87F" w:rsidR="0088010E" w:rsidRDefault="00ED2203" w:rsidP="00C2403B">
      <w:pPr>
        <w:pStyle w:val="Normal1"/>
        <w:widowControl w:val="0"/>
        <w:contextualSpacing/>
      </w:pPr>
      <w:r>
        <w:t>The outbound flow will be trigger</w:t>
      </w:r>
      <w:r w:rsidR="00083C00">
        <w:t>ed</w:t>
      </w:r>
      <w:r>
        <w:t xml:space="preserve"> using the Salesforce Outbound Messaging feature. </w:t>
      </w:r>
      <w:r w:rsidR="00672325">
        <w:t xml:space="preserve">Salesforce Outbound Messaging </w:t>
      </w:r>
      <w:r w:rsidR="00672325" w:rsidRPr="00672325">
        <w:t>allows us to specify that changes to fields within Salesforce can cause messages with field values to be sent to designated external servers</w:t>
      </w:r>
      <w:r w:rsidR="009B7C12">
        <w:t xml:space="preserve"> via SOAP message</w:t>
      </w:r>
      <w:r w:rsidR="00672325">
        <w:t>.</w:t>
      </w:r>
      <w:r w:rsidR="009B7C12">
        <w:t xml:space="preserve"> </w:t>
      </w:r>
      <w:r>
        <w:t>I</w:t>
      </w:r>
      <w:r w:rsidR="003F732F">
        <w:t xml:space="preserve">ntegration </w:t>
      </w:r>
      <w:r>
        <w:t>S</w:t>
      </w:r>
      <w:r w:rsidR="003F732F">
        <w:t>erver</w:t>
      </w:r>
      <w:r>
        <w:t xml:space="preserve"> </w:t>
      </w:r>
      <w:r w:rsidR="009B7C12">
        <w:t>web services will be developed to receive these messages and propagate those changes to integrated systems.</w:t>
      </w:r>
      <w:r>
        <w:t xml:space="preserve"> </w:t>
      </w:r>
      <w:r w:rsidR="009B7C12">
        <w:t xml:space="preserve">Salesforce Outbound Messages are </w:t>
      </w:r>
      <w:r>
        <w:t>initiated</w:t>
      </w:r>
      <w:r w:rsidR="009B7C12">
        <w:t xml:space="preserve"> by workflows within Salesforce. Workflows will be created to detect </w:t>
      </w:r>
      <w:r w:rsidR="00DB0C4B">
        <w:t>Service Request creation</w:t>
      </w:r>
      <w:r w:rsidR="009B7C12">
        <w:t xml:space="preserve">. </w:t>
      </w:r>
      <w:r w:rsidR="00E92D25">
        <w:t xml:space="preserve">A description of the Outbound Messaging SOAP message structure can be found at </w:t>
      </w:r>
      <w:hyperlink r:id="rId13" w:history="1">
        <w:r w:rsidR="00E92D25" w:rsidRPr="004805DF">
          <w:rPr>
            <w:rStyle w:val="Hyperlink"/>
          </w:rPr>
          <w:t>http://www.salesforce.com/us/developer/docs/api/Content/sforce_api_om_outboundmessaging.htm</w:t>
        </w:r>
      </w:hyperlink>
      <w:r w:rsidR="00E92D25">
        <w:t>.</w:t>
      </w:r>
    </w:p>
    <w:p w14:paraId="12A9AA90" w14:textId="77777777" w:rsidR="0015599B" w:rsidRDefault="00437191" w:rsidP="0015599B">
      <w:pPr>
        <w:pStyle w:val="Heading4"/>
      </w:pPr>
      <w:bookmarkStart w:id="17" w:name="_Toc413702604"/>
      <w:r>
        <w:t>2</w:t>
      </w:r>
      <w:r w:rsidR="0015599B">
        <w:t xml:space="preserve">.2.2.1 </w:t>
      </w:r>
      <w:r w:rsidR="001F56EB">
        <w:t>Service Request Submit</w:t>
      </w:r>
      <w:bookmarkEnd w:id="17"/>
    </w:p>
    <w:p w14:paraId="120105AC" w14:textId="77777777" w:rsidR="00FD21E8" w:rsidRDefault="009B7C12" w:rsidP="00083C00">
      <w:pPr>
        <w:pStyle w:val="Normal1"/>
        <w:widowControl w:val="0"/>
        <w:contextualSpacing/>
        <w:rPr>
          <w:sz w:val="23"/>
          <w:szCs w:val="23"/>
        </w:rPr>
      </w:pPr>
      <w:r>
        <w:t xml:space="preserve">For Case </w:t>
      </w:r>
      <w:r w:rsidR="00083C00">
        <w:t>submissions</w:t>
      </w:r>
      <w:r>
        <w:t xml:space="preserve">, </w:t>
      </w:r>
      <w:r w:rsidR="007573EE">
        <w:t>Sales</w:t>
      </w:r>
      <w:r w:rsidR="00B700F2">
        <w:t>f</w:t>
      </w:r>
      <w:r w:rsidR="007573EE">
        <w:t>orce</w:t>
      </w:r>
      <w:r>
        <w:t xml:space="preserve"> will call a</w:t>
      </w:r>
      <w:r w:rsidR="005A598F">
        <w:t xml:space="preserve"> </w:t>
      </w:r>
      <w:r w:rsidR="00ED2203">
        <w:t>I</w:t>
      </w:r>
      <w:r w:rsidR="003F732F">
        <w:t xml:space="preserve">ntegration </w:t>
      </w:r>
      <w:r w:rsidR="00ED2203">
        <w:t>S</w:t>
      </w:r>
      <w:r w:rsidR="003F732F">
        <w:t>erver</w:t>
      </w:r>
      <w:r w:rsidR="005A598F">
        <w:t xml:space="preserve"> </w:t>
      </w:r>
      <w:r w:rsidR="00ED2203">
        <w:t xml:space="preserve">web </w:t>
      </w:r>
      <w:r w:rsidR="005A598F">
        <w:t>services</w:t>
      </w:r>
      <w:r w:rsidR="007573EE">
        <w:t xml:space="preserve"> </w:t>
      </w:r>
      <w:r w:rsidR="002737A7">
        <w:t xml:space="preserve">with </w:t>
      </w:r>
      <w:r w:rsidR="00083C00">
        <w:t>Case field values needed to create a Streets Department Service Request</w:t>
      </w:r>
      <w:r w:rsidR="002737A7">
        <w:t xml:space="preserve">, </w:t>
      </w:r>
      <w:r w:rsidR="00ED2203">
        <w:t xml:space="preserve">which </w:t>
      </w:r>
      <w:r w:rsidR="007573EE">
        <w:t>will t</w:t>
      </w:r>
      <w:r w:rsidR="00ED2203">
        <w:t xml:space="preserve">hen use </w:t>
      </w:r>
      <w:r w:rsidR="00083C00">
        <w:t xml:space="preserve">Streets Department Service </w:t>
      </w:r>
      <w:r w:rsidR="002737A7">
        <w:rPr>
          <w:sz w:val="23"/>
          <w:szCs w:val="23"/>
        </w:rPr>
        <w:t xml:space="preserve">Request </w:t>
      </w:r>
      <w:r w:rsidR="00083C00">
        <w:rPr>
          <w:sz w:val="23"/>
          <w:szCs w:val="23"/>
        </w:rPr>
        <w:t>submit</w:t>
      </w:r>
      <w:r w:rsidR="005A598F">
        <w:rPr>
          <w:sz w:val="23"/>
          <w:szCs w:val="23"/>
        </w:rPr>
        <w:t xml:space="preserve"> </w:t>
      </w:r>
      <w:r w:rsidR="00ED2203">
        <w:rPr>
          <w:sz w:val="23"/>
          <w:szCs w:val="23"/>
        </w:rPr>
        <w:t xml:space="preserve">API call to </w:t>
      </w:r>
      <w:r w:rsidR="00083C00">
        <w:rPr>
          <w:sz w:val="23"/>
          <w:szCs w:val="23"/>
        </w:rPr>
        <w:t>submit the Service Request</w:t>
      </w:r>
      <w:r w:rsidR="002737A7">
        <w:rPr>
          <w:sz w:val="23"/>
          <w:szCs w:val="23"/>
        </w:rPr>
        <w:t>.</w:t>
      </w:r>
    </w:p>
    <w:p w14:paraId="12CA5B46" w14:textId="77777777" w:rsidR="006F78D1" w:rsidRDefault="006F78D1" w:rsidP="00083C00">
      <w:pPr>
        <w:pStyle w:val="Normal1"/>
        <w:widowControl w:val="0"/>
        <w:contextualSpacing/>
        <w:rPr>
          <w:sz w:val="23"/>
          <w:szCs w:val="23"/>
        </w:rPr>
      </w:pPr>
    </w:p>
    <w:p w14:paraId="4C43432B" w14:textId="77777777" w:rsidR="00E92D25" w:rsidRDefault="00437191" w:rsidP="00DC750D">
      <w:pPr>
        <w:pStyle w:val="Heading5"/>
      </w:pPr>
      <w:bookmarkStart w:id="18" w:name="_Toc413702605"/>
      <w:r>
        <w:t>2</w:t>
      </w:r>
      <w:r w:rsidR="00DC750D">
        <w:t xml:space="preserve">.2.2.1.1 </w:t>
      </w:r>
      <w:r w:rsidR="001F56EB">
        <w:t>S</w:t>
      </w:r>
      <w:r w:rsidR="00532234">
        <w:t>ervice Request Create</w:t>
      </w:r>
      <w:r w:rsidR="00DC750D">
        <w:t xml:space="preserve"> Outbound Message</w:t>
      </w:r>
      <w:bookmarkEnd w:id="18"/>
    </w:p>
    <w:p w14:paraId="4B749E7D" w14:textId="77777777" w:rsidR="00DC750D" w:rsidRDefault="00DC750D" w:rsidP="00DC750D">
      <w:pPr>
        <w:pStyle w:val="Normal1"/>
      </w:pPr>
      <w:r>
        <w:t>Standard Salesforce Outbound SOAP message.</w:t>
      </w:r>
      <w:r w:rsidR="00083C00">
        <w:t xml:space="preserve"> SOAP</w:t>
      </w:r>
      <w:r>
        <w:t xml:space="preserve"> </w:t>
      </w:r>
      <w:r w:rsidR="00083C00">
        <w:t>i</w:t>
      </w:r>
      <w:r>
        <w:t>nterface implemented by I</w:t>
      </w:r>
      <w:r w:rsidR="003F732F">
        <w:t xml:space="preserve">ntegration </w:t>
      </w:r>
      <w:r>
        <w:t>S</w:t>
      </w:r>
      <w:r w:rsidR="003F732F">
        <w:t>erver</w:t>
      </w:r>
      <w:r>
        <w:t>.</w:t>
      </w:r>
    </w:p>
    <w:p w14:paraId="53F10164" w14:textId="77777777" w:rsidR="00074E2B" w:rsidRDefault="00074E2B" w:rsidP="00074E2B">
      <w:pPr>
        <w:pStyle w:val="Heading6"/>
      </w:pPr>
      <w:r>
        <w:t>Triggering Workflow</w:t>
      </w:r>
    </w:p>
    <w:p w14:paraId="7C519238" w14:textId="77777777" w:rsidR="006F78D1" w:rsidRDefault="00E160A7" w:rsidP="00074E2B">
      <w:pPr>
        <w:pStyle w:val="Normal1"/>
      </w:pPr>
      <w:r>
        <w:t xml:space="preserve">A workflow will be created that will trigger the outbound message when an open case is assigned to </w:t>
      </w:r>
      <w:r w:rsidR="001C439F">
        <w:t>one of the Streets Department related queues</w:t>
      </w:r>
      <w:r w:rsidR="00E14634">
        <w:t>.</w:t>
      </w:r>
      <w:r w:rsidR="00C2403B">
        <w:t xml:space="preserve"> </w:t>
      </w:r>
    </w:p>
    <w:p w14:paraId="61E53EFC" w14:textId="77777777" w:rsidR="006F78D1" w:rsidRDefault="006F78D1" w:rsidP="00074E2B">
      <w:pPr>
        <w:pStyle w:val="Normal1"/>
      </w:pPr>
    </w:p>
    <w:p w14:paraId="5FCF4D51" w14:textId="606370A4" w:rsidR="00E160A7" w:rsidRDefault="00C2403B" w:rsidP="00074E2B">
      <w:pPr>
        <w:pStyle w:val="Normal1"/>
      </w:pPr>
      <w:r>
        <w:t xml:space="preserve">The following </w:t>
      </w:r>
      <w:r w:rsidR="00393FC3">
        <w:t>Service Requests</w:t>
      </w:r>
      <w:r>
        <w:t xml:space="preserve"> will be monitored for cases to be submitted to the Streets Department.</w:t>
      </w:r>
    </w:p>
    <w:p w14:paraId="4E2D31A7" w14:textId="77777777" w:rsidR="00393FC3" w:rsidRDefault="00393FC3" w:rsidP="00074E2B">
      <w:pPr>
        <w:pStyle w:val="Normal1"/>
      </w:pPr>
    </w:p>
    <w:tbl>
      <w:tblPr>
        <w:tblW w:w="6925" w:type="dxa"/>
        <w:tblInd w:w="113" w:type="dxa"/>
        <w:tblLook w:val="04A0" w:firstRow="1" w:lastRow="0" w:firstColumn="1" w:lastColumn="0" w:noHBand="0" w:noVBand="1"/>
      </w:tblPr>
      <w:tblGrid>
        <w:gridCol w:w="4495"/>
        <w:gridCol w:w="2430"/>
      </w:tblGrid>
      <w:tr w:rsidR="00393FC3" w:rsidRPr="00393FC3" w14:paraId="393BEEEB" w14:textId="77777777" w:rsidTr="00393FC3">
        <w:trPr>
          <w:trHeight w:val="315"/>
        </w:trPr>
        <w:tc>
          <w:tcPr>
            <w:tcW w:w="449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Pr>
          <w:p w14:paraId="5E08612C" w14:textId="77B6D4F4" w:rsidR="00393FC3" w:rsidRPr="00393FC3" w:rsidRDefault="00393FC3" w:rsidP="00393FC3">
            <w:pPr>
              <w:spacing w:after="0" w:line="240" w:lineRule="auto"/>
              <w:rPr>
                <w:rFonts w:ascii="Calibri" w:eastAsia="Times New Roman" w:hAnsi="Calibri" w:cs="Times New Roman"/>
                <w:color w:val="000000"/>
                <w:sz w:val="24"/>
                <w:szCs w:val="24"/>
              </w:rPr>
            </w:pPr>
            <w:r>
              <w:rPr>
                <w:rFonts w:ascii="Arial" w:eastAsia="Times New Roman" w:hAnsi="Arial" w:cs="Arial"/>
                <w:b/>
                <w:color w:val="000000"/>
              </w:rPr>
              <w:t>Service Request Types</w:t>
            </w:r>
          </w:p>
        </w:tc>
        <w:tc>
          <w:tcPr>
            <w:tcW w:w="2430" w:type="dxa"/>
            <w:tcBorders>
              <w:top w:val="single" w:sz="4" w:space="0" w:color="auto"/>
              <w:left w:val="nil"/>
              <w:bottom w:val="single" w:sz="4" w:space="0" w:color="auto"/>
              <w:right w:val="single" w:sz="4" w:space="0" w:color="auto"/>
            </w:tcBorders>
            <w:shd w:val="clear" w:color="auto" w:fill="D9D9D9" w:themeFill="background1" w:themeFillShade="D9"/>
            <w:noWrap/>
          </w:tcPr>
          <w:p w14:paraId="0284BC64" w14:textId="6B9988E9" w:rsidR="00393FC3" w:rsidRPr="00393FC3" w:rsidRDefault="00393FC3" w:rsidP="00393FC3">
            <w:pPr>
              <w:spacing w:after="0" w:line="240" w:lineRule="auto"/>
              <w:rPr>
                <w:rFonts w:ascii="Calibri" w:eastAsia="Times New Roman" w:hAnsi="Calibri" w:cs="Times New Roman"/>
                <w:color w:val="000000"/>
                <w:sz w:val="24"/>
                <w:szCs w:val="24"/>
              </w:rPr>
            </w:pPr>
            <w:r>
              <w:rPr>
                <w:rFonts w:ascii="Arial" w:eastAsia="Times New Roman" w:hAnsi="Arial" w:cs="Arial"/>
                <w:b/>
                <w:color w:val="000000"/>
              </w:rPr>
              <w:t>Department</w:t>
            </w:r>
            <w:r w:rsidRPr="00E14634">
              <w:rPr>
                <w:rFonts w:ascii="Arial" w:eastAsia="Times New Roman" w:hAnsi="Arial" w:cs="Arial"/>
                <w:b/>
                <w:color w:val="000000"/>
              </w:rPr>
              <w:t xml:space="preserve"> </w:t>
            </w:r>
          </w:p>
        </w:tc>
      </w:tr>
      <w:tr w:rsidR="00393FC3" w:rsidRPr="00393FC3" w14:paraId="5008AC0B" w14:textId="77777777" w:rsidTr="00393FC3">
        <w:trPr>
          <w:trHeight w:val="300"/>
        </w:trPr>
        <w:tc>
          <w:tcPr>
            <w:tcW w:w="4495" w:type="dxa"/>
            <w:tcBorders>
              <w:top w:val="nil"/>
              <w:left w:val="single" w:sz="4" w:space="0" w:color="auto"/>
              <w:bottom w:val="single" w:sz="4" w:space="0" w:color="auto"/>
              <w:right w:val="single" w:sz="4" w:space="0" w:color="auto"/>
            </w:tcBorders>
            <w:shd w:val="clear" w:color="auto" w:fill="auto"/>
            <w:noWrap/>
            <w:hideMark/>
          </w:tcPr>
          <w:p w14:paraId="4B4975C1" w14:textId="3F8AE5A8" w:rsidR="00393FC3" w:rsidRPr="00393FC3" w:rsidRDefault="00393FC3" w:rsidP="00393FC3">
            <w:pPr>
              <w:spacing w:after="0" w:line="240" w:lineRule="auto"/>
              <w:rPr>
                <w:rFonts w:ascii="Calibri" w:eastAsia="Times New Roman" w:hAnsi="Calibri" w:cs="Times New Roman"/>
                <w:color w:val="000000"/>
              </w:rPr>
            </w:pPr>
            <w:r w:rsidRPr="00393FC3">
              <w:rPr>
                <w:rFonts w:ascii="Calibri" w:eastAsia="Times New Roman" w:hAnsi="Calibri" w:cs="Times New Roman"/>
                <w:color w:val="000000"/>
              </w:rPr>
              <w:t>Alley Light Outage</w:t>
            </w:r>
          </w:p>
        </w:tc>
        <w:tc>
          <w:tcPr>
            <w:tcW w:w="2430" w:type="dxa"/>
            <w:tcBorders>
              <w:top w:val="nil"/>
              <w:left w:val="nil"/>
              <w:bottom w:val="single" w:sz="4" w:space="0" w:color="auto"/>
              <w:right w:val="single" w:sz="4" w:space="0" w:color="auto"/>
            </w:tcBorders>
            <w:shd w:val="clear" w:color="auto" w:fill="auto"/>
            <w:noWrap/>
            <w:hideMark/>
          </w:tcPr>
          <w:p w14:paraId="5C37496C" w14:textId="77777777" w:rsidR="00393FC3" w:rsidRPr="00393FC3" w:rsidRDefault="00393FC3" w:rsidP="00393FC3">
            <w:pPr>
              <w:spacing w:after="0" w:line="240" w:lineRule="auto"/>
              <w:rPr>
                <w:rFonts w:ascii="Calibri" w:eastAsia="Times New Roman" w:hAnsi="Calibri" w:cs="Times New Roman"/>
                <w:color w:val="000000"/>
              </w:rPr>
            </w:pPr>
            <w:r w:rsidRPr="00393FC3">
              <w:rPr>
                <w:rFonts w:ascii="Calibri" w:eastAsia="Times New Roman" w:hAnsi="Calibri" w:cs="Times New Roman"/>
                <w:color w:val="000000"/>
              </w:rPr>
              <w:t>Streets</w:t>
            </w:r>
          </w:p>
        </w:tc>
      </w:tr>
      <w:tr w:rsidR="00393FC3" w:rsidRPr="00393FC3" w14:paraId="37AFE616" w14:textId="77777777" w:rsidTr="00393FC3">
        <w:trPr>
          <w:trHeight w:val="300"/>
        </w:trPr>
        <w:tc>
          <w:tcPr>
            <w:tcW w:w="4495" w:type="dxa"/>
            <w:tcBorders>
              <w:top w:val="nil"/>
              <w:left w:val="single" w:sz="4" w:space="0" w:color="auto"/>
              <w:bottom w:val="single" w:sz="4" w:space="0" w:color="auto"/>
              <w:right w:val="single" w:sz="4" w:space="0" w:color="auto"/>
            </w:tcBorders>
            <w:shd w:val="clear" w:color="auto" w:fill="auto"/>
            <w:noWrap/>
            <w:hideMark/>
          </w:tcPr>
          <w:p w14:paraId="57AD54AD" w14:textId="77777777" w:rsidR="00393FC3" w:rsidRPr="00393FC3" w:rsidRDefault="00393FC3" w:rsidP="00393FC3">
            <w:pPr>
              <w:spacing w:after="0" w:line="240" w:lineRule="auto"/>
              <w:rPr>
                <w:rFonts w:ascii="Calibri" w:eastAsia="Times New Roman" w:hAnsi="Calibri" w:cs="Times New Roman"/>
                <w:color w:val="000000"/>
              </w:rPr>
            </w:pPr>
            <w:r w:rsidRPr="00393FC3">
              <w:rPr>
                <w:rFonts w:ascii="Calibri" w:eastAsia="Times New Roman" w:hAnsi="Calibri" w:cs="Times New Roman"/>
                <w:color w:val="000000"/>
              </w:rPr>
              <w:t>Dangerous Sidewalk</w:t>
            </w:r>
          </w:p>
        </w:tc>
        <w:tc>
          <w:tcPr>
            <w:tcW w:w="2430" w:type="dxa"/>
            <w:tcBorders>
              <w:top w:val="nil"/>
              <w:left w:val="nil"/>
              <w:bottom w:val="single" w:sz="4" w:space="0" w:color="auto"/>
              <w:right w:val="single" w:sz="4" w:space="0" w:color="auto"/>
            </w:tcBorders>
            <w:shd w:val="clear" w:color="auto" w:fill="auto"/>
            <w:noWrap/>
            <w:hideMark/>
          </w:tcPr>
          <w:p w14:paraId="2F966510" w14:textId="77777777" w:rsidR="00393FC3" w:rsidRPr="00393FC3" w:rsidRDefault="00393FC3" w:rsidP="00393FC3">
            <w:pPr>
              <w:spacing w:after="0" w:line="240" w:lineRule="auto"/>
              <w:rPr>
                <w:rFonts w:ascii="Calibri" w:eastAsia="Times New Roman" w:hAnsi="Calibri" w:cs="Times New Roman"/>
                <w:color w:val="000000"/>
              </w:rPr>
            </w:pPr>
            <w:r w:rsidRPr="00393FC3">
              <w:rPr>
                <w:rFonts w:ascii="Calibri" w:eastAsia="Times New Roman" w:hAnsi="Calibri" w:cs="Times New Roman"/>
                <w:color w:val="000000"/>
              </w:rPr>
              <w:t>Streets</w:t>
            </w:r>
          </w:p>
        </w:tc>
      </w:tr>
      <w:tr w:rsidR="00393FC3" w:rsidRPr="00393FC3" w14:paraId="3D3C3A46" w14:textId="77777777" w:rsidTr="00393FC3">
        <w:trPr>
          <w:trHeight w:val="315"/>
        </w:trPr>
        <w:tc>
          <w:tcPr>
            <w:tcW w:w="4495" w:type="dxa"/>
            <w:tcBorders>
              <w:top w:val="nil"/>
              <w:left w:val="single" w:sz="4" w:space="0" w:color="auto"/>
              <w:bottom w:val="single" w:sz="4" w:space="0" w:color="auto"/>
              <w:right w:val="single" w:sz="4" w:space="0" w:color="auto"/>
            </w:tcBorders>
            <w:shd w:val="clear" w:color="auto" w:fill="auto"/>
            <w:noWrap/>
            <w:hideMark/>
          </w:tcPr>
          <w:p w14:paraId="721ABA92" w14:textId="1338BC73" w:rsidR="00393FC3" w:rsidRPr="00393FC3" w:rsidRDefault="00393FC3" w:rsidP="00393FC3">
            <w:pPr>
              <w:spacing w:after="0" w:line="240" w:lineRule="auto"/>
              <w:rPr>
                <w:rFonts w:ascii="Calibri" w:eastAsia="Times New Roman" w:hAnsi="Calibri" w:cs="Times New Roman"/>
                <w:color w:val="000000"/>
              </w:rPr>
            </w:pPr>
            <w:r w:rsidRPr="00393FC3">
              <w:rPr>
                <w:rFonts w:ascii="Calibri" w:eastAsia="Times New Roman" w:hAnsi="Calibri" w:cs="Times New Roman"/>
                <w:color w:val="000000"/>
              </w:rPr>
              <w:t>Dead Animal in Street</w:t>
            </w:r>
          </w:p>
        </w:tc>
        <w:tc>
          <w:tcPr>
            <w:tcW w:w="2430" w:type="dxa"/>
            <w:tcBorders>
              <w:top w:val="nil"/>
              <w:left w:val="nil"/>
              <w:bottom w:val="single" w:sz="4" w:space="0" w:color="auto"/>
              <w:right w:val="single" w:sz="4" w:space="0" w:color="auto"/>
            </w:tcBorders>
            <w:shd w:val="clear" w:color="auto" w:fill="auto"/>
            <w:noWrap/>
            <w:hideMark/>
          </w:tcPr>
          <w:p w14:paraId="0674786A" w14:textId="77777777" w:rsidR="00393FC3" w:rsidRPr="00393FC3" w:rsidRDefault="00393FC3" w:rsidP="00393FC3">
            <w:pPr>
              <w:spacing w:after="0" w:line="240" w:lineRule="auto"/>
              <w:rPr>
                <w:rFonts w:ascii="Calibri" w:eastAsia="Times New Roman" w:hAnsi="Calibri" w:cs="Times New Roman"/>
                <w:color w:val="000000"/>
              </w:rPr>
            </w:pPr>
            <w:r w:rsidRPr="00393FC3">
              <w:rPr>
                <w:rFonts w:ascii="Calibri" w:eastAsia="Times New Roman" w:hAnsi="Calibri" w:cs="Times New Roman"/>
                <w:color w:val="000000"/>
              </w:rPr>
              <w:t>Streets</w:t>
            </w:r>
          </w:p>
        </w:tc>
      </w:tr>
      <w:tr w:rsidR="00650543" w:rsidRPr="00393FC3" w14:paraId="0D907AA3" w14:textId="77777777" w:rsidTr="00393FC3">
        <w:trPr>
          <w:trHeight w:val="315"/>
        </w:trPr>
        <w:tc>
          <w:tcPr>
            <w:tcW w:w="4495" w:type="dxa"/>
            <w:tcBorders>
              <w:top w:val="nil"/>
              <w:left w:val="single" w:sz="4" w:space="0" w:color="auto"/>
              <w:bottom w:val="single" w:sz="4" w:space="0" w:color="auto"/>
              <w:right w:val="single" w:sz="4" w:space="0" w:color="auto"/>
            </w:tcBorders>
            <w:shd w:val="clear" w:color="auto" w:fill="auto"/>
            <w:noWrap/>
          </w:tcPr>
          <w:p w14:paraId="59C48312" w14:textId="7ABD655A" w:rsidR="00650543" w:rsidRPr="00393FC3" w:rsidRDefault="00650543" w:rsidP="00393FC3">
            <w:pPr>
              <w:spacing w:after="0" w:line="240" w:lineRule="auto"/>
              <w:rPr>
                <w:rFonts w:ascii="Calibri" w:eastAsia="Times New Roman" w:hAnsi="Calibri" w:cs="Times New Roman"/>
                <w:color w:val="000000"/>
              </w:rPr>
            </w:pPr>
            <w:r>
              <w:rPr>
                <w:rFonts w:ascii="Calibri" w:eastAsia="Times New Roman" w:hAnsi="Calibri" w:cs="Times New Roman"/>
                <w:color w:val="000000"/>
              </w:rPr>
              <w:t>Complaint (Streets)</w:t>
            </w:r>
          </w:p>
        </w:tc>
        <w:tc>
          <w:tcPr>
            <w:tcW w:w="2430" w:type="dxa"/>
            <w:tcBorders>
              <w:top w:val="nil"/>
              <w:left w:val="nil"/>
              <w:bottom w:val="single" w:sz="4" w:space="0" w:color="auto"/>
              <w:right w:val="single" w:sz="4" w:space="0" w:color="auto"/>
            </w:tcBorders>
            <w:shd w:val="clear" w:color="auto" w:fill="auto"/>
            <w:noWrap/>
          </w:tcPr>
          <w:p w14:paraId="62E530DD" w14:textId="4EE618FE" w:rsidR="00650543" w:rsidRPr="00393FC3" w:rsidRDefault="00650543" w:rsidP="00393FC3">
            <w:pPr>
              <w:spacing w:after="0" w:line="240" w:lineRule="auto"/>
              <w:rPr>
                <w:rFonts w:ascii="Calibri" w:eastAsia="Times New Roman" w:hAnsi="Calibri" w:cs="Times New Roman"/>
                <w:color w:val="000000"/>
              </w:rPr>
            </w:pPr>
            <w:r>
              <w:rPr>
                <w:rFonts w:ascii="Calibri" w:eastAsia="Times New Roman" w:hAnsi="Calibri" w:cs="Times New Roman"/>
                <w:color w:val="000000"/>
              </w:rPr>
              <w:t>Streets</w:t>
            </w:r>
          </w:p>
        </w:tc>
      </w:tr>
      <w:tr w:rsidR="00393FC3" w:rsidRPr="00393FC3" w14:paraId="5FDE62C6" w14:textId="77777777" w:rsidTr="00393FC3">
        <w:trPr>
          <w:trHeight w:val="350"/>
        </w:trPr>
        <w:tc>
          <w:tcPr>
            <w:tcW w:w="4495" w:type="dxa"/>
            <w:tcBorders>
              <w:top w:val="nil"/>
              <w:left w:val="single" w:sz="4" w:space="0" w:color="auto"/>
              <w:bottom w:val="single" w:sz="4" w:space="0" w:color="auto"/>
              <w:right w:val="single" w:sz="4" w:space="0" w:color="auto"/>
            </w:tcBorders>
            <w:shd w:val="clear" w:color="auto" w:fill="auto"/>
            <w:noWrap/>
            <w:hideMark/>
          </w:tcPr>
          <w:p w14:paraId="4A945902" w14:textId="77777777" w:rsidR="00393FC3" w:rsidRPr="00393FC3" w:rsidRDefault="00393FC3" w:rsidP="00393FC3">
            <w:pPr>
              <w:spacing w:after="0" w:line="240" w:lineRule="auto"/>
              <w:rPr>
                <w:rFonts w:ascii="Calibri" w:eastAsia="Times New Roman" w:hAnsi="Calibri" w:cs="Times New Roman"/>
                <w:color w:val="000000"/>
              </w:rPr>
            </w:pPr>
            <w:r w:rsidRPr="00393FC3">
              <w:rPr>
                <w:rFonts w:ascii="Calibri" w:eastAsia="Times New Roman" w:hAnsi="Calibri" w:cs="Times New Roman"/>
                <w:color w:val="000000"/>
              </w:rPr>
              <w:t>Illegal Dumping</w:t>
            </w:r>
          </w:p>
        </w:tc>
        <w:tc>
          <w:tcPr>
            <w:tcW w:w="2430" w:type="dxa"/>
            <w:tcBorders>
              <w:top w:val="nil"/>
              <w:left w:val="nil"/>
              <w:bottom w:val="single" w:sz="4" w:space="0" w:color="auto"/>
              <w:right w:val="single" w:sz="4" w:space="0" w:color="auto"/>
            </w:tcBorders>
            <w:shd w:val="clear" w:color="auto" w:fill="auto"/>
            <w:noWrap/>
            <w:hideMark/>
          </w:tcPr>
          <w:p w14:paraId="382789CE" w14:textId="77777777" w:rsidR="00393FC3" w:rsidRPr="00393FC3" w:rsidRDefault="00393FC3" w:rsidP="00393FC3">
            <w:pPr>
              <w:spacing w:after="0" w:line="240" w:lineRule="auto"/>
              <w:rPr>
                <w:rFonts w:ascii="Calibri" w:eastAsia="Times New Roman" w:hAnsi="Calibri" w:cs="Times New Roman"/>
                <w:color w:val="000000"/>
              </w:rPr>
            </w:pPr>
            <w:r w:rsidRPr="00393FC3">
              <w:rPr>
                <w:rFonts w:ascii="Calibri" w:eastAsia="Times New Roman" w:hAnsi="Calibri" w:cs="Times New Roman"/>
                <w:color w:val="000000"/>
              </w:rPr>
              <w:t>Streets</w:t>
            </w:r>
          </w:p>
        </w:tc>
      </w:tr>
      <w:tr w:rsidR="00393FC3" w:rsidRPr="00393FC3" w14:paraId="19475F57" w14:textId="77777777" w:rsidTr="00393FC3">
        <w:trPr>
          <w:trHeight w:val="300"/>
        </w:trPr>
        <w:tc>
          <w:tcPr>
            <w:tcW w:w="4495" w:type="dxa"/>
            <w:tcBorders>
              <w:top w:val="nil"/>
              <w:left w:val="single" w:sz="4" w:space="0" w:color="auto"/>
              <w:bottom w:val="single" w:sz="4" w:space="0" w:color="auto"/>
              <w:right w:val="single" w:sz="4" w:space="0" w:color="auto"/>
            </w:tcBorders>
            <w:shd w:val="clear" w:color="auto" w:fill="auto"/>
            <w:noWrap/>
            <w:hideMark/>
          </w:tcPr>
          <w:p w14:paraId="718035F2" w14:textId="77777777" w:rsidR="00393FC3" w:rsidRPr="00393FC3" w:rsidRDefault="00393FC3" w:rsidP="00393FC3">
            <w:pPr>
              <w:spacing w:after="0" w:line="240" w:lineRule="auto"/>
              <w:rPr>
                <w:rFonts w:ascii="Calibri" w:eastAsia="Times New Roman" w:hAnsi="Calibri" w:cs="Times New Roman"/>
                <w:color w:val="000000"/>
              </w:rPr>
            </w:pPr>
            <w:r w:rsidRPr="00393FC3">
              <w:rPr>
                <w:rFonts w:ascii="Calibri" w:eastAsia="Times New Roman" w:hAnsi="Calibri" w:cs="Times New Roman"/>
                <w:color w:val="000000"/>
              </w:rPr>
              <w:t>Line Striping</w:t>
            </w:r>
          </w:p>
        </w:tc>
        <w:tc>
          <w:tcPr>
            <w:tcW w:w="2430" w:type="dxa"/>
            <w:tcBorders>
              <w:top w:val="nil"/>
              <w:left w:val="nil"/>
              <w:bottom w:val="single" w:sz="4" w:space="0" w:color="auto"/>
              <w:right w:val="single" w:sz="4" w:space="0" w:color="auto"/>
            </w:tcBorders>
            <w:shd w:val="clear" w:color="auto" w:fill="auto"/>
            <w:noWrap/>
            <w:hideMark/>
          </w:tcPr>
          <w:p w14:paraId="5EA273F5" w14:textId="77777777" w:rsidR="00393FC3" w:rsidRPr="00393FC3" w:rsidRDefault="00393FC3" w:rsidP="00393FC3">
            <w:pPr>
              <w:spacing w:after="0" w:line="240" w:lineRule="auto"/>
              <w:rPr>
                <w:rFonts w:ascii="Calibri" w:eastAsia="Times New Roman" w:hAnsi="Calibri" w:cs="Times New Roman"/>
                <w:color w:val="000000"/>
              </w:rPr>
            </w:pPr>
            <w:r w:rsidRPr="00393FC3">
              <w:rPr>
                <w:rFonts w:ascii="Calibri" w:eastAsia="Times New Roman" w:hAnsi="Calibri" w:cs="Times New Roman"/>
                <w:color w:val="000000"/>
              </w:rPr>
              <w:t>Streets</w:t>
            </w:r>
          </w:p>
        </w:tc>
      </w:tr>
      <w:tr w:rsidR="00393FC3" w:rsidRPr="00393FC3" w14:paraId="620A0718" w14:textId="77777777" w:rsidTr="00393FC3">
        <w:trPr>
          <w:trHeight w:val="300"/>
        </w:trPr>
        <w:tc>
          <w:tcPr>
            <w:tcW w:w="4495" w:type="dxa"/>
            <w:tcBorders>
              <w:top w:val="nil"/>
              <w:left w:val="single" w:sz="4" w:space="0" w:color="auto"/>
              <w:bottom w:val="single" w:sz="4" w:space="0" w:color="auto"/>
              <w:right w:val="single" w:sz="4" w:space="0" w:color="auto"/>
            </w:tcBorders>
            <w:shd w:val="clear" w:color="auto" w:fill="auto"/>
            <w:noWrap/>
            <w:hideMark/>
          </w:tcPr>
          <w:p w14:paraId="62213E35" w14:textId="77777777" w:rsidR="00393FC3" w:rsidRPr="00393FC3" w:rsidRDefault="00393FC3" w:rsidP="00393FC3">
            <w:pPr>
              <w:spacing w:after="0" w:line="240" w:lineRule="auto"/>
              <w:rPr>
                <w:rFonts w:ascii="Calibri" w:eastAsia="Times New Roman" w:hAnsi="Calibri" w:cs="Times New Roman"/>
                <w:color w:val="000000"/>
              </w:rPr>
            </w:pPr>
            <w:r w:rsidRPr="00393FC3">
              <w:rPr>
                <w:rFonts w:ascii="Calibri" w:eastAsia="Times New Roman" w:hAnsi="Calibri" w:cs="Times New Roman"/>
                <w:color w:val="000000"/>
              </w:rPr>
              <w:t>Manhole Cover</w:t>
            </w:r>
          </w:p>
        </w:tc>
        <w:tc>
          <w:tcPr>
            <w:tcW w:w="2430" w:type="dxa"/>
            <w:tcBorders>
              <w:top w:val="nil"/>
              <w:left w:val="nil"/>
              <w:bottom w:val="single" w:sz="4" w:space="0" w:color="auto"/>
              <w:right w:val="single" w:sz="4" w:space="0" w:color="auto"/>
            </w:tcBorders>
            <w:shd w:val="clear" w:color="auto" w:fill="auto"/>
            <w:noWrap/>
            <w:hideMark/>
          </w:tcPr>
          <w:p w14:paraId="305C5A89" w14:textId="77777777" w:rsidR="00393FC3" w:rsidRPr="00393FC3" w:rsidRDefault="00393FC3" w:rsidP="00393FC3">
            <w:pPr>
              <w:spacing w:after="0" w:line="240" w:lineRule="auto"/>
              <w:rPr>
                <w:rFonts w:ascii="Calibri" w:eastAsia="Times New Roman" w:hAnsi="Calibri" w:cs="Times New Roman"/>
                <w:color w:val="000000"/>
              </w:rPr>
            </w:pPr>
            <w:r w:rsidRPr="00393FC3">
              <w:rPr>
                <w:rFonts w:ascii="Calibri" w:eastAsia="Times New Roman" w:hAnsi="Calibri" w:cs="Times New Roman"/>
                <w:color w:val="000000"/>
              </w:rPr>
              <w:t>Streets</w:t>
            </w:r>
          </w:p>
        </w:tc>
      </w:tr>
      <w:tr w:rsidR="00393FC3" w:rsidRPr="00393FC3" w14:paraId="727D2BC8" w14:textId="77777777" w:rsidTr="00393FC3">
        <w:trPr>
          <w:trHeight w:val="315"/>
        </w:trPr>
        <w:tc>
          <w:tcPr>
            <w:tcW w:w="4495" w:type="dxa"/>
            <w:tcBorders>
              <w:top w:val="nil"/>
              <w:left w:val="single" w:sz="4" w:space="0" w:color="auto"/>
              <w:bottom w:val="single" w:sz="4" w:space="0" w:color="auto"/>
              <w:right w:val="single" w:sz="4" w:space="0" w:color="auto"/>
            </w:tcBorders>
            <w:shd w:val="clear" w:color="auto" w:fill="auto"/>
            <w:noWrap/>
            <w:hideMark/>
          </w:tcPr>
          <w:p w14:paraId="35BF0EF1" w14:textId="77777777" w:rsidR="00393FC3" w:rsidRPr="00393FC3" w:rsidRDefault="00393FC3" w:rsidP="00393FC3">
            <w:pPr>
              <w:spacing w:after="0" w:line="240" w:lineRule="auto"/>
              <w:rPr>
                <w:rFonts w:ascii="Calibri" w:eastAsia="Times New Roman" w:hAnsi="Calibri" w:cs="Times New Roman"/>
                <w:color w:val="000000"/>
              </w:rPr>
            </w:pPr>
            <w:r w:rsidRPr="00393FC3">
              <w:rPr>
                <w:rFonts w:ascii="Calibri" w:eastAsia="Times New Roman" w:hAnsi="Calibri" w:cs="Times New Roman"/>
                <w:color w:val="000000"/>
              </w:rPr>
              <w:lastRenderedPageBreak/>
              <w:t>Newsstand/ Outdoor Café</w:t>
            </w:r>
          </w:p>
        </w:tc>
        <w:tc>
          <w:tcPr>
            <w:tcW w:w="2430" w:type="dxa"/>
            <w:tcBorders>
              <w:top w:val="nil"/>
              <w:left w:val="nil"/>
              <w:bottom w:val="single" w:sz="4" w:space="0" w:color="auto"/>
              <w:right w:val="single" w:sz="4" w:space="0" w:color="auto"/>
            </w:tcBorders>
            <w:shd w:val="clear" w:color="auto" w:fill="auto"/>
            <w:noWrap/>
            <w:hideMark/>
          </w:tcPr>
          <w:p w14:paraId="7DAD0A9D" w14:textId="77777777" w:rsidR="00393FC3" w:rsidRPr="00393FC3" w:rsidRDefault="00393FC3" w:rsidP="00393FC3">
            <w:pPr>
              <w:spacing w:after="0" w:line="240" w:lineRule="auto"/>
              <w:rPr>
                <w:rFonts w:ascii="Calibri" w:eastAsia="Times New Roman" w:hAnsi="Calibri" w:cs="Times New Roman"/>
                <w:color w:val="000000"/>
              </w:rPr>
            </w:pPr>
            <w:r w:rsidRPr="00393FC3">
              <w:rPr>
                <w:rFonts w:ascii="Calibri" w:eastAsia="Times New Roman" w:hAnsi="Calibri" w:cs="Times New Roman"/>
                <w:color w:val="000000"/>
              </w:rPr>
              <w:t>Streets</w:t>
            </w:r>
          </w:p>
        </w:tc>
      </w:tr>
      <w:tr w:rsidR="00393FC3" w:rsidRPr="00393FC3" w14:paraId="1289A273" w14:textId="77777777" w:rsidTr="00393FC3">
        <w:trPr>
          <w:trHeight w:val="315"/>
        </w:trPr>
        <w:tc>
          <w:tcPr>
            <w:tcW w:w="4495" w:type="dxa"/>
            <w:tcBorders>
              <w:top w:val="nil"/>
              <w:left w:val="single" w:sz="4" w:space="0" w:color="auto"/>
              <w:bottom w:val="single" w:sz="4" w:space="0" w:color="auto"/>
              <w:right w:val="single" w:sz="4" w:space="0" w:color="auto"/>
            </w:tcBorders>
            <w:shd w:val="clear" w:color="auto" w:fill="auto"/>
            <w:noWrap/>
            <w:hideMark/>
          </w:tcPr>
          <w:p w14:paraId="47059682" w14:textId="77777777" w:rsidR="00393FC3" w:rsidRPr="00393FC3" w:rsidRDefault="00393FC3" w:rsidP="00393FC3">
            <w:pPr>
              <w:spacing w:after="0" w:line="240" w:lineRule="auto"/>
              <w:rPr>
                <w:rFonts w:ascii="Calibri" w:eastAsia="Times New Roman" w:hAnsi="Calibri" w:cs="Times New Roman"/>
                <w:color w:val="000000"/>
              </w:rPr>
            </w:pPr>
            <w:r w:rsidRPr="00393FC3">
              <w:rPr>
                <w:rFonts w:ascii="Calibri" w:eastAsia="Times New Roman" w:hAnsi="Calibri" w:cs="Times New Roman"/>
                <w:color w:val="000000"/>
              </w:rPr>
              <w:t>Other (Streets)</w:t>
            </w:r>
          </w:p>
        </w:tc>
        <w:tc>
          <w:tcPr>
            <w:tcW w:w="2430" w:type="dxa"/>
            <w:tcBorders>
              <w:top w:val="nil"/>
              <w:left w:val="nil"/>
              <w:bottom w:val="single" w:sz="4" w:space="0" w:color="auto"/>
              <w:right w:val="single" w:sz="4" w:space="0" w:color="auto"/>
            </w:tcBorders>
            <w:shd w:val="clear" w:color="auto" w:fill="auto"/>
            <w:noWrap/>
            <w:hideMark/>
          </w:tcPr>
          <w:p w14:paraId="3C6BE6FF" w14:textId="77777777" w:rsidR="00393FC3" w:rsidRPr="00393FC3" w:rsidRDefault="00393FC3" w:rsidP="00393FC3">
            <w:pPr>
              <w:spacing w:after="0" w:line="240" w:lineRule="auto"/>
              <w:rPr>
                <w:rFonts w:ascii="Calibri" w:eastAsia="Times New Roman" w:hAnsi="Calibri" w:cs="Times New Roman"/>
                <w:color w:val="000000"/>
              </w:rPr>
            </w:pPr>
            <w:r w:rsidRPr="00393FC3">
              <w:rPr>
                <w:rFonts w:ascii="Calibri" w:eastAsia="Times New Roman" w:hAnsi="Calibri" w:cs="Times New Roman"/>
                <w:color w:val="000000"/>
              </w:rPr>
              <w:t>Streets</w:t>
            </w:r>
          </w:p>
        </w:tc>
      </w:tr>
      <w:tr w:rsidR="00393FC3" w:rsidRPr="00393FC3" w14:paraId="3C073EBB" w14:textId="77777777" w:rsidTr="00393FC3">
        <w:trPr>
          <w:trHeight w:val="315"/>
        </w:trPr>
        <w:tc>
          <w:tcPr>
            <w:tcW w:w="4495" w:type="dxa"/>
            <w:tcBorders>
              <w:top w:val="nil"/>
              <w:left w:val="single" w:sz="4" w:space="0" w:color="auto"/>
              <w:bottom w:val="single" w:sz="4" w:space="0" w:color="auto"/>
              <w:right w:val="single" w:sz="4" w:space="0" w:color="auto"/>
            </w:tcBorders>
            <w:shd w:val="clear" w:color="auto" w:fill="auto"/>
            <w:noWrap/>
            <w:hideMark/>
          </w:tcPr>
          <w:p w14:paraId="4529D923" w14:textId="4E993E8A" w:rsidR="00393FC3" w:rsidRPr="00393FC3" w:rsidRDefault="00393FC3" w:rsidP="00393FC3">
            <w:pPr>
              <w:spacing w:after="0" w:line="240" w:lineRule="auto"/>
              <w:rPr>
                <w:rFonts w:ascii="Calibri" w:eastAsia="Times New Roman" w:hAnsi="Calibri" w:cs="Times New Roman"/>
                <w:color w:val="000000"/>
              </w:rPr>
            </w:pPr>
            <w:r w:rsidRPr="00393FC3">
              <w:rPr>
                <w:rFonts w:ascii="Calibri" w:eastAsia="Times New Roman" w:hAnsi="Calibri" w:cs="Times New Roman"/>
                <w:color w:val="000000"/>
              </w:rPr>
              <w:t>Streets Defect</w:t>
            </w:r>
          </w:p>
        </w:tc>
        <w:tc>
          <w:tcPr>
            <w:tcW w:w="2430" w:type="dxa"/>
            <w:tcBorders>
              <w:top w:val="nil"/>
              <w:left w:val="nil"/>
              <w:bottom w:val="single" w:sz="4" w:space="0" w:color="auto"/>
              <w:right w:val="single" w:sz="4" w:space="0" w:color="auto"/>
            </w:tcBorders>
            <w:shd w:val="clear" w:color="auto" w:fill="auto"/>
            <w:noWrap/>
            <w:hideMark/>
          </w:tcPr>
          <w:p w14:paraId="717BF8DE" w14:textId="77777777" w:rsidR="00393FC3" w:rsidRPr="00393FC3" w:rsidRDefault="00393FC3" w:rsidP="00393FC3">
            <w:pPr>
              <w:spacing w:after="0" w:line="240" w:lineRule="auto"/>
              <w:rPr>
                <w:rFonts w:ascii="Calibri" w:eastAsia="Times New Roman" w:hAnsi="Calibri" w:cs="Times New Roman"/>
                <w:color w:val="000000"/>
              </w:rPr>
            </w:pPr>
            <w:r w:rsidRPr="00393FC3">
              <w:rPr>
                <w:rFonts w:ascii="Calibri" w:eastAsia="Times New Roman" w:hAnsi="Calibri" w:cs="Times New Roman"/>
                <w:color w:val="000000"/>
              </w:rPr>
              <w:t>Streets</w:t>
            </w:r>
          </w:p>
        </w:tc>
      </w:tr>
      <w:tr w:rsidR="00393FC3" w:rsidRPr="00393FC3" w14:paraId="42FAD43D" w14:textId="77777777" w:rsidTr="00393FC3">
        <w:trPr>
          <w:trHeight w:val="287"/>
        </w:trPr>
        <w:tc>
          <w:tcPr>
            <w:tcW w:w="4495" w:type="dxa"/>
            <w:tcBorders>
              <w:top w:val="nil"/>
              <w:left w:val="single" w:sz="4" w:space="0" w:color="auto"/>
              <w:bottom w:val="single" w:sz="4" w:space="0" w:color="auto"/>
              <w:right w:val="single" w:sz="4" w:space="0" w:color="auto"/>
            </w:tcBorders>
            <w:shd w:val="clear" w:color="auto" w:fill="auto"/>
            <w:noWrap/>
            <w:hideMark/>
          </w:tcPr>
          <w:p w14:paraId="7CFE5CED" w14:textId="23CB09AB" w:rsidR="00393FC3" w:rsidRPr="00393FC3" w:rsidRDefault="00393FC3" w:rsidP="00393FC3">
            <w:pPr>
              <w:spacing w:after="0" w:line="240" w:lineRule="auto"/>
              <w:rPr>
                <w:rFonts w:ascii="Calibri" w:eastAsia="Times New Roman" w:hAnsi="Calibri" w:cs="Times New Roman"/>
                <w:color w:val="000000"/>
              </w:rPr>
            </w:pPr>
            <w:r w:rsidRPr="00393FC3">
              <w:rPr>
                <w:rFonts w:ascii="Calibri" w:eastAsia="Times New Roman" w:hAnsi="Calibri" w:cs="Times New Roman"/>
                <w:color w:val="000000"/>
              </w:rPr>
              <w:t>Rubbish</w:t>
            </w:r>
            <w:r>
              <w:rPr>
                <w:rFonts w:ascii="Calibri" w:eastAsia="Times New Roman" w:hAnsi="Calibri" w:cs="Times New Roman"/>
                <w:color w:val="000000"/>
              </w:rPr>
              <w:t>/</w:t>
            </w:r>
            <w:r w:rsidRPr="00393FC3">
              <w:rPr>
                <w:rFonts w:ascii="Calibri" w:eastAsia="Times New Roman" w:hAnsi="Calibri" w:cs="Times New Roman"/>
                <w:color w:val="000000"/>
              </w:rPr>
              <w:t>Recyclables Material Collection</w:t>
            </w:r>
          </w:p>
        </w:tc>
        <w:tc>
          <w:tcPr>
            <w:tcW w:w="2430" w:type="dxa"/>
            <w:tcBorders>
              <w:top w:val="nil"/>
              <w:left w:val="nil"/>
              <w:bottom w:val="single" w:sz="4" w:space="0" w:color="auto"/>
              <w:right w:val="single" w:sz="4" w:space="0" w:color="auto"/>
            </w:tcBorders>
            <w:shd w:val="clear" w:color="auto" w:fill="auto"/>
            <w:noWrap/>
            <w:hideMark/>
          </w:tcPr>
          <w:p w14:paraId="453FFDDD" w14:textId="77777777" w:rsidR="00393FC3" w:rsidRPr="00393FC3" w:rsidRDefault="00393FC3" w:rsidP="00393FC3">
            <w:pPr>
              <w:spacing w:after="0" w:line="240" w:lineRule="auto"/>
              <w:rPr>
                <w:rFonts w:ascii="Calibri" w:eastAsia="Times New Roman" w:hAnsi="Calibri" w:cs="Times New Roman"/>
                <w:color w:val="000000"/>
              </w:rPr>
            </w:pPr>
            <w:r w:rsidRPr="00393FC3">
              <w:rPr>
                <w:rFonts w:ascii="Calibri" w:eastAsia="Times New Roman" w:hAnsi="Calibri" w:cs="Times New Roman"/>
                <w:color w:val="000000"/>
              </w:rPr>
              <w:t>Streets</w:t>
            </w:r>
          </w:p>
        </w:tc>
      </w:tr>
      <w:tr w:rsidR="00393FC3" w:rsidRPr="00393FC3" w14:paraId="7B0EBE59" w14:textId="77777777" w:rsidTr="00393FC3">
        <w:trPr>
          <w:trHeight w:val="300"/>
        </w:trPr>
        <w:tc>
          <w:tcPr>
            <w:tcW w:w="4495" w:type="dxa"/>
            <w:tcBorders>
              <w:top w:val="nil"/>
              <w:left w:val="single" w:sz="4" w:space="0" w:color="auto"/>
              <w:bottom w:val="single" w:sz="4" w:space="0" w:color="auto"/>
              <w:right w:val="single" w:sz="4" w:space="0" w:color="auto"/>
            </w:tcBorders>
            <w:shd w:val="clear" w:color="auto" w:fill="auto"/>
            <w:noWrap/>
            <w:hideMark/>
          </w:tcPr>
          <w:p w14:paraId="2BACF08B" w14:textId="77777777" w:rsidR="00393FC3" w:rsidRPr="00393FC3" w:rsidRDefault="00393FC3" w:rsidP="00393FC3">
            <w:pPr>
              <w:spacing w:after="0" w:line="240" w:lineRule="auto"/>
              <w:rPr>
                <w:rFonts w:ascii="Calibri" w:eastAsia="Times New Roman" w:hAnsi="Calibri" w:cs="Times New Roman"/>
                <w:color w:val="000000"/>
              </w:rPr>
            </w:pPr>
            <w:r w:rsidRPr="00393FC3">
              <w:rPr>
                <w:rFonts w:ascii="Calibri" w:eastAsia="Times New Roman" w:hAnsi="Calibri" w:cs="Times New Roman"/>
                <w:color w:val="000000"/>
              </w:rPr>
              <w:t>Salting</w:t>
            </w:r>
          </w:p>
        </w:tc>
        <w:tc>
          <w:tcPr>
            <w:tcW w:w="2430" w:type="dxa"/>
            <w:tcBorders>
              <w:top w:val="nil"/>
              <w:left w:val="nil"/>
              <w:bottom w:val="single" w:sz="4" w:space="0" w:color="auto"/>
              <w:right w:val="single" w:sz="4" w:space="0" w:color="auto"/>
            </w:tcBorders>
            <w:shd w:val="clear" w:color="auto" w:fill="auto"/>
            <w:noWrap/>
            <w:hideMark/>
          </w:tcPr>
          <w:p w14:paraId="2494C9CF" w14:textId="77777777" w:rsidR="00393FC3" w:rsidRPr="00393FC3" w:rsidRDefault="00393FC3" w:rsidP="00393FC3">
            <w:pPr>
              <w:spacing w:after="0" w:line="240" w:lineRule="auto"/>
              <w:rPr>
                <w:rFonts w:ascii="Calibri" w:eastAsia="Times New Roman" w:hAnsi="Calibri" w:cs="Times New Roman"/>
                <w:color w:val="000000"/>
              </w:rPr>
            </w:pPr>
            <w:r w:rsidRPr="00393FC3">
              <w:rPr>
                <w:rFonts w:ascii="Calibri" w:eastAsia="Times New Roman" w:hAnsi="Calibri" w:cs="Times New Roman"/>
                <w:color w:val="000000"/>
              </w:rPr>
              <w:t>Streets</w:t>
            </w:r>
          </w:p>
        </w:tc>
      </w:tr>
      <w:tr w:rsidR="00393FC3" w:rsidRPr="00393FC3" w14:paraId="50EEC9C0" w14:textId="77777777" w:rsidTr="00393FC3">
        <w:trPr>
          <w:trHeight w:val="278"/>
        </w:trPr>
        <w:tc>
          <w:tcPr>
            <w:tcW w:w="4495" w:type="dxa"/>
            <w:tcBorders>
              <w:top w:val="nil"/>
              <w:left w:val="single" w:sz="4" w:space="0" w:color="auto"/>
              <w:bottom w:val="single" w:sz="4" w:space="0" w:color="auto"/>
              <w:right w:val="single" w:sz="4" w:space="0" w:color="auto"/>
            </w:tcBorders>
            <w:shd w:val="clear" w:color="auto" w:fill="auto"/>
            <w:noWrap/>
            <w:hideMark/>
          </w:tcPr>
          <w:p w14:paraId="7FA9465A" w14:textId="548CBD4C" w:rsidR="00393FC3" w:rsidRPr="00393FC3" w:rsidRDefault="00393FC3" w:rsidP="00393FC3">
            <w:pPr>
              <w:spacing w:after="0" w:line="240" w:lineRule="auto"/>
              <w:rPr>
                <w:rFonts w:ascii="Calibri" w:eastAsia="Times New Roman" w:hAnsi="Calibri" w:cs="Times New Roman"/>
                <w:color w:val="000000"/>
              </w:rPr>
            </w:pPr>
            <w:r w:rsidRPr="00393FC3">
              <w:rPr>
                <w:rFonts w:ascii="Calibri" w:eastAsia="Times New Roman" w:hAnsi="Calibri" w:cs="Times New Roman"/>
                <w:color w:val="000000"/>
              </w:rPr>
              <w:t>Sanitation</w:t>
            </w:r>
            <w:r>
              <w:rPr>
                <w:rFonts w:ascii="Calibri" w:eastAsia="Times New Roman" w:hAnsi="Calibri" w:cs="Times New Roman"/>
                <w:color w:val="000000"/>
              </w:rPr>
              <w:t>/Dumpster</w:t>
            </w:r>
            <w:r w:rsidRPr="00393FC3">
              <w:rPr>
                <w:rFonts w:ascii="Calibri" w:eastAsia="Times New Roman" w:hAnsi="Calibri" w:cs="Times New Roman"/>
                <w:color w:val="000000"/>
              </w:rPr>
              <w:t xml:space="preserve"> Violation</w:t>
            </w:r>
          </w:p>
        </w:tc>
        <w:tc>
          <w:tcPr>
            <w:tcW w:w="2430" w:type="dxa"/>
            <w:tcBorders>
              <w:top w:val="nil"/>
              <w:left w:val="nil"/>
              <w:bottom w:val="single" w:sz="4" w:space="0" w:color="auto"/>
              <w:right w:val="single" w:sz="4" w:space="0" w:color="auto"/>
            </w:tcBorders>
            <w:shd w:val="clear" w:color="auto" w:fill="auto"/>
            <w:noWrap/>
            <w:hideMark/>
          </w:tcPr>
          <w:p w14:paraId="1BFCEBCD" w14:textId="77777777" w:rsidR="00393FC3" w:rsidRPr="00393FC3" w:rsidRDefault="00393FC3" w:rsidP="00393FC3">
            <w:pPr>
              <w:spacing w:after="0" w:line="240" w:lineRule="auto"/>
              <w:rPr>
                <w:rFonts w:ascii="Calibri" w:eastAsia="Times New Roman" w:hAnsi="Calibri" w:cs="Times New Roman"/>
                <w:color w:val="000000"/>
              </w:rPr>
            </w:pPr>
            <w:r w:rsidRPr="00393FC3">
              <w:rPr>
                <w:rFonts w:ascii="Calibri" w:eastAsia="Times New Roman" w:hAnsi="Calibri" w:cs="Times New Roman"/>
                <w:color w:val="000000"/>
              </w:rPr>
              <w:t>Streets</w:t>
            </w:r>
          </w:p>
        </w:tc>
      </w:tr>
      <w:tr w:rsidR="00393FC3" w:rsidRPr="00393FC3" w14:paraId="6EE9072D" w14:textId="77777777" w:rsidTr="00393FC3">
        <w:trPr>
          <w:trHeight w:val="300"/>
        </w:trPr>
        <w:tc>
          <w:tcPr>
            <w:tcW w:w="4495" w:type="dxa"/>
            <w:tcBorders>
              <w:top w:val="nil"/>
              <w:left w:val="single" w:sz="4" w:space="0" w:color="auto"/>
              <w:bottom w:val="single" w:sz="4" w:space="0" w:color="auto"/>
              <w:right w:val="single" w:sz="4" w:space="0" w:color="auto"/>
            </w:tcBorders>
            <w:shd w:val="clear" w:color="auto" w:fill="auto"/>
            <w:noWrap/>
            <w:hideMark/>
          </w:tcPr>
          <w:p w14:paraId="73BEA004" w14:textId="77777777" w:rsidR="00393FC3" w:rsidRPr="00393FC3" w:rsidRDefault="00393FC3" w:rsidP="00393FC3">
            <w:pPr>
              <w:spacing w:after="0" w:line="240" w:lineRule="auto"/>
              <w:rPr>
                <w:rFonts w:ascii="Calibri" w:eastAsia="Times New Roman" w:hAnsi="Calibri" w:cs="Times New Roman"/>
                <w:color w:val="000000"/>
              </w:rPr>
            </w:pPr>
            <w:r w:rsidRPr="00393FC3">
              <w:rPr>
                <w:rFonts w:ascii="Calibri" w:eastAsia="Times New Roman" w:hAnsi="Calibri" w:cs="Times New Roman"/>
                <w:color w:val="000000"/>
              </w:rPr>
              <w:t>Shoveling</w:t>
            </w:r>
          </w:p>
        </w:tc>
        <w:tc>
          <w:tcPr>
            <w:tcW w:w="2430" w:type="dxa"/>
            <w:tcBorders>
              <w:top w:val="nil"/>
              <w:left w:val="nil"/>
              <w:bottom w:val="single" w:sz="4" w:space="0" w:color="auto"/>
              <w:right w:val="single" w:sz="4" w:space="0" w:color="auto"/>
            </w:tcBorders>
            <w:shd w:val="clear" w:color="auto" w:fill="auto"/>
            <w:noWrap/>
            <w:hideMark/>
          </w:tcPr>
          <w:p w14:paraId="730DAE6A" w14:textId="77777777" w:rsidR="00393FC3" w:rsidRPr="00393FC3" w:rsidRDefault="00393FC3" w:rsidP="00393FC3">
            <w:pPr>
              <w:spacing w:after="0" w:line="240" w:lineRule="auto"/>
              <w:rPr>
                <w:rFonts w:ascii="Calibri" w:eastAsia="Times New Roman" w:hAnsi="Calibri" w:cs="Times New Roman"/>
                <w:color w:val="000000"/>
              </w:rPr>
            </w:pPr>
            <w:r w:rsidRPr="00393FC3">
              <w:rPr>
                <w:rFonts w:ascii="Calibri" w:eastAsia="Times New Roman" w:hAnsi="Calibri" w:cs="Times New Roman"/>
                <w:color w:val="000000"/>
              </w:rPr>
              <w:t>Streets</w:t>
            </w:r>
          </w:p>
        </w:tc>
      </w:tr>
      <w:tr w:rsidR="00393FC3" w:rsidRPr="00393FC3" w14:paraId="6C92E18B" w14:textId="77777777" w:rsidTr="00393FC3">
        <w:trPr>
          <w:trHeight w:val="300"/>
        </w:trPr>
        <w:tc>
          <w:tcPr>
            <w:tcW w:w="4495" w:type="dxa"/>
            <w:tcBorders>
              <w:top w:val="nil"/>
              <w:left w:val="single" w:sz="4" w:space="0" w:color="auto"/>
              <w:bottom w:val="single" w:sz="4" w:space="0" w:color="auto"/>
              <w:right w:val="single" w:sz="4" w:space="0" w:color="auto"/>
            </w:tcBorders>
            <w:shd w:val="clear" w:color="auto" w:fill="auto"/>
            <w:noWrap/>
            <w:hideMark/>
          </w:tcPr>
          <w:p w14:paraId="7CC52E1F" w14:textId="77777777" w:rsidR="00393FC3" w:rsidRPr="00393FC3" w:rsidRDefault="00393FC3" w:rsidP="00393FC3">
            <w:pPr>
              <w:spacing w:after="0" w:line="240" w:lineRule="auto"/>
              <w:rPr>
                <w:rFonts w:ascii="Calibri" w:eastAsia="Times New Roman" w:hAnsi="Calibri" w:cs="Times New Roman"/>
                <w:color w:val="000000"/>
              </w:rPr>
            </w:pPr>
            <w:r w:rsidRPr="00393FC3">
              <w:rPr>
                <w:rFonts w:ascii="Calibri" w:eastAsia="Times New Roman" w:hAnsi="Calibri" w:cs="Times New Roman"/>
                <w:color w:val="000000"/>
              </w:rPr>
              <w:t>Stop Sign Repair</w:t>
            </w:r>
          </w:p>
        </w:tc>
        <w:tc>
          <w:tcPr>
            <w:tcW w:w="2430" w:type="dxa"/>
            <w:tcBorders>
              <w:top w:val="nil"/>
              <w:left w:val="nil"/>
              <w:bottom w:val="single" w:sz="4" w:space="0" w:color="auto"/>
              <w:right w:val="single" w:sz="4" w:space="0" w:color="auto"/>
            </w:tcBorders>
            <w:shd w:val="clear" w:color="auto" w:fill="auto"/>
            <w:noWrap/>
            <w:hideMark/>
          </w:tcPr>
          <w:p w14:paraId="3387674E" w14:textId="77777777" w:rsidR="00393FC3" w:rsidRPr="00393FC3" w:rsidRDefault="00393FC3" w:rsidP="00393FC3">
            <w:pPr>
              <w:spacing w:after="0" w:line="240" w:lineRule="auto"/>
              <w:rPr>
                <w:rFonts w:ascii="Calibri" w:eastAsia="Times New Roman" w:hAnsi="Calibri" w:cs="Times New Roman"/>
                <w:color w:val="000000"/>
              </w:rPr>
            </w:pPr>
            <w:r w:rsidRPr="00393FC3">
              <w:rPr>
                <w:rFonts w:ascii="Calibri" w:eastAsia="Times New Roman" w:hAnsi="Calibri" w:cs="Times New Roman"/>
                <w:color w:val="000000"/>
              </w:rPr>
              <w:t>Streets</w:t>
            </w:r>
          </w:p>
        </w:tc>
      </w:tr>
      <w:tr w:rsidR="00393FC3" w:rsidRPr="00393FC3" w14:paraId="1494185B" w14:textId="77777777" w:rsidTr="00393FC3">
        <w:trPr>
          <w:trHeight w:val="260"/>
        </w:trPr>
        <w:tc>
          <w:tcPr>
            <w:tcW w:w="4495" w:type="dxa"/>
            <w:tcBorders>
              <w:top w:val="nil"/>
              <w:left w:val="single" w:sz="4" w:space="0" w:color="auto"/>
              <w:bottom w:val="single" w:sz="4" w:space="0" w:color="auto"/>
              <w:right w:val="single" w:sz="4" w:space="0" w:color="auto"/>
            </w:tcBorders>
            <w:shd w:val="clear" w:color="auto" w:fill="auto"/>
            <w:noWrap/>
            <w:hideMark/>
          </w:tcPr>
          <w:p w14:paraId="59E372E7" w14:textId="77777777" w:rsidR="00393FC3" w:rsidRPr="00393FC3" w:rsidRDefault="00393FC3" w:rsidP="00393FC3">
            <w:pPr>
              <w:spacing w:after="0" w:line="240" w:lineRule="auto"/>
              <w:rPr>
                <w:rFonts w:ascii="Calibri" w:eastAsia="Times New Roman" w:hAnsi="Calibri" w:cs="Times New Roman"/>
                <w:color w:val="000000"/>
              </w:rPr>
            </w:pPr>
            <w:r w:rsidRPr="00393FC3">
              <w:rPr>
                <w:rFonts w:ascii="Calibri" w:eastAsia="Times New Roman" w:hAnsi="Calibri" w:cs="Times New Roman"/>
                <w:color w:val="000000"/>
              </w:rPr>
              <w:t>Street Light Outage</w:t>
            </w:r>
          </w:p>
        </w:tc>
        <w:tc>
          <w:tcPr>
            <w:tcW w:w="2430" w:type="dxa"/>
            <w:tcBorders>
              <w:top w:val="nil"/>
              <w:left w:val="nil"/>
              <w:bottom w:val="single" w:sz="4" w:space="0" w:color="auto"/>
              <w:right w:val="single" w:sz="4" w:space="0" w:color="auto"/>
            </w:tcBorders>
            <w:shd w:val="clear" w:color="auto" w:fill="auto"/>
            <w:noWrap/>
            <w:hideMark/>
          </w:tcPr>
          <w:p w14:paraId="05BBE6DB" w14:textId="77777777" w:rsidR="00393FC3" w:rsidRPr="00393FC3" w:rsidRDefault="00393FC3" w:rsidP="00393FC3">
            <w:pPr>
              <w:spacing w:after="0" w:line="240" w:lineRule="auto"/>
              <w:rPr>
                <w:rFonts w:ascii="Calibri" w:eastAsia="Times New Roman" w:hAnsi="Calibri" w:cs="Times New Roman"/>
                <w:color w:val="000000"/>
              </w:rPr>
            </w:pPr>
            <w:r w:rsidRPr="00393FC3">
              <w:rPr>
                <w:rFonts w:ascii="Calibri" w:eastAsia="Times New Roman" w:hAnsi="Calibri" w:cs="Times New Roman"/>
                <w:color w:val="000000"/>
              </w:rPr>
              <w:t>Streets</w:t>
            </w:r>
          </w:p>
        </w:tc>
      </w:tr>
      <w:tr w:rsidR="00393FC3" w:rsidRPr="00393FC3" w14:paraId="7285E12B" w14:textId="77777777" w:rsidTr="00393FC3">
        <w:trPr>
          <w:trHeight w:val="315"/>
        </w:trPr>
        <w:tc>
          <w:tcPr>
            <w:tcW w:w="4495" w:type="dxa"/>
            <w:tcBorders>
              <w:top w:val="nil"/>
              <w:left w:val="single" w:sz="4" w:space="0" w:color="auto"/>
              <w:bottom w:val="single" w:sz="4" w:space="0" w:color="auto"/>
              <w:right w:val="single" w:sz="4" w:space="0" w:color="auto"/>
            </w:tcBorders>
            <w:shd w:val="clear" w:color="auto" w:fill="auto"/>
            <w:noWrap/>
            <w:hideMark/>
          </w:tcPr>
          <w:p w14:paraId="107728C3" w14:textId="77777777" w:rsidR="00393FC3" w:rsidRPr="00393FC3" w:rsidRDefault="00393FC3" w:rsidP="00393FC3">
            <w:pPr>
              <w:spacing w:after="0" w:line="240" w:lineRule="auto"/>
              <w:rPr>
                <w:rFonts w:ascii="Calibri" w:eastAsia="Times New Roman" w:hAnsi="Calibri" w:cs="Times New Roman"/>
                <w:color w:val="000000"/>
              </w:rPr>
            </w:pPr>
            <w:r w:rsidRPr="00393FC3">
              <w:rPr>
                <w:rFonts w:ascii="Calibri" w:eastAsia="Times New Roman" w:hAnsi="Calibri" w:cs="Times New Roman"/>
                <w:color w:val="000000"/>
              </w:rPr>
              <w:t>Street Paving</w:t>
            </w:r>
          </w:p>
        </w:tc>
        <w:tc>
          <w:tcPr>
            <w:tcW w:w="2430" w:type="dxa"/>
            <w:tcBorders>
              <w:top w:val="nil"/>
              <w:left w:val="nil"/>
              <w:bottom w:val="single" w:sz="4" w:space="0" w:color="auto"/>
              <w:right w:val="single" w:sz="4" w:space="0" w:color="auto"/>
            </w:tcBorders>
            <w:shd w:val="clear" w:color="auto" w:fill="auto"/>
            <w:noWrap/>
            <w:hideMark/>
          </w:tcPr>
          <w:p w14:paraId="4663822D" w14:textId="77777777" w:rsidR="00393FC3" w:rsidRPr="00393FC3" w:rsidRDefault="00393FC3" w:rsidP="00393FC3">
            <w:pPr>
              <w:spacing w:after="0" w:line="240" w:lineRule="auto"/>
              <w:rPr>
                <w:rFonts w:ascii="Calibri" w:eastAsia="Times New Roman" w:hAnsi="Calibri" w:cs="Times New Roman"/>
                <w:color w:val="000000"/>
              </w:rPr>
            </w:pPr>
            <w:r w:rsidRPr="00393FC3">
              <w:rPr>
                <w:rFonts w:ascii="Calibri" w:eastAsia="Times New Roman" w:hAnsi="Calibri" w:cs="Times New Roman"/>
                <w:color w:val="000000"/>
              </w:rPr>
              <w:t>Streets</w:t>
            </w:r>
          </w:p>
        </w:tc>
      </w:tr>
      <w:tr w:rsidR="00393FC3" w:rsidRPr="00393FC3" w14:paraId="30343ED5" w14:textId="77777777" w:rsidTr="00393FC3">
        <w:trPr>
          <w:trHeight w:val="315"/>
        </w:trPr>
        <w:tc>
          <w:tcPr>
            <w:tcW w:w="4495" w:type="dxa"/>
            <w:tcBorders>
              <w:top w:val="nil"/>
              <w:left w:val="single" w:sz="4" w:space="0" w:color="auto"/>
              <w:bottom w:val="single" w:sz="4" w:space="0" w:color="auto"/>
              <w:right w:val="single" w:sz="4" w:space="0" w:color="auto"/>
            </w:tcBorders>
            <w:shd w:val="clear" w:color="auto" w:fill="auto"/>
            <w:noWrap/>
            <w:hideMark/>
          </w:tcPr>
          <w:p w14:paraId="151C333F" w14:textId="77777777" w:rsidR="00393FC3" w:rsidRPr="00393FC3" w:rsidRDefault="00393FC3" w:rsidP="00393FC3">
            <w:pPr>
              <w:spacing w:after="0" w:line="240" w:lineRule="auto"/>
              <w:rPr>
                <w:rFonts w:ascii="Calibri" w:eastAsia="Times New Roman" w:hAnsi="Calibri" w:cs="Times New Roman"/>
                <w:color w:val="000000"/>
              </w:rPr>
            </w:pPr>
            <w:r w:rsidRPr="00393FC3">
              <w:rPr>
                <w:rFonts w:ascii="Calibri" w:eastAsia="Times New Roman" w:hAnsi="Calibri" w:cs="Times New Roman"/>
                <w:color w:val="000000"/>
              </w:rPr>
              <w:t>Traffic - Other</w:t>
            </w:r>
          </w:p>
        </w:tc>
        <w:tc>
          <w:tcPr>
            <w:tcW w:w="2430" w:type="dxa"/>
            <w:tcBorders>
              <w:top w:val="nil"/>
              <w:left w:val="nil"/>
              <w:bottom w:val="single" w:sz="4" w:space="0" w:color="auto"/>
              <w:right w:val="single" w:sz="4" w:space="0" w:color="auto"/>
            </w:tcBorders>
            <w:shd w:val="clear" w:color="auto" w:fill="auto"/>
            <w:noWrap/>
            <w:hideMark/>
          </w:tcPr>
          <w:p w14:paraId="75E6BED7" w14:textId="77777777" w:rsidR="00393FC3" w:rsidRPr="00393FC3" w:rsidRDefault="00393FC3" w:rsidP="00393FC3">
            <w:pPr>
              <w:spacing w:after="0" w:line="240" w:lineRule="auto"/>
              <w:rPr>
                <w:rFonts w:ascii="Calibri" w:eastAsia="Times New Roman" w:hAnsi="Calibri" w:cs="Times New Roman"/>
                <w:color w:val="000000"/>
              </w:rPr>
            </w:pPr>
            <w:r w:rsidRPr="00393FC3">
              <w:rPr>
                <w:rFonts w:ascii="Calibri" w:eastAsia="Times New Roman" w:hAnsi="Calibri" w:cs="Times New Roman"/>
                <w:color w:val="000000"/>
              </w:rPr>
              <w:t>Streets</w:t>
            </w:r>
          </w:p>
        </w:tc>
      </w:tr>
      <w:tr w:rsidR="00393FC3" w:rsidRPr="00393FC3" w14:paraId="1AA03059" w14:textId="77777777" w:rsidTr="00393FC3">
        <w:trPr>
          <w:trHeight w:val="300"/>
        </w:trPr>
        <w:tc>
          <w:tcPr>
            <w:tcW w:w="4495" w:type="dxa"/>
            <w:tcBorders>
              <w:top w:val="nil"/>
              <w:left w:val="single" w:sz="4" w:space="0" w:color="auto"/>
              <w:bottom w:val="single" w:sz="4" w:space="0" w:color="auto"/>
              <w:right w:val="single" w:sz="4" w:space="0" w:color="auto"/>
            </w:tcBorders>
            <w:shd w:val="clear" w:color="auto" w:fill="auto"/>
            <w:noWrap/>
            <w:hideMark/>
          </w:tcPr>
          <w:p w14:paraId="5F5B4D9D" w14:textId="77777777" w:rsidR="00393FC3" w:rsidRPr="00393FC3" w:rsidRDefault="00393FC3" w:rsidP="00393FC3">
            <w:pPr>
              <w:spacing w:after="0" w:line="240" w:lineRule="auto"/>
              <w:rPr>
                <w:rFonts w:ascii="Calibri" w:eastAsia="Times New Roman" w:hAnsi="Calibri" w:cs="Times New Roman"/>
                <w:color w:val="000000"/>
              </w:rPr>
            </w:pPr>
            <w:r w:rsidRPr="00393FC3">
              <w:rPr>
                <w:rFonts w:ascii="Calibri" w:eastAsia="Times New Roman" w:hAnsi="Calibri" w:cs="Times New Roman"/>
                <w:color w:val="000000"/>
              </w:rPr>
              <w:t>Traffic Signal Emergency</w:t>
            </w:r>
          </w:p>
        </w:tc>
        <w:tc>
          <w:tcPr>
            <w:tcW w:w="2430" w:type="dxa"/>
            <w:tcBorders>
              <w:top w:val="nil"/>
              <w:left w:val="nil"/>
              <w:bottom w:val="single" w:sz="4" w:space="0" w:color="auto"/>
              <w:right w:val="single" w:sz="4" w:space="0" w:color="auto"/>
            </w:tcBorders>
            <w:shd w:val="clear" w:color="auto" w:fill="auto"/>
            <w:noWrap/>
            <w:hideMark/>
          </w:tcPr>
          <w:p w14:paraId="4CBD70E0" w14:textId="77777777" w:rsidR="00393FC3" w:rsidRPr="00393FC3" w:rsidRDefault="00393FC3" w:rsidP="00393FC3">
            <w:pPr>
              <w:spacing w:after="0" w:line="240" w:lineRule="auto"/>
              <w:rPr>
                <w:rFonts w:ascii="Calibri" w:eastAsia="Times New Roman" w:hAnsi="Calibri" w:cs="Times New Roman"/>
                <w:color w:val="000000"/>
              </w:rPr>
            </w:pPr>
            <w:r w:rsidRPr="00393FC3">
              <w:rPr>
                <w:rFonts w:ascii="Calibri" w:eastAsia="Times New Roman" w:hAnsi="Calibri" w:cs="Times New Roman"/>
                <w:color w:val="000000"/>
              </w:rPr>
              <w:t>Streets</w:t>
            </w:r>
          </w:p>
        </w:tc>
      </w:tr>
    </w:tbl>
    <w:p w14:paraId="65ED78D6" w14:textId="77777777" w:rsidR="00393FC3" w:rsidRDefault="00393FC3" w:rsidP="00074E2B">
      <w:pPr>
        <w:pStyle w:val="Normal1"/>
      </w:pPr>
    </w:p>
    <w:p w14:paraId="54011CE4" w14:textId="3662FF77" w:rsidR="006F78D1" w:rsidRPr="00221A7A" w:rsidRDefault="00221A7A" w:rsidP="00221A7A">
      <w:pPr>
        <w:pStyle w:val="Heading5"/>
      </w:pPr>
      <w:bookmarkStart w:id="19" w:name="_Toc413702606"/>
      <w:r>
        <w:t xml:space="preserve">2.2.2.1.2 </w:t>
      </w:r>
      <w:r w:rsidR="006F78D1" w:rsidRPr="00221A7A">
        <w:t>Fields Contained in message</w:t>
      </w:r>
      <w:bookmarkEnd w:id="19"/>
    </w:p>
    <w:p w14:paraId="53BFCE85" w14:textId="77777777" w:rsidR="0055366E" w:rsidRDefault="0055366E" w:rsidP="006F78D1">
      <w:pPr>
        <w:pStyle w:val="Normal1"/>
      </w:pPr>
    </w:p>
    <w:p w14:paraId="05BF16DE" w14:textId="77777777" w:rsidR="006F78D1" w:rsidRPr="009250DB" w:rsidRDefault="006F78D1" w:rsidP="006F78D1">
      <w:pPr>
        <w:pStyle w:val="Normal1"/>
      </w:pPr>
      <w:r w:rsidRPr="00221A7A">
        <w:t>From Case object:</w:t>
      </w:r>
    </w:p>
    <w:p w14:paraId="1CC1DB27" w14:textId="77777777" w:rsidR="006F78D1" w:rsidRDefault="006F78D1" w:rsidP="00074E2B">
      <w:pPr>
        <w:pStyle w:val="Normal1"/>
      </w:pPr>
    </w:p>
    <w:tbl>
      <w:tblPr>
        <w:tblW w:w="5000" w:type="pct"/>
        <w:tblCellMar>
          <w:top w:w="15" w:type="dxa"/>
          <w:left w:w="15" w:type="dxa"/>
          <w:bottom w:w="15" w:type="dxa"/>
          <w:right w:w="15" w:type="dxa"/>
        </w:tblCellMar>
        <w:tblLook w:val="04A0" w:firstRow="1" w:lastRow="0" w:firstColumn="1" w:lastColumn="0" w:noHBand="0" w:noVBand="1"/>
      </w:tblPr>
      <w:tblGrid>
        <w:gridCol w:w="3786"/>
        <w:gridCol w:w="1225"/>
        <w:gridCol w:w="4333"/>
      </w:tblGrid>
      <w:tr w:rsidR="006F78D1" w:rsidRPr="006F78D1" w14:paraId="73C714C2" w14:textId="77777777" w:rsidTr="005402E1">
        <w:trPr>
          <w:tblHeader/>
        </w:trPr>
        <w:tc>
          <w:tcPr>
            <w:tcW w:w="2034" w:type="pc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156DC8CA" w14:textId="77777777" w:rsidR="006F78D1" w:rsidRPr="006F78D1" w:rsidRDefault="006F78D1" w:rsidP="006F78D1">
            <w:pPr>
              <w:pStyle w:val="Normal1"/>
            </w:pPr>
            <w:r w:rsidRPr="006F78D1">
              <w:rPr>
                <w:b/>
                <w:bCs/>
              </w:rPr>
              <w:t>Parameter</w:t>
            </w:r>
          </w:p>
        </w:tc>
        <w:tc>
          <w:tcPr>
            <w:tcW w:w="640" w:type="pc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2FBC9938" w14:textId="77777777" w:rsidR="006F78D1" w:rsidRPr="006F78D1" w:rsidRDefault="006F78D1" w:rsidP="006F78D1">
            <w:pPr>
              <w:pStyle w:val="Normal1"/>
            </w:pPr>
            <w:r w:rsidRPr="006F78D1">
              <w:rPr>
                <w:b/>
                <w:bCs/>
              </w:rPr>
              <w:t>Data Type</w:t>
            </w:r>
          </w:p>
        </w:tc>
        <w:tc>
          <w:tcPr>
            <w:tcW w:w="2326" w:type="pc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714EB6C8" w14:textId="77777777" w:rsidR="006F78D1" w:rsidRPr="006F78D1" w:rsidRDefault="006F78D1" w:rsidP="006F78D1">
            <w:pPr>
              <w:pStyle w:val="Normal1"/>
            </w:pPr>
            <w:r w:rsidRPr="006F78D1">
              <w:rPr>
                <w:b/>
                <w:bCs/>
              </w:rPr>
              <w:t>Description</w:t>
            </w:r>
          </w:p>
        </w:tc>
      </w:tr>
      <w:tr w:rsidR="006F78D1" w:rsidRPr="006F78D1" w14:paraId="618BA811" w14:textId="77777777" w:rsidTr="005402E1">
        <w:tc>
          <w:tcPr>
            <w:tcW w:w="20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744B4A" w14:textId="77777777" w:rsidR="006F78D1" w:rsidRPr="006F78D1" w:rsidRDefault="006F78D1" w:rsidP="006F78D1">
            <w:pPr>
              <w:pStyle w:val="Normal1"/>
            </w:pPr>
            <w:r w:rsidRPr="006F78D1">
              <w:t>Id</w:t>
            </w:r>
          </w:p>
        </w:tc>
        <w:tc>
          <w:tcPr>
            <w:tcW w:w="6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79369F" w14:textId="77777777" w:rsidR="006F78D1" w:rsidRPr="006F78D1" w:rsidRDefault="006F78D1" w:rsidP="006F78D1">
            <w:pPr>
              <w:pStyle w:val="Normal1"/>
            </w:pPr>
            <w:r w:rsidRPr="006F78D1">
              <w:t>String</w:t>
            </w:r>
          </w:p>
        </w:tc>
        <w:tc>
          <w:tcPr>
            <w:tcW w:w="232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3111FB" w14:textId="77777777" w:rsidR="006F78D1" w:rsidRPr="006F78D1" w:rsidRDefault="006F78D1" w:rsidP="006F78D1">
            <w:pPr>
              <w:pStyle w:val="Normal1"/>
            </w:pPr>
            <w:r w:rsidRPr="006F78D1">
              <w:t>Salesforce Id</w:t>
            </w:r>
          </w:p>
        </w:tc>
      </w:tr>
      <w:tr w:rsidR="006F78D1" w:rsidRPr="006F78D1" w14:paraId="6C010F85" w14:textId="77777777" w:rsidTr="005402E1">
        <w:tc>
          <w:tcPr>
            <w:tcW w:w="20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BB84DE" w14:textId="77777777" w:rsidR="006F78D1" w:rsidRPr="006F78D1" w:rsidRDefault="006F78D1" w:rsidP="006F78D1">
            <w:pPr>
              <w:pStyle w:val="Normal1"/>
            </w:pPr>
            <w:proofErr w:type="spellStart"/>
            <w:r w:rsidRPr="006F78D1">
              <w:t>CaseNumber</w:t>
            </w:r>
            <w:proofErr w:type="spellEnd"/>
          </w:p>
        </w:tc>
        <w:tc>
          <w:tcPr>
            <w:tcW w:w="6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E519AE" w14:textId="77777777" w:rsidR="006F78D1" w:rsidRPr="006F78D1" w:rsidRDefault="006F78D1" w:rsidP="006F78D1">
            <w:pPr>
              <w:pStyle w:val="Normal1"/>
            </w:pPr>
            <w:r w:rsidRPr="006F78D1">
              <w:t>String</w:t>
            </w:r>
          </w:p>
        </w:tc>
        <w:tc>
          <w:tcPr>
            <w:tcW w:w="232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170AAC" w14:textId="77777777" w:rsidR="006F78D1" w:rsidRPr="006F78D1" w:rsidRDefault="006F78D1" w:rsidP="006F78D1">
            <w:pPr>
              <w:pStyle w:val="Normal1"/>
            </w:pPr>
          </w:p>
        </w:tc>
      </w:tr>
      <w:tr w:rsidR="006F78D1" w:rsidRPr="006F78D1" w14:paraId="534F0850" w14:textId="77777777" w:rsidTr="005402E1">
        <w:tc>
          <w:tcPr>
            <w:tcW w:w="20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BD5381" w14:textId="77777777" w:rsidR="006F78D1" w:rsidRPr="006F78D1" w:rsidRDefault="006F78D1" w:rsidP="006F78D1">
            <w:pPr>
              <w:pStyle w:val="Normal1"/>
            </w:pPr>
            <w:proofErr w:type="spellStart"/>
            <w:r w:rsidRPr="006F78D1">
              <w:t>Case_Record_Type__c</w:t>
            </w:r>
            <w:proofErr w:type="spellEnd"/>
          </w:p>
        </w:tc>
        <w:tc>
          <w:tcPr>
            <w:tcW w:w="6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3980B7" w14:textId="77777777" w:rsidR="006F78D1" w:rsidRPr="006F78D1" w:rsidRDefault="006F78D1" w:rsidP="006F78D1">
            <w:pPr>
              <w:pStyle w:val="Normal1"/>
            </w:pPr>
            <w:r w:rsidRPr="006F78D1">
              <w:t>String</w:t>
            </w:r>
          </w:p>
        </w:tc>
        <w:tc>
          <w:tcPr>
            <w:tcW w:w="232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0BA1E8" w14:textId="77777777" w:rsidR="006F78D1" w:rsidRPr="006F78D1" w:rsidRDefault="006F78D1" w:rsidP="006F78D1">
            <w:pPr>
              <w:pStyle w:val="Normal1"/>
            </w:pPr>
            <w:r w:rsidRPr="006F78D1">
              <w:t>Record Type of the Case</w:t>
            </w:r>
          </w:p>
        </w:tc>
      </w:tr>
      <w:tr w:rsidR="006F78D1" w:rsidRPr="006F78D1" w14:paraId="537FC263" w14:textId="77777777" w:rsidTr="005402E1">
        <w:tc>
          <w:tcPr>
            <w:tcW w:w="20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FEC666" w14:textId="77777777" w:rsidR="006F78D1" w:rsidRPr="006F78D1" w:rsidRDefault="006F78D1" w:rsidP="006F78D1">
            <w:pPr>
              <w:pStyle w:val="Normal1"/>
            </w:pPr>
            <w:r w:rsidRPr="006F78D1">
              <w:t>Centerline_2272X__c</w:t>
            </w:r>
          </w:p>
        </w:tc>
        <w:tc>
          <w:tcPr>
            <w:tcW w:w="6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0DE8A8" w14:textId="77777777" w:rsidR="006F78D1" w:rsidRPr="006F78D1" w:rsidRDefault="006F78D1" w:rsidP="006F78D1">
            <w:pPr>
              <w:pStyle w:val="Normal1"/>
            </w:pPr>
            <w:r w:rsidRPr="006F78D1">
              <w:t>Decimal</w:t>
            </w:r>
          </w:p>
        </w:tc>
        <w:tc>
          <w:tcPr>
            <w:tcW w:w="232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6A3584F" w14:textId="77777777" w:rsidR="006F78D1" w:rsidRPr="006F78D1" w:rsidRDefault="006F78D1" w:rsidP="006F78D1">
            <w:pPr>
              <w:pStyle w:val="Normal1"/>
            </w:pPr>
          </w:p>
        </w:tc>
      </w:tr>
      <w:tr w:rsidR="006F78D1" w:rsidRPr="006F78D1" w14:paraId="5D5EABAA" w14:textId="77777777" w:rsidTr="005402E1">
        <w:tc>
          <w:tcPr>
            <w:tcW w:w="20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513B2F" w14:textId="77777777" w:rsidR="006F78D1" w:rsidRPr="006F78D1" w:rsidRDefault="006F78D1" w:rsidP="006F78D1">
            <w:pPr>
              <w:pStyle w:val="Normal1"/>
            </w:pPr>
            <w:r w:rsidRPr="006F78D1">
              <w:t>Centerline_2272Y__c</w:t>
            </w:r>
          </w:p>
        </w:tc>
        <w:tc>
          <w:tcPr>
            <w:tcW w:w="6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2587781" w14:textId="77777777" w:rsidR="006F78D1" w:rsidRPr="006F78D1" w:rsidRDefault="006F78D1" w:rsidP="006F78D1">
            <w:pPr>
              <w:pStyle w:val="Normal1"/>
            </w:pPr>
            <w:r w:rsidRPr="006F78D1">
              <w:t>Decimal</w:t>
            </w:r>
          </w:p>
        </w:tc>
        <w:tc>
          <w:tcPr>
            <w:tcW w:w="232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ED6C41" w14:textId="77777777" w:rsidR="006F78D1" w:rsidRPr="006F78D1" w:rsidRDefault="006F78D1" w:rsidP="006F78D1">
            <w:pPr>
              <w:pStyle w:val="Normal1"/>
            </w:pPr>
          </w:p>
        </w:tc>
      </w:tr>
      <w:tr w:rsidR="006F78D1" w:rsidRPr="006F78D1" w14:paraId="4AB3E38A" w14:textId="77777777" w:rsidTr="005402E1">
        <w:tc>
          <w:tcPr>
            <w:tcW w:w="20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EC7F7D" w14:textId="77777777" w:rsidR="006F78D1" w:rsidRPr="006F78D1" w:rsidRDefault="006F78D1" w:rsidP="006F78D1">
            <w:pPr>
              <w:pStyle w:val="Normal1"/>
            </w:pPr>
            <w:proofErr w:type="spellStart"/>
            <w:r w:rsidRPr="006F78D1">
              <w:t>City__c</w:t>
            </w:r>
            <w:proofErr w:type="spellEnd"/>
          </w:p>
        </w:tc>
        <w:tc>
          <w:tcPr>
            <w:tcW w:w="6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E39302" w14:textId="77777777" w:rsidR="006F78D1" w:rsidRPr="006F78D1" w:rsidRDefault="006F78D1" w:rsidP="006F78D1">
            <w:pPr>
              <w:pStyle w:val="Normal1"/>
            </w:pPr>
            <w:r w:rsidRPr="006F78D1">
              <w:t>String</w:t>
            </w:r>
          </w:p>
        </w:tc>
        <w:tc>
          <w:tcPr>
            <w:tcW w:w="232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8BA133" w14:textId="77777777" w:rsidR="006F78D1" w:rsidRPr="006F78D1" w:rsidRDefault="006F78D1" w:rsidP="006F78D1">
            <w:pPr>
              <w:pStyle w:val="Normal1"/>
            </w:pPr>
          </w:p>
        </w:tc>
      </w:tr>
      <w:tr w:rsidR="006F78D1" w:rsidRPr="006F78D1" w14:paraId="365EB0F9" w14:textId="77777777" w:rsidTr="005402E1">
        <w:tc>
          <w:tcPr>
            <w:tcW w:w="20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2CFFF1" w14:textId="77777777" w:rsidR="006F78D1" w:rsidRPr="006F78D1" w:rsidRDefault="006F78D1" w:rsidP="006F78D1">
            <w:pPr>
              <w:pStyle w:val="Normal1"/>
            </w:pPr>
            <w:proofErr w:type="spellStart"/>
            <w:r w:rsidRPr="006F78D1">
              <w:t>ContactId</w:t>
            </w:r>
            <w:proofErr w:type="spellEnd"/>
          </w:p>
        </w:tc>
        <w:tc>
          <w:tcPr>
            <w:tcW w:w="6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63C673" w14:textId="77777777" w:rsidR="006F78D1" w:rsidRPr="006F78D1" w:rsidRDefault="006F78D1" w:rsidP="006F78D1">
            <w:pPr>
              <w:pStyle w:val="Normal1"/>
            </w:pPr>
            <w:r w:rsidRPr="006F78D1">
              <w:t>String</w:t>
            </w:r>
          </w:p>
        </w:tc>
        <w:tc>
          <w:tcPr>
            <w:tcW w:w="232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C0F408" w14:textId="77777777" w:rsidR="006F78D1" w:rsidRPr="006F78D1" w:rsidRDefault="006F78D1" w:rsidP="006F78D1">
            <w:pPr>
              <w:pStyle w:val="Normal1"/>
            </w:pPr>
          </w:p>
        </w:tc>
      </w:tr>
      <w:tr w:rsidR="006F78D1" w:rsidRPr="006F78D1" w14:paraId="1001F9BE" w14:textId="77777777" w:rsidTr="005402E1">
        <w:tc>
          <w:tcPr>
            <w:tcW w:w="20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9B800AB" w14:textId="77777777" w:rsidR="006F78D1" w:rsidRPr="006F78D1" w:rsidRDefault="006F78D1" w:rsidP="006F78D1">
            <w:pPr>
              <w:pStyle w:val="Normal1"/>
            </w:pPr>
            <w:proofErr w:type="spellStart"/>
            <w:r w:rsidRPr="006F78D1">
              <w:t>CreatedDate</w:t>
            </w:r>
            <w:proofErr w:type="spellEnd"/>
          </w:p>
        </w:tc>
        <w:tc>
          <w:tcPr>
            <w:tcW w:w="6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FE9383" w14:textId="77777777" w:rsidR="006F78D1" w:rsidRPr="006F78D1" w:rsidRDefault="006F78D1" w:rsidP="006F78D1">
            <w:pPr>
              <w:pStyle w:val="Normal1"/>
            </w:pPr>
            <w:r w:rsidRPr="006F78D1">
              <w:t>Date/Time</w:t>
            </w:r>
          </w:p>
        </w:tc>
        <w:tc>
          <w:tcPr>
            <w:tcW w:w="232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6DD7F1" w14:textId="77777777" w:rsidR="006F78D1" w:rsidRPr="006F78D1" w:rsidRDefault="006F78D1" w:rsidP="006F78D1">
            <w:pPr>
              <w:pStyle w:val="Normal1"/>
            </w:pPr>
            <w:r w:rsidRPr="006F78D1">
              <w:t>Case Creation Time</w:t>
            </w:r>
          </w:p>
        </w:tc>
      </w:tr>
      <w:tr w:rsidR="006F78D1" w:rsidRPr="006F78D1" w14:paraId="6136C5F0" w14:textId="77777777" w:rsidTr="005402E1">
        <w:tc>
          <w:tcPr>
            <w:tcW w:w="20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D6A28D" w14:textId="77777777" w:rsidR="006F78D1" w:rsidRPr="006F78D1" w:rsidRDefault="006F78D1" w:rsidP="006F78D1">
            <w:pPr>
              <w:pStyle w:val="Normal1"/>
            </w:pPr>
            <w:proofErr w:type="spellStart"/>
            <w:r w:rsidRPr="006F78D1">
              <w:t>Customer_Request_Id__c</w:t>
            </w:r>
            <w:proofErr w:type="spellEnd"/>
          </w:p>
        </w:tc>
        <w:tc>
          <w:tcPr>
            <w:tcW w:w="6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26BB5C" w14:textId="77777777" w:rsidR="006F78D1" w:rsidRPr="006F78D1" w:rsidRDefault="006F78D1" w:rsidP="006F78D1">
            <w:pPr>
              <w:pStyle w:val="Normal1"/>
            </w:pPr>
            <w:r w:rsidRPr="006F78D1">
              <w:t>String</w:t>
            </w:r>
          </w:p>
        </w:tc>
        <w:tc>
          <w:tcPr>
            <w:tcW w:w="232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EEA4D7" w14:textId="77777777" w:rsidR="006F78D1" w:rsidRPr="006F78D1" w:rsidRDefault="006F78D1" w:rsidP="006F78D1">
            <w:pPr>
              <w:pStyle w:val="Normal1"/>
            </w:pPr>
            <w:r w:rsidRPr="006F78D1">
              <w:t>PublicStuff Id (If created from Public Stuff)</w:t>
            </w:r>
          </w:p>
        </w:tc>
      </w:tr>
      <w:tr w:rsidR="006F78D1" w:rsidRPr="006F78D1" w14:paraId="703D61E7" w14:textId="77777777" w:rsidTr="005402E1">
        <w:tc>
          <w:tcPr>
            <w:tcW w:w="20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546F5E" w14:textId="77777777" w:rsidR="006F78D1" w:rsidRPr="006F78D1" w:rsidRDefault="006F78D1" w:rsidP="006F78D1">
            <w:pPr>
              <w:pStyle w:val="Normal1"/>
            </w:pPr>
            <w:proofErr w:type="spellStart"/>
            <w:r w:rsidRPr="006F78D1">
              <w:t>Department__c</w:t>
            </w:r>
            <w:proofErr w:type="spellEnd"/>
          </w:p>
        </w:tc>
        <w:tc>
          <w:tcPr>
            <w:tcW w:w="6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B412131" w14:textId="77777777" w:rsidR="006F78D1" w:rsidRPr="006F78D1" w:rsidRDefault="006F78D1" w:rsidP="006F78D1">
            <w:pPr>
              <w:pStyle w:val="Normal1"/>
            </w:pPr>
            <w:r w:rsidRPr="006F78D1">
              <w:t>String</w:t>
            </w:r>
          </w:p>
        </w:tc>
        <w:tc>
          <w:tcPr>
            <w:tcW w:w="232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A34FE9" w14:textId="77777777" w:rsidR="006F78D1" w:rsidRPr="006F78D1" w:rsidRDefault="006F78D1" w:rsidP="006F78D1">
            <w:pPr>
              <w:pStyle w:val="Normal1"/>
            </w:pPr>
            <w:r w:rsidRPr="006F78D1">
              <w:t xml:space="preserve">Department of the Case </w:t>
            </w:r>
          </w:p>
        </w:tc>
      </w:tr>
      <w:tr w:rsidR="006F78D1" w:rsidRPr="006F78D1" w14:paraId="32B32851" w14:textId="77777777" w:rsidTr="005402E1">
        <w:tc>
          <w:tcPr>
            <w:tcW w:w="20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E1C6F6" w14:textId="77777777" w:rsidR="006F78D1" w:rsidRPr="006F78D1" w:rsidRDefault="006F78D1" w:rsidP="006F78D1">
            <w:pPr>
              <w:pStyle w:val="Normal1"/>
            </w:pPr>
            <w:r w:rsidRPr="006F78D1">
              <w:t>Description</w:t>
            </w:r>
          </w:p>
        </w:tc>
        <w:tc>
          <w:tcPr>
            <w:tcW w:w="6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9AC8DF" w14:textId="77777777" w:rsidR="006F78D1" w:rsidRPr="006F78D1" w:rsidRDefault="006F78D1" w:rsidP="006F78D1">
            <w:pPr>
              <w:pStyle w:val="Normal1"/>
            </w:pPr>
            <w:r w:rsidRPr="006F78D1">
              <w:t>String</w:t>
            </w:r>
          </w:p>
        </w:tc>
        <w:tc>
          <w:tcPr>
            <w:tcW w:w="232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18F672" w14:textId="77777777" w:rsidR="006F78D1" w:rsidRPr="006F78D1" w:rsidRDefault="006F78D1" w:rsidP="006F78D1">
            <w:pPr>
              <w:pStyle w:val="Normal1"/>
            </w:pPr>
          </w:p>
        </w:tc>
      </w:tr>
      <w:tr w:rsidR="006F78D1" w:rsidRPr="006F78D1" w14:paraId="45ACC6D9" w14:textId="77777777" w:rsidTr="005402E1">
        <w:tc>
          <w:tcPr>
            <w:tcW w:w="20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E1E680C" w14:textId="77777777" w:rsidR="006F78D1" w:rsidRPr="006F78D1" w:rsidRDefault="006F78D1" w:rsidP="006F78D1">
            <w:pPr>
              <w:pStyle w:val="Normal1"/>
            </w:pPr>
            <w:proofErr w:type="spellStart"/>
            <w:r w:rsidRPr="006F78D1">
              <w:t>Details__c</w:t>
            </w:r>
            <w:proofErr w:type="spellEnd"/>
          </w:p>
        </w:tc>
        <w:tc>
          <w:tcPr>
            <w:tcW w:w="6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8A45D1" w14:textId="77777777" w:rsidR="006F78D1" w:rsidRPr="006F78D1" w:rsidRDefault="006F78D1" w:rsidP="006F78D1">
            <w:pPr>
              <w:pStyle w:val="Normal1"/>
            </w:pPr>
            <w:r w:rsidRPr="006F78D1">
              <w:t>String</w:t>
            </w:r>
          </w:p>
        </w:tc>
        <w:tc>
          <w:tcPr>
            <w:tcW w:w="232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A511E8" w14:textId="77777777" w:rsidR="006F78D1" w:rsidRPr="006F78D1" w:rsidRDefault="006F78D1" w:rsidP="006F78D1">
            <w:pPr>
              <w:pStyle w:val="Normal1"/>
            </w:pPr>
            <w:r w:rsidRPr="006F78D1">
              <w:t>Salesforce Description + Fields value related to that SR.</w:t>
            </w:r>
          </w:p>
        </w:tc>
      </w:tr>
      <w:tr w:rsidR="006F78D1" w:rsidRPr="006F78D1" w14:paraId="69AFA7F9" w14:textId="77777777" w:rsidTr="005402E1">
        <w:tc>
          <w:tcPr>
            <w:tcW w:w="20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555D4F" w14:textId="77777777" w:rsidR="006F78D1" w:rsidRPr="006F78D1" w:rsidRDefault="006F78D1" w:rsidP="006F78D1">
            <w:pPr>
              <w:pStyle w:val="Normal1"/>
            </w:pPr>
            <w:proofErr w:type="spellStart"/>
            <w:r w:rsidRPr="006F78D1">
              <w:lastRenderedPageBreak/>
              <w:t>hansenAddressKey</w:t>
            </w:r>
            <w:proofErr w:type="spellEnd"/>
            <w:r w:rsidRPr="006F78D1">
              <w:t>__c</w:t>
            </w:r>
          </w:p>
        </w:tc>
        <w:tc>
          <w:tcPr>
            <w:tcW w:w="6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E95772" w14:textId="77777777" w:rsidR="006F78D1" w:rsidRPr="006F78D1" w:rsidRDefault="006F78D1" w:rsidP="006F78D1">
            <w:pPr>
              <w:pStyle w:val="Normal1"/>
            </w:pPr>
            <w:r w:rsidRPr="006F78D1">
              <w:t>String</w:t>
            </w:r>
          </w:p>
        </w:tc>
        <w:tc>
          <w:tcPr>
            <w:tcW w:w="232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3CC8FA6" w14:textId="77777777" w:rsidR="006F78D1" w:rsidRPr="006F78D1" w:rsidRDefault="006F78D1" w:rsidP="006F78D1">
            <w:pPr>
              <w:pStyle w:val="Normal1"/>
            </w:pPr>
          </w:p>
        </w:tc>
      </w:tr>
      <w:tr w:rsidR="006F78D1" w:rsidRPr="006F78D1" w14:paraId="7D308071" w14:textId="77777777" w:rsidTr="005402E1">
        <w:tc>
          <w:tcPr>
            <w:tcW w:w="20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CBDF0A" w14:textId="77777777" w:rsidR="006F78D1" w:rsidRPr="006F78D1" w:rsidRDefault="006F78D1" w:rsidP="006F78D1">
            <w:pPr>
              <w:pStyle w:val="Normal1"/>
            </w:pPr>
            <w:proofErr w:type="spellStart"/>
            <w:r w:rsidRPr="006F78D1">
              <w:t>HANSEN_Problem_Code__c</w:t>
            </w:r>
            <w:proofErr w:type="spellEnd"/>
          </w:p>
        </w:tc>
        <w:tc>
          <w:tcPr>
            <w:tcW w:w="6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2384578" w14:textId="77777777" w:rsidR="006F78D1" w:rsidRPr="006F78D1" w:rsidRDefault="006F78D1" w:rsidP="006F78D1">
            <w:pPr>
              <w:pStyle w:val="Normal1"/>
            </w:pPr>
            <w:r w:rsidRPr="006F78D1">
              <w:t>String</w:t>
            </w:r>
          </w:p>
        </w:tc>
        <w:tc>
          <w:tcPr>
            <w:tcW w:w="232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CDE755" w14:textId="77777777" w:rsidR="006F78D1" w:rsidRPr="006F78D1" w:rsidRDefault="006F78D1" w:rsidP="006F78D1">
            <w:pPr>
              <w:pStyle w:val="Normal1"/>
            </w:pPr>
          </w:p>
        </w:tc>
      </w:tr>
      <w:tr w:rsidR="006F78D1" w:rsidRPr="006F78D1" w14:paraId="29B75A89" w14:textId="77777777" w:rsidTr="005402E1">
        <w:tc>
          <w:tcPr>
            <w:tcW w:w="20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BC63B7" w14:textId="77777777" w:rsidR="006F78D1" w:rsidRPr="006F78D1" w:rsidRDefault="006F78D1" w:rsidP="006F78D1">
            <w:pPr>
              <w:pStyle w:val="Normal1"/>
            </w:pPr>
            <w:proofErr w:type="spellStart"/>
            <w:r w:rsidRPr="006F78D1">
              <w:t>Hansen_Request_ID__c</w:t>
            </w:r>
            <w:proofErr w:type="spellEnd"/>
          </w:p>
        </w:tc>
        <w:tc>
          <w:tcPr>
            <w:tcW w:w="6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E4A3646" w14:textId="77777777" w:rsidR="006F78D1" w:rsidRPr="006F78D1" w:rsidRDefault="006F78D1" w:rsidP="006F78D1">
            <w:pPr>
              <w:pStyle w:val="Normal1"/>
            </w:pPr>
            <w:r w:rsidRPr="006F78D1">
              <w:t>String</w:t>
            </w:r>
          </w:p>
        </w:tc>
        <w:tc>
          <w:tcPr>
            <w:tcW w:w="232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11109F" w14:textId="77777777" w:rsidR="006F78D1" w:rsidRPr="006F78D1" w:rsidRDefault="006F78D1" w:rsidP="006F78D1">
            <w:pPr>
              <w:pStyle w:val="Normal1"/>
            </w:pPr>
          </w:p>
        </w:tc>
      </w:tr>
      <w:tr w:rsidR="006F78D1" w:rsidRPr="006F78D1" w14:paraId="3AF33EB5" w14:textId="77777777" w:rsidTr="005402E1">
        <w:tc>
          <w:tcPr>
            <w:tcW w:w="20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190B24" w14:textId="77777777" w:rsidR="006F78D1" w:rsidRPr="006F78D1" w:rsidRDefault="006F78D1" w:rsidP="006F78D1">
            <w:pPr>
              <w:pStyle w:val="Normal1"/>
            </w:pPr>
            <w:proofErr w:type="spellStart"/>
            <w:r w:rsidRPr="006F78D1">
              <w:t>Issue__c</w:t>
            </w:r>
            <w:proofErr w:type="spellEnd"/>
          </w:p>
        </w:tc>
        <w:tc>
          <w:tcPr>
            <w:tcW w:w="6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CD5599" w14:textId="77777777" w:rsidR="006F78D1" w:rsidRPr="006F78D1" w:rsidRDefault="006F78D1" w:rsidP="006F78D1">
            <w:pPr>
              <w:pStyle w:val="Normal1"/>
            </w:pPr>
            <w:r w:rsidRPr="006F78D1">
              <w:t>String</w:t>
            </w:r>
          </w:p>
        </w:tc>
        <w:tc>
          <w:tcPr>
            <w:tcW w:w="232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598940" w14:textId="77777777" w:rsidR="006F78D1" w:rsidRPr="006F78D1" w:rsidRDefault="006F78D1" w:rsidP="006F78D1">
            <w:pPr>
              <w:pStyle w:val="Normal1"/>
            </w:pPr>
          </w:p>
        </w:tc>
      </w:tr>
      <w:tr w:rsidR="006F78D1" w:rsidRPr="006F78D1" w14:paraId="0C4777EA" w14:textId="77777777" w:rsidTr="005402E1">
        <w:tc>
          <w:tcPr>
            <w:tcW w:w="20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B97328" w14:textId="77777777" w:rsidR="006F78D1" w:rsidRPr="006F78D1" w:rsidRDefault="006F78D1" w:rsidP="006F78D1">
            <w:pPr>
              <w:pStyle w:val="Normal1"/>
            </w:pPr>
            <w:proofErr w:type="spellStart"/>
            <w:r w:rsidRPr="006F78D1">
              <w:t>Origin__c</w:t>
            </w:r>
            <w:proofErr w:type="spellEnd"/>
          </w:p>
        </w:tc>
        <w:tc>
          <w:tcPr>
            <w:tcW w:w="6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583915D" w14:textId="77777777" w:rsidR="006F78D1" w:rsidRPr="006F78D1" w:rsidRDefault="006F78D1" w:rsidP="006F78D1">
            <w:pPr>
              <w:pStyle w:val="Normal1"/>
            </w:pPr>
            <w:r w:rsidRPr="006F78D1">
              <w:t>String</w:t>
            </w:r>
          </w:p>
        </w:tc>
        <w:tc>
          <w:tcPr>
            <w:tcW w:w="232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6C495F" w14:textId="77777777" w:rsidR="006F78D1" w:rsidRPr="006F78D1" w:rsidRDefault="006F78D1" w:rsidP="006F78D1">
            <w:pPr>
              <w:pStyle w:val="Normal1"/>
            </w:pPr>
          </w:p>
        </w:tc>
      </w:tr>
      <w:tr w:rsidR="006F78D1" w:rsidRPr="006F78D1" w14:paraId="3F5D6BA4" w14:textId="77777777" w:rsidTr="005402E1">
        <w:tc>
          <w:tcPr>
            <w:tcW w:w="20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CFFA8A" w14:textId="77777777" w:rsidR="006F78D1" w:rsidRPr="006F78D1" w:rsidRDefault="006F78D1" w:rsidP="006F78D1">
            <w:pPr>
              <w:pStyle w:val="Normal1"/>
            </w:pPr>
            <w:proofErr w:type="spellStart"/>
            <w:r w:rsidRPr="006F78D1">
              <w:t>ParentId</w:t>
            </w:r>
            <w:proofErr w:type="spellEnd"/>
          </w:p>
        </w:tc>
        <w:tc>
          <w:tcPr>
            <w:tcW w:w="6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CB5241" w14:textId="77777777" w:rsidR="006F78D1" w:rsidRPr="006F78D1" w:rsidRDefault="006F78D1" w:rsidP="006F78D1">
            <w:pPr>
              <w:pStyle w:val="Normal1"/>
            </w:pPr>
            <w:r w:rsidRPr="006F78D1">
              <w:t>String</w:t>
            </w:r>
          </w:p>
        </w:tc>
        <w:tc>
          <w:tcPr>
            <w:tcW w:w="232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1F6473" w14:textId="77777777" w:rsidR="006F78D1" w:rsidRPr="006F78D1" w:rsidRDefault="006F78D1" w:rsidP="006F78D1">
            <w:pPr>
              <w:pStyle w:val="Normal1"/>
            </w:pPr>
            <w:r w:rsidRPr="006F78D1">
              <w:t>Salesforce Parent Case ID</w:t>
            </w:r>
          </w:p>
        </w:tc>
      </w:tr>
      <w:tr w:rsidR="006F78D1" w:rsidRPr="006F78D1" w14:paraId="76CCD1A6" w14:textId="77777777" w:rsidTr="005402E1">
        <w:tc>
          <w:tcPr>
            <w:tcW w:w="20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F74093" w14:textId="77777777" w:rsidR="006F78D1" w:rsidRPr="006F78D1" w:rsidRDefault="006F78D1" w:rsidP="006F78D1">
            <w:pPr>
              <w:pStyle w:val="Normal1"/>
            </w:pPr>
            <w:proofErr w:type="spellStart"/>
            <w:r w:rsidRPr="006F78D1">
              <w:t>Problem_Type_Highways__c</w:t>
            </w:r>
            <w:proofErr w:type="spellEnd"/>
          </w:p>
        </w:tc>
        <w:tc>
          <w:tcPr>
            <w:tcW w:w="6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754AFB" w14:textId="77777777" w:rsidR="006F78D1" w:rsidRPr="006F78D1" w:rsidRDefault="006F78D1" w:rsidP="006F78D1">
            <w:pPr>
              <w:pStyle w:val="Normal1"/>
            </w:pPr>
            <w:r w:rsidRPr="006F78D1">
              <w:t>String</w:t>
            </w:r>
          </w:p>
        </w:tc>
        <w:tc>
          <w:tcPr>
            <w:tcW w:w="232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CA3129" w14:textId="77777777" w:rsidR="006F78D1" w:rsidRPr="006F78D1" w:rsidRDefault="006F78D1" w:rsidP="006F78D1">
            <w:pPr>
              <w:pStyle w:val="Normal1"/>
            </w:pPr>
          </w:p>
        </w:tc>
      </w:tr>
      <w:tr w:rsidR="006F78D1" w:rsidRPr="006F78D1" w14:paraId="72E82739" w14:textId="77777777" w:rsidTr="005402E1">
        <w:tc>
          <w:tcPr>
            <w:tcW w:w="20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93D2C1" w14:textId="77777777" w:rsidR="006F78D1" w:rsidRPr="006F78D1" w:rsidRDefault="006F78D1" w:rsidP="006F78D1">
            <w:pPr>
              <w:pStyle w:val="Normal1"/>
            </w:pPr>
            <w:proofErr w:type="spellStart"/>
            <w:r w:rsidRPr="006F78D1">
              <w:t>Problem_Type_Sanitation__c</w:t>
            </w:r>
            <w:proofErr w:type="spellEnd"/>
          </w:p>
        </w:tc>
        <w:tc>
          <w:tcPr>
            <w:tcW w:w="6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08FCED" w14:textId="77777777" w:rsidR="006F78D1" w:rsidRPr="006F78D1" w:rsidRDefault="006F78D1" w:rsidP="006F78D1">
            <w:pPr>
              <w:pStyle w:val="Normal1"/>
            </w:pPr>
            <w:r w:rsidRPr="006F78D1">
              <w:t>String</w:t>
            </w:r>
          </w:p>
        </w:tc>
        <w:tc>
          <w:tcPr>
            <w:tcW w:w="232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DBB629" w14:textId="77777777" w:rsidR="006F78D1" w:rsidRPr="006F78D1" w:rsidRDefault="006F78D1" w:rsidP="006F78D1">
            <w:pPr>
              <w:pStyle w:val="Normal1"/>
            </w:pPr>
          </w:p>
        </w:tc>
      </w:tr>
      <w:tr w:rsidR="006F78D1" w:rsidRPr="006F78D1" w14:paraId="6566039F" w14:textId="77777777" w:rsidTr="005402E1">
        <w:tc>
          <w:tcPr>
            <w:tcW w:w="20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3597DD" w14:textId="77777777" w:rsidR="006F78D1" w:rsidRPr="006F78D1" w:rsidRDefault="006F78D1" w:rsidP="006F78D1">
            <w:pPr>
              <w:pStyle w:val="Normal1"/>
            </w:pPr>
            <w:proofErr w:type="spellStart"/>
            <w:r w:rsidRPr="006F78D1">
              <w:t>Problem_Type__c</w:t>
            </w:r>
            <w:proofErr w:type="spellEnd"/>
          </w:p>
        </w:tc>
        <w:tc>
          <w:tcPr>
            <w:tcW w:w="6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60FD153" w14:textId="77777777" w:rsidR="006F78D1" w:rsidRPr="006F78D1" w:rsidRDefault="006F78D1" w:rsidP="006F78D1">
            <w:pPr>
              <w:pStyle w:val="Normal1"/>
            </w:pPr>
            <w:r w:rsidRPr="006F78D1">
              <w:t>String</w:t>
            </w:r>
          </w:p>
        </w:tc>
        <w:tc>
          <w:tcPr>
            <w:tcW w:w="232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DE4767" w14:textId="77777777" w:rsidR="006F78D1" w:rsidRPr="006F78D1" w:rsidRDefault="006F78D1" w:rsidP="006F78D1">
            <w:pPr>
              <w:pStyle w:val="Normal1"/>
            </w:pPr>
          </w:p>
        </w:tc>
      </w:tr>
      <w:tr w:rsidR="006F78D1" w:rsidRPr="006F78D1" w14:paraId="1496A2AB" w14:textId="77777777" w:rsidTr="005402E1">
        <w:tc>
          <w:tcPr>
            <w:tcW w:w="20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A5D65D" w14:textId="77777777" w:rsidR="006F78D1" w:rsidRPr="006F78D1" w:rsidRDefault="006F78D1" w:rsidP="006F78D1">
            <w:pPr>
              <w:pStyle w:val="Normal1"/>
            </w:pPr>
            <w:proofErr w:type="spellStart"/>
            <w:r w:rsidRPr="006F78D1">
              <w:t>PublicStuff_Custom_Fields__c</w:t>
            </w:r>
            <w:proofErr w:type="spellEnd"/>
          </w:p>
        </w:tc>
        <w:tc>
          <w:tcPr>
            <w:tcW w:w="6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1D5AF8" w14:textId="77777777" w:rsidR="006F78D1" w:rsidRPr="006F78D1" w:rsidRDefault="006F78D1" w:rsidP="006F78D1">
            <w:pPr>
              <w:pStyle w:val="Normal1"/>
            </w:pPr>
            <w:r w:rsidRPr="006F78D1">
              <w:t>String</w:t>
            </w:r>
          </w:p>
        </w:tc>
        <w:tc>
          <w:tcPr>
            <w:tcW w:w="232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37A3DF" w14:textId="77777777" w:rsidR="006F78D1" w:rsidRPr="006F78D1" w:rsidRDefault="006F78D1" w:rsidP="006F78D1">
            <w:pPr>
              <w:pStyle w:val="Normal1"/>
            </w:pPr>
          </w:p>
        </w:tc>
      </w:tr>
      <w:tr w:rsidR="006F78D1" w:rsidRPr="006F78D1" w14:paraId="40043B04" w14:textId="77777777" w:rsidTr="005402E1">
        <w:tc>
          <w:tcPr>
            <w:tcW w:w="20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EB28F3" w14:textId="77777777" w:rsidR="006F78D1" w:rsidRPr="006F78D1" w:rsidRDefault="006F78D1" w:rsidP="006F78D1">
            <w:pPr>
              <w:pStyle w:val="Normal1"/>
            </w:pPr>
            <w:proofErr w:type="spellStart"/>
            <w:r w:rsidRPr="006F78D1">
              <w:t>Redressed_Case_Number__c</w:t>
            </w:r>
            <w:proofErr w:type="spellEnd"/>
          </w:p>
        </w:tc>
        <w:tc>
          <w:tcPr>
            <w:tcW w:w="6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8EE045" w14:textId="77777777" w:rsidR="006F78D1" w:rsidRPr="006F78D1" w:rsidRDefault="006F78D1" w:rsidP="006F78D1">
            <w:pPr>
              <w:pStyle w:val="Normal1"/>
            </w:pPr>
            <w:r w:rsidRPr="006F78D1">
              <w:t>String</w:t>
            </w:r>
          </w:p>
        </w:tc>
        <w:tc>
          <w:tcPr>
            <w:tcW w:w="232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3EA9C8" w14:textId="77777777" w:rsidR="006F78D1" w:rsidRPr="006F78D1" w:rsidRDefault="006F78D1" w:rsidP="006F78D1">
            <w:pPr>
              <w:pStyle w:val="Normal1"/>
            </w:pPr>
            <w:r w:rsidRPr="006F78D1">
              <w:t>Case Number for which this is Redress</w:t>
            </w:r>
          </w:p>
        </w:tc>
      </w:tr>
      <w:tr w:rsidR="006F78D1" w:rsidRPr="006F78D1" w14:paraId="650140B9" w14:textId="77777777" w:rsidTr="005402E1">
        <w:tc>
          <w:tcPr>
            <w:tcW w:w="20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58EEBA" w14:textId="77777777" w:rsidR="006F78D1" w:rsidRPr="006F78D1" w:rsidRDefault="006F78D1" w:rsidP="006F78D1">
            <w:pPr>
              <w:pStyle w:val="Normal1"/>
            </w:pPr>
            <w:proofErr w:type="spellStart"/>
            <w:r w:rsidRPr="006F78D1">
              <w:t>Redressed_Street_Request_Id__c</w:t>
            </w:r>
            <w:proofErr w:type="spellEnd"/>
          </w:p>
        </w:tc>
        <w:tc>
          <w:tcPr>
            <w:tcW w:w="6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CB5373" w14:textId="77777777" w:rsidR="006F78D1" w:rsidRPr="006F78D1" w:rsidRDefault="006F78D1" w:rsidP="006F78D1">
            <w:pPr>
              <w:pStyle w:val="Normal1"/>
            </w:pPr>
            <w:r w:rsidRPr="006F78D1">
              <w:t>String</w:t>
            </w:r>
          </w:p>
        </w:tc>
        <w:tc>
          <w:tcPr>
            <w:tcW w:w="232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4D429D" w14:textId="66187BA8" w:rsidR="006F78D1" w:rsidRPr="006F78D1" w:rsidRDefault="0055366E" w:rsidP="006F78D1">
            <w:pPr>
              <w:pStyle w:val="Normal1"/>
            </w:pPr>
            <w:r>
              <w:t>Streets</w:t>
            </w:r>
            <w:r w:rsidR="006F78D1" w:rsidRPr="006F78D1">
              <w:t xml:space="preserve"> Request ID for which this is Redress</w:t>
            </w:r>
          </w:p>
        </w:tc>
      </w:tr>
      <w:tr w:rsidR="006F78D1" w:rsidRPr="006F78D1" w14:paraId="64BA03DE" w14:textId="77777777" w:rsidTr="005402E1">
        <w:tc>
          <w:tcPr>
            <w:tcW w:w="20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1CE22E" w14:textId="77777777" w:rsidR="006F78D1" w:rsidRPr="006F78D1" w:rsidRDefault="006F78D1" w:rsidP="006F78D1">
            <w:pPr>
              <w:pStyle w:val="Normal1"/>
            </w:pPr>
            <w:proofErr w:type="spellStart"/>
            <w:r w:rsidRPr="006F78D1">
              <w:t>Resurfacing_Defect__c</w:t>
            </w:r>
            <w:proofErr w:type="spellEnd"/>
          </w:p>
        </w:tc>
        <w:tc>
          <w:tcPr>
            <w:tcW w:w="6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B1DEAE7" w14:textId="77777777" w:rsidR="006F78D1" w:rsidRPr="006F78D1" w:rsidRDefault="006F78D1" w:rsidP="006F78D1">
            <w:pPr>
              <w:pStyle w:val="Normal1"/>
            </w:pPr>
            <w:r w:rsidRPr="006F78D1">
              <w:t>String</w:t>
            </w:r>
          </w:p>
        </w:tc>
        <w:tc>
          <w:tcPr>
            <w:tcW w:w="232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C9AB36" w14:textId="77777777" w:rsidR="006F78D1" w:rsidRPr="006F78D1" w:rsidRDefault="006F78D1" w:rsidP="006F78D1">
            <w:pPr>
              <w:pStyle w:val="Normal1"/>
            </w:pPr>
          </w:p>
        </w:tc>
      </w:tr>
      <w:tr w:rsidR="006F78D1" w:rsidRPr="006F78D1" w14:paraId="206D7B3A" w14:textId="77777777" w:rsidTr="005402E1">
        <w:tc>
          <w:tcPr>
            <w:tcW w:w="20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333FE7" w14:textId="77777777" w:rsidR="006F78D1" w:rsidRPr="006F78D1" w:rsidRDefault="006F78D1" w:rsidP="006F78D1">
            <w:pPr>
              <w:pStyle w:val="Normal1"/>
            </w:pPr>
            <w:proofErr w:type="spellStart"/>
            <w:r w:rsidRPr="006F78D1">
              <w:t>Resurfacing_Request__c</w:t>
            </w:r>
            <w:proofErr w:type="spellEnd"/>
          </w:p>
        </w:tc>
        <w:tc>
          <w:tcPr>
            <w:tcW w:w="6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275C1A" w14:textId="77777777" w:rsidR="006F78D1" w:rsidRPr="006F78D1" w:rsidRDefault="006F78D1" w:rsidP="006F78D1">
            <w:pPr>
              <w:pStyle w:val="Normal1"/>
            </w:pPr>
            <w:r w:rsidRPr="006F78D1">
              <w:t>String</w:t>
            </w:r>
          </w:p>
        </w:tc>
        <w:tc>
          <w:tcPr>
            <w:tcW w:w="232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0553D3" w14:textId="77777777" w:rsidR="006F78D1" w:rsidRPr="006F78D1" w:rsidRDefault="006F78D1" w:rsidP="006F78D1">
            <w:pPr>
              <w:pStyle w:val="Normal1"/>
            </w:pPr>
          </w:p>
        </w:tc>
      </w:tr>
      <w:tr w:rsidR="006F78D1" w:rsidRPr="006F78D1" w14:paraId="2BA807F9" w14:textId="77777777" w:rsidTr="005402E1">
        <w:tc>
          <w:tcPr>
            <w:tcW w:w="20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1D350B" w14:textId="77777777" w:rsidR="006F78D1" w:rsidRPr="006F78D1" w:rsidRDefault="006F78D1" w:rsidP="006F78D1">
            <w:pPr>
              <w:pStyle w:val="Normal1"/>
            </w:pPr>
            <w:proofErr w:type="spellStart"/>
            <w:r w:rsidRPr="006F78D1">
              <w:t>SAG_Contact_City__c</w:t>
            </w:r>
            <w:proofErr w:type="spellEnd"/>
          </w:p>
        </w:tc>
        <w:tc>
          <w:tcPr>
            <w:tcW w:w="6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28899B9" w14:textId="77777777" w:rsidR="006F78D1" w:rsidRPr="006F78D1" w:rsidRDefault="006F78D1" w:rsidP="006F78D1">
            <w:pPr>
              <w:pStyle w:val="Normal1"/>
            </w:pPr>
            <w:r w:rsidRPr="006F78D1">
              <w:t>String</w:t>
            </w:r>
          </w:p>
        </w:tc>
        <w:tc>
          <w:tcPr>
            <w:tcW w:w="232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7E26EC" w14:textId="77777777" w:rsidR="006F78D1" w:rsidRPr="006F78D1" w:rsidRDefault="006F78D1" w:rsidP="006F78D1">
            <w:pPr>
              <w:pStyle w:val="Normal1"/>
            </w:pPr>
            <w:r w:rsidRPr="006F78D1">
              <w:t>Contact’s City</w:t>
            </w:r>
          </w:p>
        </w:tc>
      </w:tr>
      <w:tr w:rsidR="006F78D1" w:rsidRPr="006F78D1" w14:paraId="76B9EC84" w14:textId="77777777" w:rsidTr="005402E1">
        <w:trPr>
          <w:trHeight w:val="537"/>
        </w:trPr>
        <w:tc>
          <w:tcPr>
            <w:tcW w:w="20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46A5EF" w14:textId="77777777" w:rsidR="006F78D1" w:rsidRPr="006F78D1" w:rsidRDefault="006F78D1" w:rsidP="006F78D1">
            <w:pPr>
              <w:pStyle w:val="Normal1"/>
            </w:pPr>
            <w:proofErr w:type="spellStart"/>
            <w:r w:rsidRPr="006F78D1">
              <w:t>SAG_Contact_Email__c</w:t>
            </w:r>
            <w:proofErr w:type="spellEnd"/>
          </w:p>
        </w:tc>
        <w:tc>
          <w:tcPr>
            <w:tcW w:w="6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58B0CA" w14:textId="77777777" w:rsidR="006F78D1" w:rsidRPr="006F78D1" w:rsidRDefault="006F78D1" w:rsidP="006F78D1">
            <w:pPr>
              <w:pStyle w:val="Normal1"/>
            </w:pPr>
            <w:r w:rsidRPr="006F78D1">
              <w:t>Email</w:t>
            </w:r>
          </w:p>
        </w:tc>
        <w:tc>
          <w:tcPr>
            <w:tcW w:w="232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8335F5" w14:textId="77777777" w:rsidR="006F78D1" w:rsidRPr="006F78D1" w:rsidRDefault="006F78D1" w:rsidP="006F78D1">
            <w:pPr>
              <w:pStyle w:val="Normal1"/>
            </w:pPr>
            <w:r w:rsidRPr="006F78D1">
              <w:t>Contact’s Email</w:t>
            </w:r>
          </w:p>
        </w:tc>
      </w:tr>
      <w:tr w:rsidR="006F78D1" w:rsidRPr="006F78D1" w14:paraId="4CAEDB2F" w14:textId="77777777" w:rsidTr="005402E1">
        <w:tc>
          <w:tcPr>
            <w:tcW w:w="20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B36F19" w14:textId="77777777" w:rsidR="006F78D1" w:rsidRPr="006F78D1" w:rsidRDefault="006F78D1" w:rsidP="006F78D1">
            <w:pPr>
              <w:pStyle w:val="Normal1"/>
            </w:pPr>
            <w:proofErr w:type="spellStart"/>
            <w:r w:rsidRPr="006F78D1">
              <w:t>SAG_Contact_First_Name_c__c</w:t>
            </w:r>
            <w:proofErr w:type="spellEnd"/>
          </w:p>
        </w:tc>
        <w:tc>
          <w:tcPr>
            <w:tcW w:w="6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BA08B1" w14:textId="77777777" w:rsidR="006F78D1" w:rsidRPr="006F78D1" w:rsidRDefault="006F78D1" w:rsidP="006F78D1">
            <w:pPr>
              <w:pStyle w:val="Normal1"/>
            </w:pPr>
            <w:r w:rsidRPr="006F78D1">
              <w:t>String</w:t>
            </w:r>
          </w:p>
        </w:tc>
        <w:tc>
          <w:tcPr>
            <w:tcW w:w="232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EEC5CBE" w14:textId="77777777" w:rsidR="006F78D1" w:rsidRPr="006F78D1" w:rsidRDefault="006F78D1" w:rsidP="006F78D1">
            <w:pPr>
              <w:pStyle w:val="Normal1"/>
            </w:pPr>
            <w:r w:rsidRPr="006F78D1">
              <w:t>Contact’s First Name</w:t>
            </w:r>
          </w:p>
        </w:tc>
      </w:tr>
      <w:tr w:rsidR="006F78D1" w:rsidRPr="006F78D1" w14:paraId="58B35DCE" w14:textId="77777777" w:rsidTr="005402E1">
        <w:tc>
          <w:tcPr>
            <w:tcW w:w="20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1B8525" w14:textId="77777777" w:rsidR="006F78D1" w:rsidRPr="006F78D1" w:rsidRDefault="006F78D1" w:rsidP="006F78D1">
            <w:pPr>
              <w:pStyle w:val="Normal1"/>
            </w:pPr>
            <w:proofErr w:type="spellStart"/>
            <w:r w:rsidRPr="006F78D1">
              <w:t>SAG_Contact_Last_Name__c</w:t>
            </w:r>
            <w:proofErr w:type="spellEnd"/>
          </w:p>
        </w:tc>
        <w:tc>
          <w:tcPr>
            <w:tcW w:w="6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CFCBF0" w14:textId="77777777" w:rsidR="006F78D1" w:rsidRPr="006F78D1" w:rsidRDefault="006F78D1" w:rsidP="006F78D1">
            <w:pPr>
              <w:pStyle w:val="Normal1"/>
            </w:pPr>
            <w:r w:rsidRPr="006F78D1">
              <w:t>String</w:t>
            </w:r>
          </w:p>
        </w:tc>
        <w:tc>
          <w:tcPr>
            <w:tcW w:w="232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3CF7474" w14:textId="77777777" w:rsidR="006F78D1" w:rsidRPr="006F78D1" w:rsidRDefault="006F78D1" w:rsidP="006F78D1">
            <w:pPr>
              <w:pStyle w:val="Normal1"/>
            </w:pPr>
            <w:r w:rsidRPr="006F78D1">
              <w:t>Contact’s Last Name</w:t>
            </w:r>
          </w:p>
        </w:tc>
      </w:tr>
      <w:tr w:rsidR="006F78D1" w:rsidRPr="006F78D1" w14:paraId="7B0B41FD" w14:textId="77777777" w:rsidTr="005402E1">
        <w:tc>
          <w:tcPr>
            <w:tcW w:w="20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22959A" w14:textId="77777777" w:rsidR="006F78D1" w:rsidRPr="006F78D1" w:rsidRDefault="006F78D1" w:rsidP="006F78D1">
            <w:pPr>
              <w:pStyle w:val="Normal1"/>
            </w:pPr>
            <w:proofErr w:type="spellStart"/>
            <w:r w:rsidRPr="006F78D1">
              <w:t>SAG_Contact_Mobile_Phone__c</w:t>
            </w:r>
            <w:proofErr w:type="spellEnd"/>
          </w:p>
        </w:tc>
        <w:tc>
          <w:tcPr>
            <w:tcW w:w="6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D2391E" w14:textId="77777777" w:rsidR="006F78D1" w:rsidRPr="006F78D1" w:rsidRDefault="006F78D1" w:rsidP="006F78D1">
            <w:pPr>
              <w:pStyle w:val="Normal1"/>
            </w:pPr>
            <w:r w:rsidRPr="006F78D1">
              <w:t>String</w:t>
            </w:r>
          </w:p>
        </w:tc>
        <w:tc>
          <w:tcPr>
            <w:tcW w:w="232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E61DA0" w14:textId="77777777" w:rsidR="006F78D1" w:rsidRPr="006F78D1" w:rsidRDefault="006F78D1" w:rsidP="006F78D1">
            <w:pPr>
              <w:pStyle w:val="Normal1"/>
            </w:pPr>
            <w:r w:rsidRPr="006F78D1">
              <w:t>Contact’s Mobile Phone</w:t>
            </w:r>
          </w:p>
        </w:tc>
      </w:tr>
      <w:tr w:rsidR="006F78D1" w:rsidRPr="006F78D1" w14:paraId="73C36C3C" w14:textId="77777777" w:rsidTr="005402E1">
        <w:tc>
          <w:tcPr>
            <w:tcW w:w="20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EF6FF5" w14:textId="77777777" w:rsidR="006F78D1" w:rsidRPr="006F78D1" w:rsidRDefault="006F78D1" w:rsidP="006F78D1">
            <w:pPr>
              <w:pStyle w:val="Normal1"/>
            </w:pPr>
            <w:proofErr w:type="spellStart"/>
            <w:r w:rsidRPr="006F78D1">
              <w:t>SAG_Contact_Phone__c</w:t>
            </w:r>
            <w:proofErr w:type="spellEnd"/>
          </w:p>
        </w:tc>
        <w:tc>
          <w:tcPr>
            <w:tcW w:w="6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A6FD51" w14:textId="77777777" w:rsidR="006F78D1" w:rsidRPr="006F78D1" w:rsidRDefault="006F78D1" w:rsidP="006F78D1">
            <w:pPr>
              <w:pStyle w:val="Normal1"/>
            </w:pPr>
            <w:r w:rsidRPr="006F78D1">
              <w:t>String</w:t>
            </w:r>
          </w:p>
        </w:tc>
        <w:tc>
          <w:tcPr>
            <w:tcW w:w="232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50FB3F" w14:textId="77777777" w:rsidR="006F78D1" w:rsidRPr="006F78D1" w:rsidRDefault="006F78D1" w:rsidP="006F78D1">
            <w:pPr>
              <w:pStyle w:val="Normal1"/>
            </w:pPr>
            <w:r w:rsidRPr="006F78D1">
              <w:t>Contact’s Phone</w:t>
            </w:r>
          </w:p>
        </w:tc>
      </w:tr>
      <w:tr w:rsidR="006F78D1" w:rsidRPr="006F78D1" w14:paraId="0099EB11" w14:textId="77777777" w:rsidTr="005402E1">
        <w:tc>
          <w:tcPr>
            <w:tcW w:w="20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1C3D86" w14:textId="77777777" w:rsidR="006F78D1" w:rsidRPr="006F78D1" w:rsidRDefault="006F78D1" w:rsidP="006F78D1">
            <w:pPr>
              <w:pStyle w:val="Normal1"/>
            </w:pPr>
            <w:proofErr w:type="spellStart"/>
            <w:r w:rsidRPr="006F78D1">
              <w:t>SAG_Contact_State_Code__c</w:t>
            </w:r>
            <w:proofErr w:type="spellEnd"/>
          </w:p>
        </w:tc>
        <w:tc>
          <w:tcPr>
            <w:tcW w:w="6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70FDBE" w14:textId="77777777" w:rsidR="006F78D1" w:rsidRPr="006F78D1" w:rsidRDefault="006F78D1" w:rsidP="006F78D1">
            <w:pPr>
              <w:pStyle w:val="Normal1"/>
            </w:pPr>
            <w:r w:rsidRPr="006F78D1">
              <w:t>String</w:t>
            </w:r>
          </w:p>
        </w:tc>
        <w:tc>
          <w:tcPr>
            <w:tcW w:w="232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C3477B" w14:textId="77777777" w:rsidR="006F78D1" w:rsidRPr="006F78D1" w:rsidRDefault="006F78D1" w:rsidP="006F78D1">
            <w:pPr>
              <w:pStyle w:val="Normal1"/>
            </w:pPr>
          </w:p>
        </w:tc>
      </w:tr>
      <w:tr w:rsidR="006F78D1" w:rsidRPr="006F78D1" w14:paraId="662C19FC" w14:textId="77777777" w:rsidTr="005402E1">
        <w:tc>
          <w:tcPr>
            <w:tcW w:w="20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DB9330" w14:textId="77777777" w:rsidR="006F78D1" w:rsidRPr="006F78D1" w:rsidRDefault="006F78D1" w:rsidP="006F78D1">
            <w:pPr>
              <w:pStyle w:val="Normal1"/>
            </w:pPr>
            <w:proofErr w:type="spellStart"/>
            <w:r w:rsidRPr="006F78D1">
              <w:t>SAG_Contact_State__c</w:t>
            </w:r>
            <w:proofErr w:type="spellEnd"/>
          </w:p>
        </w:tc>
        <w:tc>
          <w:tcPr>
            <w:tcW w:w="6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AA7221" w14:textId="77777777" w:rsidR="006F78D1" w:rsidRPr="006F78D1" w:rsidRDefault="006F78D1" w:rsidP="006F78D1">
            <w:pPr>
              <w:pStyle w:val="Normal1"/>
            </w:pPr>
            <w:r w:rsidRPr="006F78D1">
              <w:t>String</w:t>
            </w:r>
          </w:p>
        </w:tc>
        <w:tc>
          <w:tcPr>
            <w:tcW w:w="232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E92B3A" w14:textId="77777777" w:rsidR="006F78D1" w:rsidRPr="006F78D1" w:rsidRDefault="006F78D1" w:rsidP="006F78D1">
            <w:pPr>
              <w:pStyle w:val="Normal1"/>
            </w:pPr>
            <w:r w:rsidRPr="006F78D1">
              <w:t>Contact’s State</w:t>
            </w:r>
          </w:p>
        </w:tc>
      </w:tr>
      <w:tr w:rsidR="006F78D1" w:rsidRPr="006F78D1" w14:paraId="21394A24" w14:textId="77777777" w:rsidTr="005402E1">
        <w:tc>
          <w:tcPr>
            <w:tcW w:w="20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EDCCCC" w14:textId="77777777" w:rsidR="006F78D1" w:rsidRPr="006F78D1" w:rsidRDefault="006F78D1" w:rsidP="006F78D1">
            <w:pPr>
              <w:pStyle w:val="Normal1"/>
            </w:pPr>
            <w:proofErr w:type="spellStart"/>
            <w:r w:rsidRPr="006F78D1">
              <w:lastRenderedPageBreak/>
              <w:t>SAG_Contact_Street__c</w:t>
            </w:r>
            <w:proofErr w:type="spellEnd"/>
          </w:p>
        </w:tc>
        <w:tc>
          <w:tcPr>
            <w:tcW w:w="6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D69402" w14:textId="77777777" w:rsidR="006F78D1" w:rsidRPr="006F78D1" w:rsidRDefault="006F78D1" w:rsidP="006F78D1">
            <w:pPr>
              <w:pStyle w:val="Normal1"/>
            </w:pPr>
            <w:r w:rsidRPr="006F78D1">
              <w:t>String</w:t>
            </w:r>
          </w:p>
        </w:tc>
        <w:tc>
          <w:tcPr>
            <w:tcW w:w="232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F91221" w14:textId="77777777" w:rsidR="006F78D1" w:rsidRPr="006F78D1" w:rsidRDefault="006F78D1" w:rsidP="006F78D1">
            <w:pPr>
              <w:pStyle w:val="Normal1"/>
            </w:pPr>
            <w:r w:rsidRPr="006F78D1">
              <w:t>Contact’s Street</w:t>
            </w:r>
          </w:p>
        </w:tc>
      </w:tr>
      <w:tr w:rsidR="006F78D1" w:rsidRPr="006F78D1" w14:paraId="4C286F36" w14:textId="77777777" w:rsidTr="005402E1">
        <w:tc>
          <w:tcPr>
            <w:tcW w:w="20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DE0BDD" w14:textId="77777777" w:rsidR="006F78D1" w:rsidRPr="006F78D1" w:rsidRDefault="006F78D1" w:rsidP="006F78D1">
            <w:pPr>
              <w:pStyle w:val="Normal1"/>
            </w:pPr>
            <w:proofErr w:type="spellStart"/>
            <w:r w:rsidRPr="006F78D1">
              <w:t>SAG_Contact_Type__c</w:t>
            </w:r>
            <w:proofErr w:type="spellEnd"/>
          </w:p>
        </w:tc>
        <w:tc>
          <w:tcPr>
            <w:tcW w:w="6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79ED62" w14:textId="77777777" w:rsidR="006F78D1" w:rsidRPr="006F78D1" w:rsidRDefault="006F78D1" w:rsidP="006F78D1">
            <w:pPr>
              <w:pStyle w:val="Normal1"/>
            </w:pPr>
            <w:proofErr w:type="spellStart"/>
            <w:r w:rsidRPr="006F78D1">
              <w:t>Picklist</w:t>
            </w:r>
            <w:proofErr w:type="spellEnd"/>
          </w:p>
        </w:tc>
        <w:tc>
          <w:tcPr>
            <w:tcW w:w="232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94A91B" w14:textId="77777777" w:rsidR="006F78D1" w:rsidRPr="006F78D1" w:rsidRDefault="006F78D1" w:rsidP="006F78D1">
            <w:pPr>
              <w:pStyle w:val="Normal1"/>
            </w:pPr>
            <w:r w:rsidRPr="006F78D1">
              <w:t>Staff, Commissioner, Council Member , Mayor, Citizen</w:t>
            </w:r>
          </w:p>
        </w:tc>
      </w:tr>
      <w:tr w:rsidR="006F78D1" w:rsidRPr="006F78D1" w14:paraId="60E8E67E" w14:textId="77777777" w:rsidTr="005402E1">
        <w:tc>
          <w:tcPr>
            <w:tcW w:w="20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3F54F1" w14:textId="77777777" w:rsidR="006F78D1" w:rsidRPr="006F78D1" w:rsidRDefault="006F78D1" w:rsidP="006F78D1">
            <w:pPr>
              <w:pStyle w:val="Normal1"/>
            </w:pPr>
            <w:proofErr w:type="spellStart"/>
            <w:r w:rsidRPr="006F78D1">
              <w:t>SAG_Contact_Zip__c</w:t>
            </w:r>
            <w:proofErr w:type="spellEnd"/>
          </w:p>
        </w:tc>
        <w:tc>
          <w:tcPr>
            <w:tcW w:w="6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AA71BA" w14:textId="77777777" w:rsidR="006F78D1" w:rsidRPr="006F78D1" w:rsidRDefault="006F78D1" w:rsidP="006F78D1">
            <w:pPr>
              <w:pStyle w:val="Normal1"/>
            </w:pPr>
            <w:r w:rsidRPr="006F78D1">
              <w:t>Number</w:t>
            </w:r>
          </w:p>
        </w:tc>
        <w:tc>
          <w:tcPr>
            <w:tcW w:w="232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3D9ADAF" w14:textId="77777777" w:rsidR="006F78D1" w:rsidRPr="006F78D1" w:rsidRDefault="006F78D1" w:rsidP="006F78D1">
            <w:pPr>
              <w:pStyle w:val="Normal1"/>
            </w:pPr>
            <w:r w:rsidRPr="006F78D1">
              <w:t>Contact’s Zip Code</w:t>
            </w:r>
          </w:p>
        </w:tc>
      </w:tr>
      <w:tr w:rsidR="006F78D1" w:rsidRPr="006F78D1" w14:paraId="1C398117" w14:textId="77777777" w:rsidTr="005402E1">
        <w:tc>
          <w:tcPr>
            <w:tcW w:w="20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1DF5A65" w14:textId="77777777" w:rsidR="006F78D1" w:rsidRPr="006F78D1" w:rsidRDefault="006F78D1" w:rsidP="006F78D1">
            <w:pPr>
              <w:pStyle w:val="Normal1"/>
            </w:pPr>
            <w:proofErr w:type="spellStart"/>
            <w:r w:rsidRPr="006F78D1">
              <w:t>SAG_Parent_Case_Number__c</w:t>
            </w:r>
            <w:proofErr w:type="spellEnd"/>
          </w:p>
        </w:tc>
        <w:tc>
          <w:tcPr>
            <w:tcW w:w="6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9BC0BD" w14:textId="77777777" w:rsidR="006F78D1" w:rsidRPr="006F78D1" w:rsidRDefault="006F78D1" w:rsidP="006F78D1">
            <w:pPr>
              <w:pStyle w:val="Normal1"/>
            </w:pPr>
            <w:r w:rsidRPr="006F78D1">
              <w:t>String</w:t>
            </w:r>
          </w:p>
        </w:tc>
        <w:tc>
          <w:tcPr>
            <w:tcW w:w="232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3DE9A8" w14:textId="77777777" w:rsidR="006F78D1" w:rsidRPr="006F78D1" w:rsidRDefault="006F78D1" w:rsidP="006F78D1">
            <w:pPr>
              <w:pStyle w:val="Normal1"/>
            </w:pPr>
            <w:r w:rsidRPr="006F78D1">
              <w:t>Salesforce Parent Case Number</w:t>
            </w:r>
          </w:p>
        </w:tc>
      </w:tr>
      <w:tr w:rsidR="006F78D1" w:rsidRPr="006F78D1" w14:paraId="28A0F57F" w14:textId="77777777" w:rsidTr="005402E1">
        <w:tc>
          <w:tcPr>
            <w:tcW w:w="20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1A0587" w14:textId="77777777" w:rsidR="006F78D1" w:rsidRPr="006F78D1" w:rsidRDefault="006F78D1" w:rsidP="006F78D1">
            <w:pPr>
              <w:pStyle w:val="Normal1"/>
            </w:pPr>
            <w:proofErr w:type="spellStart"/>
            <w:r w:rsidRPr="006F78D1">
              <w:t>SAG_Problem_SID__c</w:t>
            </w:r>
            <w:proofErr w:type="spellEnd"/>
          </w:p>
        </w:tc>
        <w:tc>
          <w:tcPr>
            <w:tcW w:w="6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2530966" w14:textId="77777777" w:rsidR="006F78D1" w:rsidRPr="006F78D1" w:rsidRDefault="006F78D1" w:rsidP="006F78D1">
            <w:pPr>
              <w:pStyle w:val="Normal1"/>
            </w:pPr>
            <w:r w:rsidRPr="006F78D1">
              <w:t>Number</w:t>
            </w:r>
          </w:p>
        </w:tc>
        <w:tc>
          <w:tcPr>
            <w:tcW w:w="232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9C6379" w14:textId="77777777" w:rsidR="006F78D1" w:rsidRPr="006F78D1" w:rsidRDefault="006F78D1" w:rsidP="006F78D1">
            <w:pPr>
              <w:pStyle w:val="Normal1"/>
            </w:pPr>
            <w:r w:rsidRPr="006F78D1">
              <w:t>Problem SID (See Appendix A)</w:t>
            </w:r>
          </w:p>
        </w:tc>
      </w:tr>
      <w:tr w:rsidR="006F78D1" w:rsidRPr="006F78D1" w14:paraId="5B88E487" w14:textId="77777777" w:rsidTr="005402E1">
        <w:tc>
          <w:tcPr>
            <w:tcW w:w="20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F6C920" w14:textId="77777777" w:rsidR="006F78D1" w:rsidRPr="006F78D1" w:rsidRDefault="006F78D1" w:rsidP="006F78D1">
            <w:pPr>
              <w:pStyle w:val="Normal1"/>
            </w:pPr>
            <w:proofErr w:type="spellStart"/>
            <w:r w:rsidRPr="006F78D1">
              <w:t>Service_Request_Type__c</w:t>
            </w:r>
            <w:proofErr w:type="spellEnd"/>
          </w:p>
        </w:tc>
        <w:tc>
          <w:tcPr>
            <w:tcW w:w="6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8EAF1C" w14:textId="77777777" w:rsidR="006F78D1" w:rsidRPr="006F78D1" w:rsidRDefault="006F78D1" w:rsidP="006F78D1">
            <w:pPr>
              <w:pStyle w:val="Normal1"/>
            </w:pPr>
            <w:r w:rsidRPr="006F78D1">
              <w:t>String</w:t>
            </w:r>
          </w:p>
        </w:tc>
        <w:tc>
          <w:tcPr>
            <w:tcW w:w="232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E0A0E3" w14:textId="77777777" w:rsidR="006F78D1" w:rsidRPr="006F78D1" w:rsidRDefault="006F78D1" w:rsidP="006F78D1">
            <w:pPr>
              <w:pStyle w:val="Normal1"/>
            </w:pPr>
            <w:r w:rsidRPr="006F78D1">
              <w:t>Service Request Type</w:t>
            </w:r>
          </w:p>
        </w:tc>
      </w:tr>
      <w:tr w:rsidR="006F78D1" w:rsidRPr="006F78D1" w14:paraId="521BE771" w14:textId="77777777" w:rsidTr="005402E1">
        <w:tc>
          <w:tcPr>
            <w:tcW w:w="20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B3F47F" w14:textId="77777777" w:rsidR="006F78D1" w:rsidRPr="006F78D1" w:rsidRDefault="006F78D1" w:rsidP="006F78D1">
            <w:pPr>
              <w:pStyle w:val="Normal1"/>
            </w:pPr>
            <w:proofErr w:type="spellStart"/>
            <w:r w:rsidRPr="006F78D1">
              <w:t>Source__c</w:t>
            </w:r>
            <w:proofErr w:type="spellEnd"/>
          </w:p>
        </w:tc>
        <w:tc>
          <w:tcPr>
            <w:tcW w:w="6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B783BA" w14:textId="77777777" w:rsidR="006F78D1" w:rsidRPr="006F78D1" w:rsidRDefault="006F78D1" w:rsidP="006F78D1">
            <w:pPr>
              <w:pStyle w:val="Normal1"/>
            </w:pPr>
            <w:r w:rsidRPr="006F78D1">
              <w:t>String</w:t>
            </w:r>
          </w:p>
        </w:tc>
        <w:tc>
          <w:tcPr>
            <w:tcW w:w="232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455D5E" w14:textId="77777777" w:rsidR="006F78D1" w:rsidRPr="006F78D1" w:rsidRDefault="006F78D1" w:rsidP="006F78D1">
            <w:pPr>
              <w:pStyle w:val="Normal1"/>
            </w:pPr>
          </w:p>
        </w:tc>
      </w:tr>
      <w:tr w:rsidR="006F78D1" w:rsidRPr="006F78D1" w14:paraId="375A093B" w14:textId="77777777" w:rsidTr="005402E1">
        <w:tc>
          <w:tcPr>
            <w:tcW w:w="20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8AC37A" w14:textId="77777777" w:rsidR="006F78D1" w:rsidRPr="006F78D1" w:rsidRDefault="006F78D1" w:rsidP="006F78D1">
            <w:pPr>
              <w:pStyle w:val="Normal1"/>
            </w:pPr>
            <w:proofErr w:type="spellStart"/>
            <w:r w:rsidRPr="006F78D1">
              <w:t>State__c</w:t>
            </w:r>
            <w:proofErr w:type="spellEnd"/>
          </w:p>
        </w:tc>
        <w:tc>
          <w:tcPr>
            <w:tcW w:w="6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79E89A" w14:textId="77777777" w:rsidR="006F78D1" w:rsidRPr="006F78D1" w:rsidRDefault="006F78D1" w:rsidP="006F78D1">
            <w:pPr>
              <w:pStyle w:val="Normal1"/>
            </w:pPr>
            <w:r w:rsidRPr="006F78D1">
              <w:t>String</w:t>
            </w:r>
          </w:p>
        </w:tc>
        <w:tc>
          <w:tcPr>
            <w:tcW w:w="232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DD2825" w14:textId="77777777" w:rsidR="006F78D1" w:rsidRPr="006F78D1" w:rsidRDefault="006F78D1" w:rsidP="006F78D1">
            <w:pPr>
              <w:pStyle w:val="Normal1"/>
            </w:pPr>
          </w:p>
        </w:tc>
      </w:tr>
      <w:tr w:rsidR="006F78D1" w:rsidRPr="006F78D1" w14:paraId="3490CB1E" w14:textId="77777777" w:rsidTr="005402E1">
        <w:tc>
          <w:tcPr>
            <w:tcW w:w="20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20E498" w14:textId="77777777" w:rsidR="006F78D1" w:rsidRPr="006F78D1" w:rsidRDefault="006F78D1" w:rsidP="006F78D1">
            <w:pPr>
              <w:pStyle w:val="Normal1"/>
            </w:pPr>
            <w:r w:rsidRPr="006F78D1">
              <w:t>Status</w:t>
            </w:r>
          </w:p>
        </w:tc>
        <w:tc>
          <w:tcPr>
            <w:tcW w:w="6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EE4B9F" w14:textId="77777777" w:rsidR="006F78D1" w:rsidRPr="006F78D1" w:rsidRDefault="006F78D1" w:rsidP="006F78D1">
            <w:pPr>
              <w:pStyle w:val="Normal1"/>
            </w:pPr>
            <w:r w:rsidRPr="006F78D1">
              <w:t>String</w:t>
            </w:r>
          </w:p>
        </w:tc>
        <w:tc>
          <w:tcPr>
            <w:tcW w:w="232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D7F9A3" w14:textId="77777777" w:rsidR="006F78D1" w:rsidRPr="006F78D1" w:rsidRDefault="006F78D1" w:rsidP="006F78D1">
            <w:pPr>
              <w:pStyle w:val="Normal1"/>
            </w:pPr>
          </w:p>
        </w:tc>
      </w:tr>
      <w:tr w:rsidR="006F78D1" w:rsidRPr="006F78D1" w14:paraId="5330914B" w14:textId="77777777" w:rsidTr="005402E1">
        <w:tc>
          <w:tcPr>
            <w:tcW w:w="20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CCFCC4" w14:textId="77777777" w:rsidR="006F78D1" w:rsidRPr="006F78D1" w:rsidRDefault="006F78D1" w:rsidP="006F78D1">
            <w:pPr>
              <w:pStyle w:val="Normal1"/>
            </w:pPr>
            <w:proofErr w:type="spellStart"/>
            <w:r w:rsidRPr="006F78D1">
              <w:t>Street__c</w:t>
            </w:r>
            <w:proofErr w:type="spellEnd"/>
          </w:p>
        </w:tc>
        <w:tc>
          <w:tcPr>
            <w:tcW w:w="6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09ADE4" w14:textId="77777777" w:rsidR="006F78D1" w:rsidRPr="006F78D1" w:rsidRDefault="006F78D1" w:rsidP="006F78D1">
            <w:pPr>
              <w:pStyle w:val="Normal1"/>
            </w:pPr>
            <w:r w:rsidRPr="006F78D1">
              <w:t>String</w:t>
            </w:r>
          </w:p>
        </w:tc>
        <w:tc>
          <w:tcPr>
            <w:tcW w:w="232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60D0A2" w14:textId="77777777" w:rsidR="006F78D1" w:rsidRPr="006F78D1" w:rsidRDefault="006F78D1" w:rsidP="006F78D1">
            <w:pPr>
              <w:pStyle w:val="Normal1"/>
            </w:pPr>
          </w:p>
        </w:tc>
      </w:tr>
      <w:tr w:rsidR="006F78D1" w:rsidRPr="006F78D1" w14:paraId="4F8B4698" w14:textId="77777777" w:rsidTr="005402E1">
        <w:tc>
          <w:tcPr>
            <w:tcW w:w="20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42DE2A" w14:textId="77777777" w:rsidR="006F78D1" w:rsidRPr="006F78D1" w:rsidRDefault="006F78D1" w:rsidP="006F78D1">
            <w:pPr>
              <w:pStyle w:val="Normal1"/>
            </w:pPr>
            <w:proofErr w:type="spellStart"/>
            <w:r w:rsidRPr="006F78D1">
              <w:t>Zip_Code__c</w:t>
            </w:r>
            <w:proofErr w:type="spellEnd"/>
          </w:p>
        </w:tc>
        <w:tc>
          <w:tcPr>
            <w:tcW w:w="6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51A4A8" w14:textId="77777777" w:rsidR="006F78D1" w:rsidRPr="006F78D1" w:rsidRDefault="006F78D1" w:rsidP="006F78D1">
            <w:pPr>
              <w:pStyle w:val="Normal1"/>
            </w:pPr>
            <w:r w:rsidRPr="006F78D1">
              <w:t>String</w:t>
            </w:r>
          </w:p>
        </w:tc>
        <w:tc>
          <w:tcPr>
            <w:tcW w:w="232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26B21A" w14:textId="77777777" w:rsidR="006F78D1" w:rsidRPr="006F78D1" w:rsidRDefault="006F78D1" w:rsidP="006F78D1">
            <w:pPr>
              <w:pStyle w:val="Normal1"/>
            </w:pPr>
            <w:r w:rsidRPr="006F78D1">
              <w:t xml:space="preserve">Customer’s </w:t>
            </w:r>
            <w:proofErr w:type="spellStart"/>
            <w:r w:rsidRPr="006F78D1">
              <w:t>ZipCode</w:t>
            </w:r>
            <w:proofErr w:type="spellEnd"/>
          </w:p>
        </w:tc>
      </w:tr>
      <w:tr w:rsidR="006F78D1" w:rsidRPr="006F78D1" w14:paraId="513C1E73" w14:textId="77777777" w:rsidTr="005402E1">
        <w:tc>
          <w:tcPr>
            <w:tcW w:w="20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200312" w14:textId="77777777" w:rsidR="006F78D1" w:rsidRPr="006F78D1" w:rsidRDefault="006F78D1" w:rsidP="006F78D1">
            <w:pPr>
              <w:pStyle w:val="Normal1"/>
            </w:pPr>
            <w:proofErr w:type="spellStart"/>
            <w:r w:rsidRPr="006F78D1">
              <w:t>ZipCode</w:t>
            </w:r>
            <w:proofErr w:type="spellEnd"/>
            <w:r w:rsidRPr="006F78D1">
              <w:t>__c</w:t>
            </w:r>
          </w:p>
        </w:tc>
        <w:tc>
          <w:tcPr>
            <w:tcW w:w="6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2298D0" w14:textId="77777777" w:rsidR="006F78D1" w:rsidRPr="006F78D1" w:rsidRDefault="006F78D1" w:rsidP="006F78D1">
            <w:pPr>
              <w:pStyle w:val="Normal1"/>
            </w:pPr>
            <w:r w:rsidRPr="006F78D1">
              <w:t>String</w:t>
            </w:r>
          </w:p>
        </w:tc>
        <w:tc>
          <w:tcPr>
            <w:tcW w:w="232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4D4426" w14:textId="77777777" w:rsidR="006F78D1" w:rsidRPr="006F78D1" w:rsidRDefault="006F78D1" w:rsidP="006F78D1">
            <w:pPr>
              <w:pStyle w:val="Normal1"/>
            </w:pPr>
          </w:p>
        </w:tc>
      </w:tr>
      <w:tr w:rsidR="006F78D1" w:rsidRPr="006F78D1" w14:paraId="76EAF703" w14:textId="77777777" w:rsidTr="005402E1">
        <w:tc>
          <w:tcPr>
            <w:tcW w:w="20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6907E8" w14:textId="77777777" w:rsidR="006F78D1" w:rsidRPr="006F78D1" w:rsidRDefault="006F78D1" w:rsidP="006F78D1">
            <w:pPr>
              <w:pStyle w:val="Normal1"/>
            </w:pPr>
            <w:proofErr w:type="spellStart"/>
            <w:r w:rsidRPr="006F78D1">
              <w:t>Redress_Case__c</w:t>
            </w:r>
            <w:proofErr w:type="spellEnd"/>
          </w:p>
        </w:tc>
        <w:tc>
          <w:tcPr>
            <w:tcW w:w="64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6118DC" w14:textId="77777777" w:rsidR="006F78D1" w:rsidRPr="006F78D1" w:rsidRDefault="006F78D1" w:rsidP="006F78D1">
            <w:pPr>
              <w:pStyle w:val="Normal1"/>
            </w:pPr>
            <w:r w:rsidRPr="006F78D1">
              <w:t>Checkbox</w:t>
            </w:r>
          </w:p>
        </w:tc>
        <w:tc>
          <w:tcPr>
            <w:tcW w:w="232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0397FE" w14:textId="77777777" w:rsidR="006F78D1" w:rsidRPr="006F78D1" w:rsidRDefault="006F78D1" w:rsidP="006F78D1">
            <w:pPr>
              <w:pStyle w:val="Normal1"/>
            </w:pPr>
            <w:r w:rsidRPr="006F78D1">
              <w:t>To identify Redress Case</w:t>
            </w:r>
          </w:p>
        </w:tc>
      </w:tr>
    </w:tbl>
    <w:p w14:paraId="323F73BD" w14:textId="77777777" w:rsidR="006F78D1" w:rsidRDefault="006F78D1" w:rsidP="00074E2B">
      <w:pPr>
        <w:pStyle w:val="Normal1"/>
      </w:pPr>
    </w:p>
    <w:p w14:paraId="5F668262" w14:textId="77777777" w:rsidR="001E6B0E" w:rsidRDefault="001E6B0E" w:rsidP="001E6B0E">
      <w:pPr>
        <w:pStyle w:val="Heading6"/>
      </w:pPr>
      <w:r>
        <w:t>Implementation Notes</w:t>
      </w:r>
    </w:p>
    <w:p w14:paraId="7AA4C2EA" w14:textId="77777777" w:rsidR="001E6B0E" w:rsidRDefault="001E6B0E" w:rsidP="001E6B0E">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 xml:space="preserve">Integration Server web service will process messages </w:t>
      </w:r>
      <w:r w:rsidR="00752781">
        <w:rPr>
          <w:rFonts w:ascii="Arial" w:hAnsi="Arial" w:cs="Arial"/>
          <w:color w:val="000000"/>
          <w:sz w:val="23"/>
          <w:szCs w:val="23"/>
        </w:rPr>
        <w:t xml:space="preserve">by calling the Streets Department Service Request Submit </w:t>
      </w:r>
      <w:r w:rsidR="00140E6A">
        <w:rPr>
          <w:rFonts w:ascii="Arial" w:hAnsi="Arial" w:cs="Arial"/>
          <w:color w:val="000000"/>
          <w:sz w:val="23"/>
          <w:szCs w:val="23"/>
        </w:rPr>
        <w:t>service</w:t>
      </w:r>
      <w:r w:rsidR="00752781">
        <w:rPr>
          <w:rFonts w:ascii="Arial" w:hAnsi="Arial" w:cs="Arial"/>
          <w:color w:val="000000"/>
          <w:sz w:val="23"/>
          <w:szCs w:val="23"/>
        </w:rPr>
        <w:t xml:space="preserve"> (described below) </w:t>
      </w:r>
      <w:r>
        <w:rPr>
          <w:rFonts w:ascii="Arial" w:hAnsi="Arial" w:cs="Arial"/>
          <w:color w:val="000000"/>
          <w:sz w:val="23"/>
          <w:szCs w:val="23"/>
        </w:rPr>
        <w:t>according the logic described below:</w:t>
      </w:r>
    </w:p>
    <w:p w14:paraId="1DD678A1" w14:textId="79DBBB48" w:rsidR="001E6B0E" w:rsidRDefault="005402E1" w:rsidP="001E6B0E">
      <w:pPr>
        <w:pStyle w:val="NormalWeb"/>
        <w:spacing w:before="0" w:beforeAutospacing="0" w:after="0" w:afterAutospacing="0"/>
        <w:jc w:val="center"/>
        <w:rPr>
          <w:rFonts w:ascii="Arial" w:hAnsi="Arial" w:cs="Arial"/>
          <w:color w:val="000000"/>
          <w:sz w:val="23"/>
          <w:szCs w:val="23"/>
        </w:rPr>
      </w:pPr>
      <w:r>
        <w:rPr>
          <w:rFonts w:ascii="Arial" w:hAnsi="Arial" w:cs="Arial"/>
          <w:noProof/>
          <w:color w:val="000000"/>
          <w:sz w:val="23"/>
          <w:szCs w:val="23"/>
        </w:rPr>
        <w:lastRenderedPageBreak/>
        <w:drawing>
          <wp:inline distT="0" distB="0" distL="0" distR="0" wp14:anchorId="741FFDD1" wp14:editId="7DACAC3E">
            <wp:extent cx="1488747" cy="337062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4843" cy="3384430"/>
                    </a:xfrm>
                    <a:prstGeom prst="rect">
                      <a:avLst/>
                    </a:prstGeom>
                    <a:noFill/>
                    <a:ln>
                      <a:noFill/>
                    </a:ln>
                  </pic:spPr>
                </pic:pic>
              </a:graphicData>
            </a:graphic>
          </wp:inline>
        </w:drawing>
      </w:r>
    </w:p>
    <w:p w14:paraId="47DE8870" w14:textId="77777777" w:rsidR="001E6B0E" w:rsidRDefault="001E6B0E" w:rsidP="001E6B0E">
      <w:pPr>
        <w:pStyle w:val="Normal1"/>
        <w:widowControl w:val="0"/>
        <w:jc w:val="center"/>
      </w:pPr>
      <w:r w:rsidRPr="008B7204">
        <w:t>Diagram</w:t>
      </w:r>
      <w:r w:rsidR="000E31AD">
        <w:t xml:space="preserve"> 2.2</w:t>
      </w:r>
      <w:r>
        <w:t xml:space="preserve"> – Streets </w:t>
      </w:r>
      <w:r w:rsidR="000E31AD">
        <w:t>Submit</w:t>
      </w:r>
      <w:r>
        <w:t xml:space="preserve"> Service Logic</w:t>
      </w:r>
    </w:p>
    <w:p w14:paraId="3F250342" w14:textId="77777777" w:rsidR="000E31AD" w:rsidRDefault="000E31AD" w:rsidP="000E31AD">
      <w:pPr>
        <w:pStyle w:val="Normal1"/>
        <w:widowControl w:val="0"/>
      </w:pPr>
    </w:p>
    <w:p w14:paraId="09FADB43" w14:textId="77777777" w:rsidR="00532234" w:rsidRDefault="00532234" w:rsidP="00DC750D">
      <w:pPr>
        <w:pStyle w:val="Normal1"/>
      </w:pPr>
    </w:p>
    <w:p w14:paraId="6E1B04BA" w14:textId="77777777" w:rsidR="00C0663B" w:rsidRPr="00DC750D" w:rsidRDefault="00C0663B" w:rsidP="00DC750D">
      <w:pPr>
        <w:pStyle w:val="Normal1"/>
      </w:pPr>
    </w:p>
    <w:p w14:paraId="07BD1CF0" w14:textId="77777777" w:rsidR="00C0663B" w:rsidRDefault="00437191" w:rsidP="00DF3E76">
      <w:pPr>
        <w:pStyle w:val="Heading6"/>
      </w:pPr>
      <w:r>
        <w:t>2</w:t>
      </w:r>
      <w:r w:rsidR="00FD21E8">
        <w:t xml:space="preserve">.2.2.1.2 </w:t>
      </w:r>
      <w:r w:rsidR="00532234">
        <w:t>Ser</w:t>
      </w:r>
      <w:r w:rsidR="001C439F">
        <w:t xml:space="preserve">vice </w:t>
      </w:r>
      <w:r w:rsidR="00DC750D">
        <w:t xml:space="preserve">Request </w:t>
      </w:r>
      <w:r w:rsidR="00752781">
        <w:t>Submit</w:t>
      </w:r>
      <w:r w:rsidR="00DC750D">
        <w:t xml:space="preserve"> API</w:t>
      </w:r>
    </w:p>
    <w:p w14:paraId="16195519" w14:textId="77777777" w:rsidR="00393FC3" w:rsidRDefault="00393FC3" w:rsidP="00C0663B">
      <w:pPr>
        <w:pStyle w:val="NormalWeb"/>
        <w:spacing w:before="0" w:beforeAutospacing="0" w:after="0" w:afterAutospacing="0"/>
      </w:pPr>
    </w:p>
    <w:p w14:paraId="2B4CE098" w14:textId="585D6D07" w:rsidR="00C0663B" w:rsidRDefault="00C0663B" w:rsidP="00C0663B">
      <w:pPr>
        <w:pStyle w:val="NormalWeb"/>
        <w:spacing w:before="0" w:beforeAutospacing="0" w:after="0" w:afterAutospacing="0"/>
        <w:rPr>
          <w:rFonts w:ascii="Arial" w:hAnsi="Arial" w:cs="Arial"/>
          <w:color w:val="000000"/>
          <w:sz w:val="22"/>
          <w:szCs w:val="22"/>
        </w:rPr>
      </w:pPr>
      <w:r w:rsidRPr="00C0663B">
        <w:rPr>
          <w:rFonts w:ascii="Arial" w:hAnsi="Arial" w:cs="Arial"/>
          <w:color w:val="000000"/>
          <w:sz w:val="22"/>
          <w:szCs w:val="22"/>
        </w:rPr>
        <w:t xml:space="preserve"> </w:t>
      </w:r>
      <w:r w:rsidRPr="00402CF4">
        <w:rPr>
          <w:rFonts w:ascii="Arial" w:hAnsi="Arial" w:cs="Arial"/>
          <w:color w:val="000000"/>
          <w:sz w:val="22"/>
          <w:szCs w:val="22"/>
        </w:rPr>
        <w:t xml:space="preserve">A REST service that will </w:t>
      </w:r>
      <w:r>
        <w:rPr>
          <w:rFonts w:ascii="Arial" w:hAnsi="Arial" w:cs="Arial"/>
          <w:color w:val="000000"/>
          <w:sz w:val="22"/>
          <w:szCs w:val="22"/>
        </w:rPr>
        <w:t xml:space="preserve">submit a Service Request to the </w:t>
      </w:r>
      <w:r w:rsidR="00393FC3">
        <w:rPr>
          <w:rFonts w:ascii="Arial" w:hAnsi="Arial" w:cs="Arial"/>
          <w:color w:val="000000"/>
          <w:sz w:val="22"/>
          <w:szCs w:val="22"/>
        </w:rPr>
        <w:t>Streets</w:t>
      </w:r>
      <w:r>
        <w:rPr>
          <w:rFonts w:ascii="Arial" w:hAnsi="Arial" w:cs="Arial"/>
          <w:color w:val="000000"/>
          <w:sz w:val="22"/>
          <w:szCs w:val="22"/>
        </w:rPr>
        <w:t xml:space="preserve"> Department</w:t>
      </w:r>
      <w:r w:rsidRPr="00402CF4">
        <w:rPr>
          <w:rFonts w:ascii="Arial" w:hAnsi="Arial" w:cs="Arial"/>
          <w:color w:val="000000"/>
          <w:sz w:val="22"/>
          <w:szCs w:val="22"/>
        </w:rPr>
        <w:t>.</w:t>
      </w:r>
      <w:r>
        <w:rPr>
          <w:rFonts w:ascii="Arial" w:hAnsi="Arial" w:cs="Arial"/>
          <w:color w:val="000000"/>
          <w:sz w:val="22"/>
          <w:szCs w:val="22"/>
        </w:rPr>
        <w:t xml:space="preserve"> See CityWorks API documentation at:</w:t>
      </w:r>
    </w:p>
    <w:p w14:paraId="4D854B68" w14:textId="77777777" w:rsidR="00393FC3" w:rsidRDefault="00393FC3" w:rsidP="00C0663B">
      <w:pPr>
        <w:pStyle w:val="NormalWeb"/>
        <w:spacing w:before="0" w:beforeAutospacing="0" w:after="0" w:afterAutospacing="0"/>
        <w:rPr>
          <w:rFonts w:ascii="Arial" w:hAnsi="Arial" w:cs="Arial"/>
          <w:color w:val="000000"/>
          <w:sz w:val="22"/>
          <w:szCs w:val="22"/>
        </w:rPr>
      </w:pPr>
    </w:p>
    <w:p w14:paraId="3F50EE7A" w14:textId="477D0DB3" w:rsidR="00C0663B" w:rsidRDefault="001C169B" w:rsidP="00C0663B">
      <w:pPr>
        <w:pStyle w:val="NormalWeb"/>
        <w:spacing w:before="0" w:beforeAutospacing="0" w:after="0" w:afterAutospacing="0"/>
        <w:rPr>
          <w:rFonts w:ascii="Arial" w:hAnsi="Arial" w:cs="Arial"/>
          <w:color w:val="000000"/>
          <w:sz w:val="22"/>
          <w:szCs w:val="22"/>
        </w:rPr>
      </w:pPr>
      <w:hyperlink r:id="rId15" w:history="1">
        <w:r w:rsidR="00393FC3" w:rsidRPr="00B8680E">
          <w:rPr>
            <w:rStyle w:val="Hyperlink"/>
            <w:rFonts w:ascii="Arial" w:hAnsi="Arial" w:cs="Arial"/>
            <w:sz w:val="22"/>
            <w:szCs w:val="22"/>
          </w:rPr>
          <w:t>http://stscwweb01.city.phila.local/CityworksTraining/Services/Help/Home/Index</w:t>
        </w:r>
      </w:hyperlink>
    </w:p>
    <w:p w14:paraId="0DAAB298" w14:textId="77777777" w:rsidR="00393FC3" w:rsidRPr="00402CF4" w:rsidRDefault="00393FC3" w:rsidP="00C0663B">
      <w:pPr>
        <w:pStyle w:val="NormalWeb"/>
        <w:spacing w:before="0" w:beforeAutospacing="0" w:after="0" w:afterAutospacing="0"/>
        <w:rPr>
          <w:sz w:val="22"/>
          <w:szCs w:val="22"/>
        </w:rPr>
      </w:pPr>
    </w:p>
    <w:p w14:paraId="1ED98E32" w14:textId="24B5D0E1" w:rsidR="00C0663B" w:rsidRDefault="00C0663B" w:rsidP="00C0663B">
      <w:pPr>
        <w:pStyle w:val="Heading6"/>
      </w:pPr>
      <w:r>
        <w:t>2.2.2.1.2.1 Implemented By</w:t>
      </w:r>
    </w:p>
    <w:p w14:paraId="132C8AA0" w14:textId="77777777" w:rsidR="00393FC3" w:rsidRPr="00393FC3" w:rsidRDefault="00393FC3" w:rsidP="00393FC3">
      <w:pPr>
        <w:pStyle w:val="Normal1"/>
      </w:pPr>
    </w:p>
    <w:p w14:paraId="1B30DFC5" w14:textId="3DCC0EB8" w:rsidR="00C0663B" w:rsidRPr="008925B3" w:rsidRDefault="00393FC3" w:rsidP="00C0663B">
      <w:pPr>
        <w:pStyle w:val="NormalWeb"/>
        <w:spacing w:before="0" w:beforeAutospacing="0" w:after="0" w:afterAutospacing="0"/>
        <w:rPr>
          <w:sz w:val="22"/>
          <w:szCs w:val="22"/>
        </w:rPr>
      </w:pPr>
      <w:r>
        <w:rPr>
          <w:rFonts w:ascii="Arial" w:hAnsi="Arial" w:cs="Arial"/>
          <w:color w:val="000000"/>
          <w:sz w:val="22"/>
          <w:szCs w:val="22"/>
        </w:rPr>
        <w:t>Streets</w:t>
      </w:r>
      <w:r w:rsidR="00C0663B">
        <w:rPr>
          <w:rFonts w:ascii="Arial" w:hAnsi="Arial" w:cs="Arial"/>
          <w:color w:val="000000"/>
          <w:sz w:val="22"/>
          <w:szCs w:val="22"/>
        </w:rPr>
        <w:t xml:space="preserve"> Department</w:t>
      </w:r>
    </w:p>
    <w:p w14:paraId="3D05469C" w14:textId="130ABD39" w:rsidR="00C0663B" w:rsidRDefault="00C0663B" w:rsidP="00C0663B">
      <w:pPr>
        <w:pStyle w:val="Heading6"/>
      </w:pPr>
      <w:r>
        <w:t>2.2.2.1.2.2 URL</w:t>
      </w:r>
    </w:p>
    <w:p w14:paraId="2ECED0E0" w14:textId="77777777" w:rsidR="00393FC3" w:rsidRPr="00393FC3" w:rsidRDefault="00393FC3" w:rsidP="00393FC3">
      <w:pPr>
        <w:pStyle w:val="Normal1"/>
      </w:pPr>
    </w:p>
    <w:p w14:paraId="0E729170" w14:textId="77777777" w:rsidR="00C0663B" w:rsidRPr="00C37D81" w:rsidRDefault="00C0663B" w:rsidP="00C0663B">
      <w:pPr>
        <w:pStyle w:val="NormalWeb"/>
        <w:spacing w:before="0" w:beforeAutospacing="0" w:after="0" w:afterAutospacing="0"/>
        <w:rPr>
          <w:rFonts w:ascii="Arial" w:hAnsi="Arial" w:cs="Arial"/>
          <w:color w:val="000000"/>
          <w:sz w:val="22"/>
          <w:szCs w:val="22"/>
        </w:rPr>
      </w:pPr>
      <w:r w:rsidRPr="00C37D81">
        <w:rPr>
          <w:rFonts w:ascii="Arial" w:hAnsi="Arial" w:cs="Arial"/>
          <w:color w:val="000000"/>
          <w:sz w:val="22"/>
          <w:szCs w:val="22"/>
        </w:rPr>
        <w:t xml:space="preserve">POST </w:t>
      </w:r>
      <w:r w:rsidRPr="00EB5C5A">
        <w:rPr>
          <w:rFonts w:ascii="Arial" w:hAnsi="Arial" w:cs="Arial"/>
          <w:color w:val="000000"/>
        </w:rPr>
        <w:t>/</w:t>
      </w:r>
      <w:r>
        <w:rPr>
          <w:rFonts w:ascii="Arial" w:hAnsi="Arial" w:cs="Arial"/>
          <w:color w:val="000000"/>
        </w:rPr>
        <w:t>Services/AMS</w:t>
      </w:r>
      <w:r>
        <w:rPr>
          <w:rFonts w:ascii="Arial" w:hAnsi="Arial" w:cs="Arial"/>
          <w:color w:val="000000"/>
          <w:sz w:val="22"/>
          <w:szCs w:val="22"/>
        </w:rPr>
        <w:t>/</w:t>
      </w:r>
      <w:proofErr w:type="spellStart"/>
      <w:r>
        <w:rPr>
          <w:rFonts w:ascii="Arial" w:hAnsi="Arial" w:cs="Arial"/>
          <w:color w:val="000000"/>
          <w:sz w:val="22"/>
          <w:szCs w:val="22"/>
        </w:rPr>
        <w:t>ServiceRequest</w:t>
      </w:r>
      <w:proofErr w:type="spellEnd"/>
      <w:r>
        <w:rPr>
          <w:rFonts w:ascii="Arial" w:hAnsi="Arial" w:cs="Arial"/>
          <w:color w:val="000000"/>
          <w:sz w:val="22"/>
          <w:szCs w:val="22"/>
        </w:rPr>
        <w:t>/Create</w:t>
      </w:r>
    </w:p>
    <w:p w14:paraId="5C422318" w14:textId="780B7703" w:rsidR="00C0663B" w:rsidRDefault="00C0663B" w:rsidP="00C0663B">
      <w:pPr>
        <w:pStyle w:val="Heading6"/>
      </w:pPr>
      <w:r>
        <w:t>2.2.2.1.2.3 Parameters</w:t>
      </w:r>
    </w:p>
    <w:p w14:paraId="70492C67" w14:textId="77777777" w:rsidR="00C0663B" w:rsidRPr="00585CA7" w:rsidRDefault="00C0663B" w:rsidP="00C0663B">
      <w:pPr>
        <w:spacing w:after="0" w:line="240" w:lineRule="auto"/>
        <w:rPr>
          <w:rFonts w:ascii="Times New Roman" w:eastAsia="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344"/>
      </w:tblGrid>
      <w:tr w:rsidR="00C0663B" w:rsidRPr="00585CA7" w14:paraId="2E1978FF" w14:textId="77777777" w:rsidTr="0021226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42395FB5" w14:textId="77777777" w:rsidR="00C0663B" w:rsidRPr="00585CA7" w:rsidRDefault="00C0663B" w:rsidP="0021226C">
            <w:pPr>
              <w:spacing w:after="0" w:line="240" w:lineRule="auto"/>
              <w:rPr>
                <w:rFonts w:ascii="Times New Roman" w:eastAsia="Times New Roman" w:hAnsi="Times New Roman" w:cs="Times New Roman"/>
              </w:rPr>
            </w:pPr>
            <w:r w:rsidRPr="00EB5C5A">
              <w:rPr>
                <w:rFonts w:ascii="Arial" w:hAnsi="Arial" w:cs="Arial"/>
                <w:color w:val="000000"/>
              </w:rPr>
              <w:t>/</w:t>
            </w:r>
            <w:r>
              <w:rPr>
                <w:rFonts w:ascii="Arial" w:hAnsi="Arial" w:cs="Arial"/>
                <w:color w:val="000000"/>
              </w:rPr>
              <w:t>Services/AMS/</w:t>
            </w:r>
            <w:proofErr w:type="spellStart"/>
            <w:r>
              <w:rPr>
                <w:rFonts w:ascii="Arial" w:hAnsi="Arial" w:cs="Arial"/>
                <w:color w:val="000000"/>
              </w:rPr>
              <w:t>ServiceRequest</w:t>
            </w:r>
            <w:proofErr w:type="spellEnd"/>
            <w:r>
              <w:rPr>
                <w:rFonts w:ascii="Arial" w:hAnsi="Arial" w:cs="Arial"/>
                <w:color w:val="000000"/>
              </w:rPr>
              <w:t>/</w:t>
            </w:r>
            <w:proofErr w:type="spellStart"/>
            <w:r>
              <w:rPr>
                <w:rFonts w:ascii="Arial" w:hAnsi="Arial" w:cs="Arial"/>
                <w:color w:val="000000"/>
              </w:rPr>
              <w:t>Create?token</w:t>
            </w:r>
            <w:proofErr w:type="spellEnd"/>
            <w:r>
              <w:rPr>
                <w:rFonts w:ascii="Arial" w:hAnsi="Arial" w:cs="Arial"/>
                <w:color w:val="000000"/>
              </w:rPr>
              <w:t>=&lt;&lt;</w:t>
            </w:r>
            <w:proofErr w:type="spellStart"/>
            <w:r>
              <w:rPr>
                <w:rFonts w:ascii="Arial" w:hAnsi="Arial" w:cs="Arial"/>
                <w:color w:val="000000"/>
              </w:rPr>
              <w:t>auth</w:t>
            </w:r>
            <w:proofErr w:type="spellEnd"/>
            <w:r>
              <w:rPr>
                <w:rFonts w:ascii="Arial" w:hAnsi="Arial" w:cs="Arial"/>
                <w:color w:val="000000"/>
              </w:rPr>
              <w:t xml:space="preserve"> token&gt;&gt;&amp;data=&lt;&lt;</w:t>
            </w:r>
            <w:proofErr w:type="spellStart"/>
            <w:r>
              <w:rPr>
                <w:rFonts w:ascii="Arial" w:hAnsi="Arial" w:cs="Arial"/>
                <w:color w:val="000000"/>
              </w:rPr>
              <w:t>urlencoded</w:t>
            </w:r>
            <w:proofErr w:type="spellEnd"/>
            <w:r>
              <w:rPr>
                <w:rFonts w:ascii="Arial" w:hAnsi="Arial" w:cs="Arial"/>
                <w:color w:val="000000"/>
              </w:rPr>
              <w:t xml:space="preserve"> </w:t>
            </w:r>
            <w:proofErr w:type="spellStart"/>
            <w:r>
              <w:rPr>
                <w:rFonts w:ascii="Arial" w:hAnsi="Arial" w:cs="Arial"/>
                <w:color w:val="000000"/>
              </w:rPr>
              <w:t>json</w:t>
            </w:r>
            <w:proofErr w:type="spellEnd"/>
            <w:r>
              <w:rPr>
                <w:rFonts w:ascii="Arial" w:hAnsi="Arial" w:cs="Arial"/>
                <w:color w:val="000000"/>
              </w:rPr>
              <w:t xml:space="preserve"> object with parameters as properties&gt;&gt;</w:t>
            </w:r>
          </w:p>
        </w:tc>
      </w:tr>
    </w:tbl>
    <w:p w14:paraId="2243AB1A" w14:textId="77777777" w:rsidR="00C0663B" w:rsidRDefault="00C0663B" w:rsidP="00C0663B">
      <w:pPr>
        <w:pStyle w:val="Normal1"/>
      </w:pP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2055"/>
        <w:gridCol w:w="996"/>
        <w:gridCol w:w="1800"/>
        <w:gridCol w:w="3691"/>
        <w:gridCol w:w="802"/>
      </w:tblGrid>
      <w:tr w:rsidR="00C0663B" w:rsidRPr="00402CF4" w14:paraId="1089E1A5" w14:textId="77777777" w:rsidTr="00537175">
        <w:trPr>
          <w:tblHeader/>
        </w:trPr>
        <w:tc>
          <w:tcPr>
            <w:tcW w:w="1100" w:type="pc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1907BD78" w14:textId="77777777" w:rsidR="00C0663B" w:rsidRPr="00402CF4" w:rsidRDefault="00C0663B" w:rsidP="0021226C">
            <w:pPr>
              <w:pStyle w:val="NormalWeb"/>
              <w:spacing w:before="0" w:beforeAutospacing="0" w:after="0" w:afterAutospacing="0"/>
              <w:rPr>
                <w:sz w:val="22"/>
                <w:szCs w:val="22"/>
              </w:rPr>
            </w:pPr>
            <w:r w:rsidRPr="00402CF4">
              <w:rPr>
                <w:rFonts w:ascii="Arial" w:hAnsi="Arial" w:cs="Arial"/>
                <w:b/>
                <w:bCs/>
                <w:color w:val="000000"/>
                <w:sz w:val="22"/>
                <w:szCs w:val="22"/>
              </w:rPr>
              <w:lastRenderedPageBreak/>
              <w:t>Parameter</w:t>
            </w:r>
          </w:p>
        </w:tc>
        <w:tc>
          <w:tcPr>
            <w:tcW w:w="533" w:type="pc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58FC60D6" w14:textId="77777777" w:rsidR="00C0663B" w:rsidRPr="00402CF4" w:rsidRDefault="00C0663B" w:rsidP="0021226C">
            <w:pPr>
              <w:pStyle w:val="NormalWeb"/>
              <w:spacing w:before="0" w:beforeAutospacing="0" w:after="0" w:afterAutospacing="0"/>
              <w:rPr>
                <w:sz w:val="22"/>
                <w:szCs w:val="22"/>
              </w:rPr>
            </w:pPr>
            <w:r w:rsidRPr="00402CF4">
              <w:rPr>
                <w:rFonts w:ascii="Arial" w:hAnsi="Arial" w:cs="Arial"/>
                <w:b/>
                <w:bCs/>
                <w:color w:val="000000"/>
                <w:sz w:val="22"/>
                <w:szCs w:val="22"/>
              </w:rPr>
              <w:t>Data Type</w:t>
            </w:r>
          </w:p>
        </w:tc>
        <w:tc>
          <w:tcPr>
            <w:tcW w:w="963" w:type="pc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51BCD14" w14:textId="77777777" w:rsidR="00C0663B" w:rsidRPr="00402CF4" w:rsidRDefault="00C0663B" w:rsidP="0021226C">
            <w:pPr>
              <w:pStyle w:val="NormalWeb"/>
              <w:spacing w:before="0" w:beforeAutospacing="0" w:after="0" w:afterAutospacing="0"/>
              <w:rPr>
                <w:sz w:val="22"/>
                <w:szCs w:val="22"/>
              </w:rPr>
            </w:pPr>
            <w:r w:rsidRPr="00402CF4">
              <w:rPr>
                <w:rFonts w:ascii="Arial" w:hAnsi="Arial" w:cs="Arial"/>
                <w:b/>
                <w:bCs/>
                <w:color w:val="000000"/>
                <w:sz w:val="22"/>
                <w:szCs w:val="22"/>
              </w:rPr>
              <w:t>Description</w:t>
            </w:r>
          </w:p>
        </w:tc>
        <w:tc>
          <w:tcPr>
            <w:tcW w:w="1975" w:type="pct"/>
            <w:tcBorders>
              <w:top w:val="single" w:sz="6" w:space="0" w:color="000000"/>
              <w:left w:val="single" w:sz="6" w:space="0" w:color="000000"/>
              <w:bottom w:val="single" w:sz="6" w:space="0" w:color="000000"/>
              <w:right w:val="single" w:sz="6" w:space="0" w:color="000000"/>
            </w:tcBorders>
            <w:shd w:val="clear" w:color="auto" w:fill="CCCCCC"/>
          </w:tcPr>
          <w:p w14:paraId="76976236" w14:textId="77777777" w:rsidR="00C0663B" w:rsidRPr="00402CF4" w:rsidRDefault="00C0663B" w:rsidP="0021226C">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Map to</w:t>
            </w:r>
          </w:p>
        </w:tc>
        <w:tc>
          <w:tcPr>
            <w:tcW w:w="429" w:type="pct"/>
            <w:tcBorders>
              <w:top w:val="single" w:sz="6" w:space="0" w:color="000000"/>
              <w:left w:val="single" w:sz="6" w:space="0" w:color="000000"/>
              <w:bottom w:val="single" w:sz="6" w:space="0" w:color="000000"/>
              <w:right w:val="single" w:sz="6" w:space="0" w:color="000000"/>
            </w:tcBorders>
            <w:shd w:val="clear" w:color="auto" w:fill="CCCCCC"/>
          </w:tcPr>
          <w:p w14:paraId="289FABAD" w14:textId="77777777" w:rsidR="00C0663B" w:rsidRDefault="00C0663B" w:rsidP="0021226C">
            <w:pPr>
              <w:pStyle w:val="NormalWeb"/>
              <w:spacing w:before="0" w:beforeAutospacing="0" w:after="0" w:afterAutospacing="0"/>
              <w:rPr>
                <w:rFonts w:ascii="Arial" w:hAnsi="Arial" w:cs="Arial"/>
                <w:b/>
                <w:bCs/>
                <w:color w:val="000000"/>
                <w:sz w:val="22"/>
                <w:szCs w:val="22"/>
              </w:rPr>
            </w:pPr>
            <w:proofErr w:type="spellStart"/>
            <w:r>
              <w:rPr>
                <w:rFonts w:ascii="Arial" w:hAnsi="Arial" w:cs="Arial"/>
                <w:b/>
                <w:bCs/>
                <w:color w:val="000000"/>
                <w:sz w:val="22"/>
                <w:szCs w:val="22"/>
              </w:rPr>
              <w:t>Req’d</w:t>
            </w:r>
            <w:proofErr w:type="spellEnd"/>
          </w:p>
        </w:tc>
      </w:tr>
      <w:tr w:rsidR="00C0663B" w14:paraId="71F8EE17" w14:textId="77777777" w:rsidTr="00537175">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A22999"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Address</w:t>
            </w:r>
          </w:p>
        </w:tc>
        <w:tc>
          <w:tcPr>
            <w:tcW w:w="53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227DF8"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String</w:t>
            </w:r>
          </w:p>
        </w:tc>
        <w:tc>
          <w:tcPr>
            <w:tcW w:w="96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474D17"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Verified address of the Service Request Problem</w:t>
            </w:r>
          </w:p>
        </w:tc>
        <w:tc>
          <w:tcPr>
            <w:tcW w:w="1975" w:type="pct"/>
            <w:tcBorders>
              <w:top w:val="single" w:sz="6" w:space="0" w:color="000000"/>
              <w:left w:val="single" w:sz="6" w:space="0" w:color="000000"/>
              <w:bottom w:val="single" w:sz="6" w:space="0" w:color="000000"/>
              <w:right w:val="single" w:sz="6" w:space="0" w:color="000000"/>
            </w:tcBorders>
          </w:tcPr>
          <w:p w14:paraId="44653576"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roofErr w:type="spellStart"/>
            <w:r w:rsidRPr="00393FC3">
              <w:rPr>
                <w:rFonts w:ascii="Arial" w:hAnsi="Arial" w:cs="Arial"/>
                <w:color w:val="000000"/>
                <w:sz w:val="20"/>
                <w:szCs w:val="22"/>
              </w:rPr>
              <w:t>Case.Street__c</w:t>
            </w:r>
            <w:proofErr w:type="spellEnd"/>
          </w:p>
        </w:tc>
        <w:tc>
          <w:tcPr>
            <w:tcW w:w="429" w:type="pct"/>
            <w:tcBorders>
              <w:top w:val="single" w:sz="6" w:space="0" w:color="000000"/>
              <w:left w:val="single" w:sz="6" w:space="0" w:color="000000"/>
              <w:bottom w:val="single" w:sz="6" w:space="0" w:color="000000"/>
              <w:right w:val="single" w:sz="6" w:space="0" w:color="000000"/>
            </w:tcBorders>
          </w:tcPr>
          <w:p w14:paraId="79C0BBFE"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Y</w:t>
            </w:r>
          </w:p>
        </w:tc>
      </w:tr>
      <w:tr w:rsidR="00C0663B" w14:paraId="569E61CD" w14:textId="77777777" w:rsidTr="00537175">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D2DB11"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roofErr w:type="spellStart"/>
            <w:r w:rsidRPr="00393FC3">
              <w:rPr>
                <w:rFonts w:ascii="Arial" w:hAnsi="Arial" w:cs="Arial"/>
                <w:color w:val="000000"/>
                <w:sz w:val="20"/>
                <w:szCs w:val="22"/>
              </w:rPr>
              <w:t>CallerAdress</w:t>
            </w:r>
            <w:proofErr w:type="spellEnd"/>
          </w:p>
        </w:tc>
        <w:tc>
          <w:tcPr>
            <w:tcW w:w="53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2B1EFA"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String</w:t>
            </w:r>
          </w:p>
        </w:tc>
        <w:tc>
          <w:tcPr>
            <w:tcW w:w="96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5023C7"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
        </w:tc>
        <w:tc>
          <w:tcPr>
            <w:tcW w:w="1975" w:type="pct"/>
            <w:tcBorders>
              <w:top w:val="single" w:sz="6" w:space="0" w:color="000000"/>
              <w:left w:val="single" w:sz="6" w:space="0" w:color="000000"/>
              <w:bottom w:val="single" w:sz="6" w:space="0" w:color="000000"/>
              <w:right w:val="single" w:sz="6" w:space="0" w:color="000000"/>
            </w:tcBorders>
          </w:tcPr>
          <w:p w14:paraId="677963A8"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roofErr w:type="spellStart"/>
            <w:r w:rsidRPr="00393FC3">
              <w:rPr>
                <w:rFonts w:ascii="Arial" w:hAnsi="Arial" w:cs="Arial"/>
                <w:color w:val="000000"/>
                <w:sz w:val="20"/>
                <w:szCs w:val="22"/>
              </w:rPr>
              <w:t>Case.SAG_Contact_Street__c</w:t>
            </w:r>
            <w:proofErr w:type="spellEnd"/>
          </w:p>
        </w:tc>
        <w:tc>
          <w:tcPr>
            <w:tcW w:w="429" w:type="pct"/>
            <w:tcBorders>
              <w:top w:val="single" w:sz="6" w:space="0" w:color="000000"/>
              <w:left w:val="single" w:sz="6" w:space="0" w:color="000000"/>
              <w:bottom w:val="single" w:sz="6" w:space="0" w:color="000000"/>
              <w:right w:val="single" w:sz="6" w:space="0" w:color="000000"/>
            </w:tcBorders>
          </w:tcPr>
          <w:p w14:paraId="36F1001E"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N</w:t>
            </w:r>
          </w:p>
        </w:tc>
      </w:tr>
      <w:tr w:rsidR="00C0663B" w14:paraId="2C631565" w14:textId="77777777" w:rsidTr="00537175">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1AECB0"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roofErr w:type="spellStart"/>
            <w:r w:rsidRPr="00393FC3">
              <w:rPr>
                <w:rFonts w:ascii="Arial" w:hAnsi="Arial" w:cs="Arial"/>
                <w:color w:val="000000"/>
                <w:sz w:val="20"/>
                <w:szCs w:val="22"/>
              </w:rPr>
              <w:t>CallerCallTime</w:t>
            </w:r>
            <w:proofErr w:type="spellEnd"/>
          </w:p>
        </w:tc>
        <w:tc>
          <w:tcPr>
            <w:tcW w:w="53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F6CF0A"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String</w:t>
            </w:r>
          </w:p>
        </w:tc>
        <w:tc>
          <w:tcPr>
            <w:tcW w:w="96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7187D3"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
        </w:tc>
        <w:tc>
          <w:tcPr>
            <w:tcW w:w="1975" w:type="pct"/>
            <w:tcBorders>
              <w:top w:val="single" w:sz="6" w:space="0" w:color="000000"/>
              <w:left w:val="single" w:sz="6" w:space="0" w:color="000000"/>
              <w:bottom w:val="single" w:sz="6" w:space="0" w:color="000000"/>
              <w:right w:val="single" w:sz="6" w:space="0" w:color="000000"/>
            </w:tcBorders>
          </w:tcPr>
          <w:p w14:paraId="5D7497A5"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roofErr w:type="spellStart"/>
            <w:r w:rsidRPr="00393FC3">
              <w:rPr>
                <w:rFonts w:ascii="Arial" w:hAnsi="Arial" w:cs="Arial"/>
                <w:color w:val="000000"/>
                <w:sz w:val="20"/>
                <w:szCs w:val="22"/>
              </w:rPr>
              <w:t>Case.CreatedDate</w:t>
            </w:r>
            <w:proofErr w:type="spellEnd"/>
          </w:p>
        </w:tc>
        <w:tc>
          <w:tcPr>
            <w:tcW w:w="429" w:type="pct"/>
            <w:tcBorders>
              <w:top w:val="single" w:sz="6" w:space="0" w:color="000000"/>
              <w:left w:val="single" w:sz="6" w:space="0" w:color="000000"/>
              <w:bottom w:val="single" w:sz="6" w:space="0" w:color="000000"/>
              <w:right w:val="single" w:sz="6" w:space="0" w:color="000000"/>
            </w:tcBorders>
          </w:tcPr>
          <w:p w14:paraId="5CEA87A8"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Y</w:t>
            </w:r>
          </w:p>
        </w:tc>
      </w:tr>
      <w:tr w:rsidR="00C0663B" w14:paraId="15AF3E49" w14:textId="77777777" w:rsidTr="00537175">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38839A"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roofErr w:type="spellStart"/>
            <w:r w:rsidRPr="00393FC3">
              <w:rPr>
                <w:rFonts w:ascii="Arial" w:hAnsi="Arial" w:cs="Arial"/>
                <w:color w:val="000000"/>
                <w:sz w:val="20"/>
                <w:szCs w:val="22"/>
              </w:rPr>
              <w:t>CallerCellPhone</w:t>
            </w:r>
            <w:proofErr w:type="spellEnd"/>
          </w:p>
        </w:tc>
        <w:tc>
          <w:tcPr>
            <w:tcW w:w="53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1DA8D3"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String</w:t>
            </w:r>
          </w:p>
        </w:tc>
        <w:tc>
          <w:tcPr>
            <w:tcW w:w="96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E2867C"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
        </w:tc>
        <w:tc>
          <w:tcPr>
            <w:tcW w:w="1975" w:type="pct"/>
            <w:tcBorders>
              <w:top w:val="single" w:sz="6" w:space="0" w:color="000000"/>
              <w:left w:val="single" w:sz="6" w:space="0" w:color="000000"/>
              <w:bottom w:val="single" w:sz="6" w:space="0" w:color="000000"/>
              <w:right w:val="single" w:sz="6" w:space="0" w:color="000000"/>
            </w:tcBorders>
          </w:tcPr>
          <w:p w14:paraId="044E291A"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roofErr w:type="spellStart"/>
            <w:r w:rsidRPr="00393FC3">
              <w:rPr>
                <w:rFonts w:ascii="Arial" w:hAnsi="Arial" w:cs="Arial"/>
                <w:color w:val="000000"/>
                <w:sz w:val="20"/>
                <w:szCs w:val="22"/>
              </w:rPr>
              <w:t>Case.SAG_Contact_Mobile_Phone__c</w:t>
            </w:r>
            <w:proofErr w:type="spellEnd"/>
          </w:p>
        </w:tc>
        <w:tc>
          <w:tcPr>
            <w:tcW w:w="429" w:type="pct"/>
            <w:tcBorders>
              <w:top w:val="single" w:sz="6" w:space="0" w:color="000000"/>
              <w:left w:val="single" w:sz="6" w:space="0" w:color="000000"/>
              <w:bottom w:val="single" w:sz="6" w:space="0" w:color="000000"/>
              <w:right w:val="single" w:sz="6" w:space="0" w:color="000000"/>
            </w:tcBorders>
          </w:tcPr>
          <w:p w14:paraId="458B8D0E"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N</w:t>
            </w:r>
          </w:p>
        </w:tc>
      </w:tr>
      <w:tr w:rsidR="00C0663B" w14:paraId="1D3468A4" w14:textId="77777777" w:rsidTr="00537175">
        <w:trPr>
          <w:trHeight w:val="438"/>
        </w:trPr>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EF53515"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roofErr w:type="spellStart"/>
            <w:r w:rsidRPr="00393FC3">
              <w:rPr>
                <w:rFonts w:ascii="Arial" w:hAnsi="Arial" w:cs="Arial"/>
                <w:color w:val="000000"/>
                <w:sz w:val="20"/>
                <w:szCs w:val="22"/>
              </w:rPr>
              <w:t>CallerCity</w:t>
            </w:r>
            <w:proofErr w:type="spellEnd"/>
          </w:p>
        </w:tc>
        <w:tc>
          <w:tcPr>
            <w:tcW w:w="53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025A2C"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String</w:t>
            </w:r>
          </w:p>
        </w:tc>
        <w:tc>
          <w:tcPr>
            <w:tcW w:w="96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4A010F"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
        </w:tc>
        <w:tc>
          <w:tcPr>
            <w:tcW w:w="1975" w:type="pct"/>
            <w:tcBorders>
              <w:top w:val="single" w:sz="6" w:space="0" w:color="000000"/>
              <w:left w:val="single" w:sz="6" w:space="0" w:color="000000"/>
              <w:bottom w:val="single" w:sz="6" w:space="0" w:color="000000"/>
              <w:right w:val="single" w:sz="6" w:space="0" w:color="000000"/>
            </w:tcBorders>
          </w:tcPr>
          <w:p w14:paraId="53176355"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roofErr w:type="spellStart"/>
            <w:r w:rsidRPr="00393FC3">
              <w:rPr>
                <w:rFonts w:ascii="Arial" w:hAnsi="Arial" w:cs="Arial"/>
                <w:color w:val="000000"/>
                <w:sz w:val="20"/>
                <w:szCs w:val="22"/>
              </w:rPr>
              <w:t>Case.SAG_Contact_City__c</w:t>
            </w:r>
            <w:proofErr w:type="spellEnd"/>
          </w:p>
        </w:tc>
        <w:tc>
          <w:tcPr>
            <w:tcW w:w="429" w:type="pct"/>
            <w:tcBorders>
              <w:top w:val="single" w:sz="6" w:space="0" w:color="000000"/>
              <w:left w:val="single" w:sz="6" w:space="0" w:color="000000"/>
              <w:bottom w:val="single" w:sz="6" w:space="0" w:color="000000"/>
              <w:right w:val="single" w:sz="6" w:space="0" w:color="000000"/>
            </w:tcBorders>
          </w:tcPr>
          <w:p w14:paraId="434A8746"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N</w:t>
            </w:r>
          </w:p>
        </w:tc>
      </w:tr>
      <w:tr w:rsidR="00C0663B" w14:paraId="568AFF81" w14:textId="77777777" w:rsidTr="00537175">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E9F17BE"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roofErr w:type="spellStart"/>
            <w:r w:rsidRPr="00393FC3">
              <w:rPr>
                <w:rFonts w:ascii="Arial" w:hAnsi="Arial" w:cs="Arial"/>
                <w:color w:val="000000"/>
                <w:sz w:val="20"/>
                <w:szCs w:val="22"/>
              </w:rPr>
              <w:t>CallerComments</w:t>
            </w:r>
            <w:proofErr w:type="spellEnd"/>
          </w:p>
        </w:tc>
        <w:tc>
          <w:tcPr>
            <w:tcW w:w="53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5ECEC2"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String</w:t>
            </w:r>
          </w:p>
        </w:tc>
        <w:tc>
          <w:tcPr>
            <w:tcW w:w="96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2EB056"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
        </w:tc>
        <w:tc>
          <w:tcPr>
            <w:tcW w:w="1975" w:type="pct"/>
            <w:tcBorders>
              <w:top w:val="single" w:sz="6" w:space="0" w:color="000000"/>
              <w:left w:val="single" w:sz="6" w:space="0" w:color="000000"/>
              <w:bottom w:val="single" w:sz="6" w:space="0" w:color="000000"/>
              <w:right w:val="single" w:sz="6" w:space="0" w:color="000000"/>
            </w:tcBorders>
          </w:tcPr>
          <w:p w14:paraId="222F8E23"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311ID:&lt;</w:t>
            </w:r>
            <w:proofErr w:type="spellStart"/>
            <w:r w:rsidRPr="00393FC3">
              <w:rPr>
                <w:rFonts w:ascii="Arial" w:hAnsi="Arial" w:cs="Arial"/>
                <w:color w:val="000000"/>
                <w:sz w:val="20"/>
                <w:szCs w:val="22"/>
              </w:rPr>
              <w:t>Case.Id</w:t>
            </w:r>
            <w:proofErr w:type="spellEnd"/>
            <w:r w:rsidRPr="00393FC3">
              <w:rPr>
                <w:rFonts w:ascii="Arial" w:hAnsi="Arial" w:cs="Arial"/>
                <w:color w:val="000000"/>
                <w:sz w:val="20"/>
                <w:szCs w:val="22"/>
              </w:rPr>
              <w:t>&gt;</w:t>
            </w:r>
          </w:p>
          <w:p w14:paraId="156CA5B7"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 xml:space="preserve"> Previous SR:&lt;</w:t>
            </w:r>
            <w:proofErr w:type="spellStart"/>
            <w:r w:rsidRPr="00393FC3">
              <w:rPr>
                <w:rFonts w:ascii="Arial" w:hAnsi="Arial" w:cs="Arial"/>
                <w:color w:val="000000"/>
                <w:sz w:val="20"/>
                <w:szCs w:val="22"/>
              </w:rPr>
              <w:t>Case.Redressed_Street_Request_Id__c</w:t>
            </w:r>
            <w:proofErr w:type="spellEnd"/>
            <w:r w:rsidRPr="00393FC3">
              <w:rPr>
                <w:rFonts w:ascii="Arial" w:hAnsi="Arial" w:cs="Arial"/>
                <w:color w:val="000000"/>
                <w:sz w:val="20"/>
                <w:szCs w:val="22"/>
              </w:rPr>
              <w:t>&gt; (Only for Redressed Case)</w:t>
            </w:r>
          </w:p>
          <w:p w14:paraId="041E1E86"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 xml:space="preserve">  Caller Details:</w:t>
            </w:r>
          </w:p>
          <w:p w14:paraId="1285A145"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 xml:space="preserve"> Name: &lt; </w:t>
            </w:r>
            <w:proofErr w:type="spellStart"/>
            <w:r w:rsidRPr="00393FC3">
              <w:rPr>
                <w:rFonts w:ascii="Arial" w:hAnsi="Arial" w:cs="Arial"/>
                <w:color w:val="000000"/>
                <w:sz w:val="20"/>
                <w:szCs w:val="22"/>
              </w:rPr>
              <w:t>Case.SAG_Contact_First_Name_c__c</w:t>
            </w:r>
            <w:proofErr w:type="spellEnd"/>
            <w:r w:rsidRPr="00393FC3">
              <w:rPr>
                <w:rFonts w:ascii="Arial" w:hAnsi="Arial" w:cs="Arial"/>
                <w:color w:val="000000"/>
                <w:sz w:val="20"/>
                <w:szCs w:val="22"/>
              </w:rPr>
              <w:t xml:space="preserve">&gt; &lt; </w:t>
            </w:r>
            <w:proofErr w:type="spellStart"/>
            <w:r w:rsidRPr="00393FC3">
              <w:rPr>
                <w:rFonts w:ascii="Arial" w:hAnsi="Arial" w:cs="Arial"/>
                <w:color w:val="000000"/>
                <w:sz w:val="20"/>
                <w:szCs w:val="22"/>
              </w:rPr>
              <w:t>Case.SAG_Contact_Last_Name__c</w:t>
            </w:r>
            <w:proofErr w:type="spellEnd"/>
            <w:r w:rsidRPr="00393FC3">
              <w:rPr>
                <w:rFonts w:ascii="Arial" w:hAnsi="Arial" w:cs="Arial"/>
                <w:color w:val="000000"/>
                <w:sz w:val="20"/>
                <w:szCs w:val="22"/>
              </w:rPr>
              <w:t>&gt;</w:t>
            </w:r>
          </w:p>
          <w:p w14:paraId="2B889C73"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 xml:space="preserve"> Phone: &lt;</w:t>
            </w:r>
            <w:proofErr w:type="spellStart"/>
            <w:r w:rsidRPr="00393FC3">
              <w:rPr>
                <w:rFonts w:ascii="Arial" w:hAnsi="Arial" w:cs="Arial"/>
                <w:color w:val="000000"/>
                <w:sz w:val="20"/>
                <w:szCs w:val="22"/>
              </w:rPr>
              <w:t>Case.Contact_Mobile_Phone__c</w:t>
            </w:r>
            <w:proofErr w:type="spellEnd"/>
            <w:r w:rsidRPr="00393FC3">
              <w:rPr>
                <w:rFonts w:ascii="Arial" w:hAnsi="Arial" w:cs="Arial"/>
                <w:color w:val="000000"/>
                <w:sz w:val="20"/>
                <w:szCs w:val="22"/>
              </w:rPr>
              <w:t>&gt;</w:t>
            </w:r>
          </w:p>
        </w:tc>
        <w:tc>
          <w:tcPr>
            <w:tcW w:w="429" w:type="pct"/>
            <w:tcBorders>
              <w:top w:val="single" w:sz="6" w:space="0" w:color="000000"/>
              <w:left w:val="single" w:sz="6" w:space="0" w:color="000000"/>
              <w:bottom w:val="single" w:sz="6" w:space="0" w:color="000000"/>
              <w:right w:val="single" w:sz="6" w:space="0" w:color="000000"/>
            </w:tcBorders>
          </w:tcPr>
          <w:p w14:paraId="32E6AD16"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N</w:t>
            </w:r>
          </w:p>
        </w:tc>
      </w:tr>
      <w:tr w:rsidR="00C0663B" w14:paraId="02D6BC71" w14:textId="77777777" w:rsidTr="00537175">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78E1E3"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roofErr w:type="spellStart"/>
            <w:r w:rsidRPr="00393FC3">
              <w:rPr>
                <w:rFonts w:ascii="Arial" w:hAnsi="Arial" w:cs="Arial"/>
                <w:color w:val="000000"/>
                <w:sz w:val="20"/>
                <w:szCs w:val="22"/>
              </w:rPr>
              <w:t>CallerEmail</w:t>
            </w:r>
            <w:proofErr w:type="spellEnd"/>
          </w:p>
        </w:tc>
        <w:tc>
          <w:tcPr>
            <w:tcW w:w="53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7E9C22"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String</w:t>
            </w:r>
          </w:p>
        </w:tc>
        <w:tc>
          <w:tcPr>
            <w:tcW w:w="96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386F96"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
        </w:tc>
        <w:tc>
          <w:tcPr>
            <w:tcW w:w="1975" w:type="pct"/>
            <w:tcBorders>
              <w:top w:val="single" w:sz="6" w:space="0" w:color="000000"/>
              <w:left w:val="single" w:sz="6" w:space="0" w:color="000000"/>
              <w:bottom w:val="single" w:sz="6" w:space="0" w:color="000000"/>
              <w:right w:val="single" w:sz="6" w:space="0" w:color="000000"/>
            </w:tcBorders>
          </w:tcPr>
          <w:p w14:paraId="2D1D9FEA"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roofErr w:type="spellStart"/>
            <w:r w:rsidRPr="00393FC3">
              <w:rPr>
                <w:rFonts w:ascii="Arial" w:hAnsi="Arial" w:cs="Arial"/>
                <w:color w:val="000000"/>
                <w:sz w:val="20"/>
                <w:szCs w:val="22"/>
              </w:rPr>
              <w:t>Case.SAG_Contact_Email__c</w:t>
            </w:r>
            <w:proofErr w:type="spellEnd"/>
          </w:p>
        </w:tc>
        <w:tc>
          <w:tcPr>
            <w:tcW w:w="429" w:type="pct"/>
            <w:tcBorders>
              <w:top w:val="single" w:sz="6" w:space="0" w:color="000000"/>
              <w:left w:val="single" w:sz="6" w:space="0" w:color="000000"/>
              <w:bottom w:val="single" w:sz="6" w:space="0" w:color="000000"/>
              <w:right w:val="single" w:sz="6" w:space="0" w:color="000000"/>
            </w:tcBorders>
          </w:tcPr>
          <w:p w14:paraId="648CA65A"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N</w:t>
            </w:r>
          </w:p>
        </w:tc>
      </w:tr>
      <w:tr w:rsidR="00C0663B" w14:paraId="56231047" w14:textId="77777777" w:rsidTr="00537175">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07E431"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roofErr w:type="spellStart"/>
            <w:r w:rsidRPr="00393FC3">
              <w:rPr>
                <w:rFonts w:ascii="Arial" w:hAnsi="Arial" w:cs="Arial"/>
                <w:color w:val="000000"/>
                <w:sz w:val="20"/>
                <w:szCs w:val="22"/>
              </w:rPr>
              <w:t>CallerFirstName</w:t>
            </w:r>
            <w:proofErr w:type="spellEnd"/>
          </w:p>
        </w:tc>
        <w:tc>
          <w:tcPr>
            <w:tcW w:w="53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C9D490"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String</w:t>
            </w:r>
          </w:p>
        </w:tc>
        <w:tc>
          <w:tcPr>
            <w:tcW w:w="96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EC81F5"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
        </w:tc>
        <w:tc>
          <w:tcPr>
            <w:tcW w:w="1975" w:type="pct"/>
            <w:tcBorders>
              <w:top w:val="single" w:sz="6" w:space="0" w:color="000000"/>
              <w:left w:val="single" w:sz="6" w:space="0" w:color="000000"/>
              <w:bottom w:val="single" w:sz="6" w:space="0" w:color="000000"/>
              <w:right w:val="single" w:sz="6" w:space="0" w:color="000000"/>
            </w:tcBorders>
          </w:tcPr>
          <w:p w14:paraId="41426A8C"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roofErr w:type="spellStart"/>
            <w:r w:rsidRPr="00393FC3">
              <w:rPr>
                <w:rFonts w:ascii="Arial" w:hAnsi="Arial" w:cs="Arial"/>
                <w:color w:val="000000"/>
                <w:sz w:val="20"/>
                <w:szCs w:val="22"/>
              </w:rPr>
              <w:t>Case.SAG_Contact_First_Name_c__c</w:t>
            </w:r>
            <w:proofErr w:type="spellEnd"/>
          </w:p>
        </w:tc>
        <w:tc>
          <w:tcPr>
            <w:tcW w:w="429" w:type="pct"/>
            <w:tcBorders>
              <w:top w:val="single" w:sz="6" w:space="0" w:color="000000"/>
              <w:left w:val="single" w:sz="6" w:space="0" w:color="000000"/>
              <w:bottom w:val="single" w:sz="6" w:space="0" w:color="000000"/>
              <w:right w:val="single" w:sz="6" w:space="0" w:color="000000"/>
            </w:tcBorders>
          </w:tcPr>
          <w:p w14:paraId="2BFE4ED5"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N</w:t>
            </w:r>
          </w:p>
        </w:tc>
      </w:tr>
      <w:tr w:rsidR="00C0663B" w14:paraId="2DA09A2A" w14:textId="77777777" w:rsidTr="00537175">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3457E6"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roofErr w:type="spellStart"/>
            <w:r w:rsidRPr="00393FC3">
              <w:rPr>
                <w:rFonts w:ascii="Arial" w:hAnsi="Arial" w:cs="Arial"/>
                <w:color w:val="000000"/>
                <w:sz w:val="20"/>
                <w:szCs w:val="22"/>
              </w:rPr>
              <w:t>CallerHomePhone</w:t>
            </w:r>
            <w:proofErr w:type="spellEnd"/>
          </w:p>
        </w:tc>
        <w:tc>
          <w:tcPr>
            <w:tcW w:w="53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1CDFCE"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String</w:t>
            </w:r>
          </w:p>
        </w:tc>
        <w:tc>
          <w:tcPr>
            <w:tcW w:w="96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C2C618"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
        </w:tc>
        <w:tc>
          <w:tcPr>
            <w:tcW w:w="1975" w:type="pct"/>
            <w:tcBorders>
              <w:top w:val="single" w:sz="6" w:space="0" w:color="000000"/>
              <w:left w:val="single" w:sz="6" w:space="0" w:color="000000"/>
              <w:bottom w:val="single" w:sz="6" w:space="0" w:color="000000"/>
              <w:right w:val="single" w:sz="6" w:space="0" w:color="000000"/>
            </w:tcBorders>
          </w:tcPr>
          <w:p w14:paraId="0E363B8C"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roofErr w:type="spellStart"/>
            <w:r w:rsidRPr="00393FC3">
              <w:rPr>
                <w:rFonts w:ascii="Arial" w:hAnsi="Arial" w:cs="Arial"/>
                <w:color w:val="000000"/>
                <w:sz w:val="20"/>
                <w:szCs w:val="22"/>
              </w:rPr>
              <w:t>Case.Contact_Phone__c</w:t>
            </w:r>
            <w:proofErr w:type="spellEnd"/>
          </w:p>
        </w:tc>
        <w:tc>
          <w:tcPr>
            <w:tcW w:w="429" w:type="pct"/>
            <w:tcBorders>
              <w:top w:val="single" w:sz="6" w:space="0" w:color="000000"/>
              <w:left w:val="single" w:sz="6" w:space="0" w:color="000000"/>
              <w:bottom w:val="single" w:sz="6" w:space="0" w:color="000000"/>
              <w:right w:val="single" w:sz="6" w:space="0" w:color="000000"/>
            </w:tcBorders>
          </w:tcPr>
          <w:p w14:paraId="51971F82"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N</w:t>
            </w:r>
          </w:p>
        </w:tc>
      </w:tr>
      <w:tr w:rsidR="00C0663B" w14:paraId="1F29B63C" w14:textId="77777777" w:rsidTr="00537175">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547123B"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roofErr w:type="spellStart"/>
            <w:r w:rsidRPr="00393FC3">
              <w:rPr>
                <w:rFonts w:ascii="Arial" w:hAnsi="Arial" w:cs="Arial"/>
                <w:color w:val="000000"/>
                <w:sz w:val="20"/>
                <w:szCs w:val="22"/>
              </w:rPr>
              <w:t>CallerLastName</w:t>
            </w:r>
            <w:proofErr w:type="spellEnd"/>
          </w:p>
        </w:tc>
        <w:tc>
          <w:tcPr>
            <w:tcW w:w="53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93142A"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String</w:t>
            </w:r>
          </w:p>
        </w:tc>
        <w:tc>
          <w:tcPr>
            <w:tcW w:w="96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79419C"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
        </w:tc>
        <w:tc>
          <w:tcPr>
            <w:tcW w:w="1975" w:type="pct"/>
            <w:tcBorders>
              <w:top w:val="single" w:sz="6" w:space="0" w:color="000000"/>
              <w:left w:val="single" w:sz="6" w:space="0" w:color="000000"/>
              <w:bottom w:val="single" w:sz="6" w:space="0" w:color="000000"/>
              <w:right w:val="single" w:sz="6" w:space="0" w:color="000000"/>
            </w:tcBorders>
          </w:tcPr>
          <w:p w14:paraId="59D6D9E8"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roofErr w:type="spellStart"/>
            <w:r w:rsidRPr="00393FC3">
              <w:rPr>
                <w:rFonts w:ascii="Arial" w:hAnsi="Arial" w:cs="Arial"/>
                <w:color w:val="000000"/>
                <w:sz w:val="20"/>
                <w:szCs w:val="22"/>
              </w:rPr>
              <w:t>Case.SAG_Contact_Last_Name__c</w:t>
            </w:r>
            <w:proofErr w:type="spellEnd"/>
          </w:p>
        </w:tc>
        <w:tc>
          <w:tcPr>
            <w:tcW w:w="429" w:type="pct"/>
            <w:tcBorders>
              <w:top w:val="single" w:sz="6" w:space="0" w:color="000000"/>
              <w:left w:val="single" w:sz="6" w:space="0" w:color="000000"/>
              <w:bottom w:val="single" w:sz="6" w:space="0" w:color="000000"/>
              <w:right w:val="single" w:sz="6" w:space="0" w:color="000000"/>
            </w:tcBorders>
          </w:tcPr>
          <w:p w14:paraId="22728A20"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N</w:t>
            </w:r>
          </w:p>
        </w:tc>
      </w:tr>
      <w:tr w:rsidR="00C0663B" w14:paraId="09268F58" w14:textId="77777777" w:rsidTr="00537175">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E40CFA6"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roofErr w:type="spellStart"/>
            <w:r w:rsidRPr="00393FC3">
              <w:rPr>
                <w:rFonts w:ascii="Arial" w:hAnsi="Arial" w:cs="Arial"/>
                <w:color w:val="000000"/>
                <w:sz w:val="20"/>
                <w:szCs w:val="22"/>
              </w:rPr>
              <w:t>CallerState</w:t>
            </w:r>
            <w:proofErr w:type="spellEnd"/>
          </w:p>
        </w:tc>
        <w:tc>
          <w:tcPr>
            <w:tcW w:w="53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6AE175"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String</w:t>
            </w:r>
          </w:p>
        </w:tc>
        <w:tc>
          <w:tcPr>
            <w:tcW w:w="96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580A4A"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
        </w:tc>
        <w:tc>
          <w:tcPr>
            <w:tcW w:w="1975" w:type="pct"/>
            <w:tcBorders>
              <w:top w:val="single" w:sz="6" w:space="0" w:color="000000"/>
              <w:left w:val="single" w:sz="6" w:space="0" w:color="000000"/>
              <w:bottom w:val="single" w:sz="6" w:space="0" w:color="000000"/>
              <w:right w:val="single" w:sz="6" w:space="0" w:color="000000"/>
            </w:tcBorders>
          </w:tcPr>
          <w:p w14:paraId="3E8F88FB"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roofErr w:type="spellStart"/>
            <w:r w:rsidRPr="00393FC3">
              <w:rPr>
                <w:rFonts w:ascii="Arial" w:hAnsi="Arial" w:cs="Arial"/>
                <w:color w:val="000000"/>
                <w:sz w:val="20"/>
                <w:szCs w:val="22"/>
              </w:rPr>
              <w:t>Case.Contact_State__c</w:t>
            </w:r>
            <w:proofErr w:type="spellEnd"/>
          </w:p>
        </w:tc>
        <w:tc>
          <w:tcPr>
            <w:tcW w:w="429" w:type="pct"/>
            <w:tcBorders>
              <w:top w:val="single" w:sz="6" w:space="0" w:color="000000"/>
              <w:left w:val="single" w:sz="6" w:space="0" w:color="000000"/>
              <w:bottom w:val="single" w:sz="6" w:space="0" w:color="000000"/>
              <w:right w:val="single" w:sz="6" w:space="0" w:color="000000"/>
            </w:tcBorders>
          </w:tcPr>
          <w:p w14:paraId="2386E5B1"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N</w:t>
            </w:r>
          </w:p>
        </w:tc>
      </w:tr>
      <w:tr w:rsidR="00C0663B" w14:paraId="7446710D" w14:textId="77777777" w:rsidTr="00537175">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55E6DB"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CallerText1</w:t>
            </w:r>
          </w:p>
        </w:tc>
        <w:tc>
          <w:tcPr>
            <w:tcW w:w="53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8628C4"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String</w:t>
            </w:r>
          </w:p>
        </w:tc>
        <w:tc>
          <w:tcPr>
            <w:tcW w:w="96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D6AC70"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Salesforce Id</w:t>
            </w:r>
          </w:p>
        </w:tc>
        <w:tc>
          <w:tcPr>
            <w:tcW w:w="1975" w:type="pct"/>
            <w:tcBorders>
              <w:top w:val="single" w:sz="6" w:space="0" w:color="000000"/>
              <w:left w:val="single" w:sz="6" w:space="0" w:color="000000"/>
              <w:bottom w:val="single" w:sz="6" w:space="0" w:color="000000"/>
              <w:right w:val="single" w:sz="6" w:space="0" w:color="000000"/>
            </w:tcBorders>
          </w:tcPr>
          <w:p w14:paraId="14A2183C"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roofErr w:type="spellStart"/>
            <w:r w:rsidRPr="00393FC3">
              <w:rPr>
                <w:rFonts w:ascii="Arial" w:hAnsi="Arial" w:cs="Arial"/>
                <w:color w:val="000000"/>
                <w:sz w:val="20"/>
                <w:szCs w:val="22"/>
              </w:rPr>
              <w:t>Case.Id</w:t>
            </w:r>
            <w:proofErr w:type="spellEnd"/>
          </w:p>
        </w:tc>
        <w:tc>
          <w:tcPr>
            <w:tcW w:w="429" w:type="pct"/>
            <w:tcBorders>
              <w:top w:val="single" w:sz="6" w:space="0" w:color="000000"/>
              <w:left w:val="single" w:sz="6" w:space="0" w:color="000000"/>
              <w:bottom w:val="single" w:sz="6" w:space="0" w:color="000000"/>
              <w:right w:val="single" w:sz="6" w:space="0" w:color="000000"/>
            </w:tcBorders>
          </w:tcPr>
          <w:p w14:paraId="29887D94"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Y</w:t>
            </w:r>
          </w:p>
        </w:tc>
      </w:tr>
      <w:tr w:rsidR="00C0663B" w14:paraId="29357850" w14:textId="77777777" w:rsidTr="00537175">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6BFB34"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CallerText2</w:t>
            </w:r>
          </w:p>
        </w:tc>
        <w:tc>
          <w:tcPr>
            <w:tcW w:w="53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90E0EB"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String</w:t>
            </w:r>
          </w:p>
        </w:tc>
        <w:tc>
          <w:tcPr>
            <w:tcW w:w="96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1167D8"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Salesforce Case Number</w:t>
            </w:r>
          </w:p>
        </w:tc>
        <w:tc>
          <w:tcPr>
            <w:tcW w:w="1975" w:type="pct"/>
            <w:tcBorders>
              <w:top w:val="single" w:sz="6" w:space="0" w:color="000000"/>
              <w:left w:val="single" w:sz="6" w:space="0" w:color="000000"/>
              <w:bottom w:val="single" w:sz="6" w:space="0" w:color="000000"/>
              <w:right w:val="single" w:sz="6" w:space="0" w:color="000000"/>
            </w:tcBorders>
          </w:tcPr>
          <w:p w14:paraId="75C9A674"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roofErr w:type="spellStart"/>
            <w:r w:rsidRPr="00393FC3">
              <w:rPr>
                <w:rFonts w:ascii="Arial" w:hAnsi="Arial" w:cs="Arial"/>
                <w:color w:val="000000"/>
                <w:sz w:val="20"/>
                <w:szCs w:val="22"/>
              </w:rPr>
              <w:t>Case.CaseNumber</w:t>
            </w:r>
            <w:proofErr w:type="spellEnd"/>
          </w:p>
        </w:tc>
        <w:tc>
          <w:tcPr>
            <w:tcW w:w="429" w:type="pct"/>
            <w:tcBorders>
              <w:top w:val="single" w:sz="6" w:space="0" w:color="000000"/>
              <w:left w:val="single" w:sz="6" w:space="0" w:color="000000"/>
              <w:bottom w:val="single" w:sz="6" w:space="0" w:color="000000"/>
              <w:right w:val="single" w:sz="6" w:space="0" w:color="000000"/>
            </w:tcBorders>
          </w:tcPr>
          <w:p w14:paraId="540399F0"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Y</w:t>
            </w:r>
          </w:p>
        </w:tc>
      </w:tr>
      <w:tr w:rsidR="00C0663B" w14:paraId="27141AE3" w14:textId="77777777" w:rsidTr="00537175">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554CAA"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CallerText3</w:t>
            </w:r>
          </w:p>
        </w:tc>
        <w:tc>
          <w:tcPr>
            <w:tcW w:w="53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6AC0B0"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
        </w:tc>
        <w:tc>
          <w:tcPr>
            <w:tcW w:w="96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6F2336"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
        </w:tc>
        <w:tc>
          <w:tcPr>
            <w:tcW w:w="1975" w:type="pct"/>
            <w:tcBorders>
              <w:top w:val="single" w:sz="6" w:space="0" w:color="000000"/>
              <w:left w:val="single" w:sz="6" w:space="0" w:color="000000"/>
              <w:bottom w:val="single" w:sz="6" w:space="0" w:color="000000"/>
              <w:right w:val="single" w:sz="6" w:space="0" w:color="000000"/>
            </w:tcBorders>
          </w:tcPr>
          <w:p w14:paraId="7EA6C886"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roofErr w:type="spellStart"/>
            <w:r w:rsidRPr="00393FC3">
              <w:rPr>
                <w:rFonts w:ascii="Arial" w:hAnsi="Arial" w:cs="Arial"/>
                <w:color w:val="000000"/>
                <w:sz w:val="20"/>
                <w:szCs w:val="22"/>
              </w:rPr>
              <w:t>Case.ParentId</w:t>
            </w:r>
            <w:proofErr w:type="spellEnd"/>
            <w:r w:rsidRPr="00393FC3">
              <w:rPr>
                <w:rFonts w:ascii="Arial" w:hAnsi="Arial" w:cs="Arial"/>
                <w:color w:val="000000"/>
                <w:sz w:val="20"/>
                <w:szCs w:val="22"/>
              </w:rPr>
              <w:t xml:space="preserve"> / </w:t>
            </w:r>
            <w:proofErr w:type="spellStart"/>
            <w:r w:rsidRPr="00393FC3">
              <w:rPr>
                <w:rFonts w:ascii="Arial" w:hAnsi="Arial" w:cs="Arial"/>
                <w:color w:val="000000"/>
                <w:sz w:val="20"/>
                <w:szCs w:val="22"/>
              </w:rPr>
              <w:t>Case.Redressed_Case_Number__c</w:t>
            </w:r>
            <w:proofErr w:type="spellEnd"/>
            <w:r w:rsidRPr="00393FC3">
              <w:rPr>
                <w:rFonts w:ascii="Arial" w:hAnsi="Arial" w:cs="Arial"/>
                <w:color w:val="000000"/>
                <w:sz w:val="20"/>
                <w:szCs w:val="22"/>
              </w:rPr>
              <w:t xml:space="preserve"> (Only for Redressed Case)</w:t>
            </w:r>
          </w:p>
        </w:tc>
        <w:tc>
          <w:tcPr>
            <w:tcW w:w="429" w:type="pct"/>
            <w:tcBorders>
              <w:top w:val="single" w:sz="6" w:space="0" w:color="000000"/>
              <w:left w:val="single" w:sz="6" w:space="0" w:color="000000"/>
              <w:bottom w:val="single" w:sz="6" w:space="0" w:color="000000"/>
              <w:right w:val="single" w:sz="6" w:space="0" w:color="000000"/>
            </w:tcBorders>
          </w:tcPr>
          <w:p w14:paraId="5F67AAE6"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N</w:t>
            </w:r>
          </w:p>
        </w:tc>
      </w:tr>
      <w:tr w:rsidR="00C0663B" w14:paraId="701F0C8D" w14:textId="77777777" w:rsidTr="00537175">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584E6E"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roofErr w:type="spellStart"/>
            <w:r w:rsidRPr="00393FC3">
              <w:rPr>
                <w:rFonts w:ascii="Arial" w:hAnsi="Arial" w:cs="Arial"/>
                <w:color w:val="000000"/>
                <w:sz w:val="20"/>
                <w:szCs w:val="22"/>
              </w:rPr>
              <w:t>CallerType</w:t>
            </w:r>
            <w:proofErr w:type="spellEnd"/>
          </w:p>
        </w:tc>
        <w:tc>
          <w:tcPr>
            <w:tcW w:w="53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C5B53D"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String</w:t>
            </w:r>
          </w:p>
        </w:tc>
        <w:tc>
          <w:tcPr>
            <w:tcW w:w="96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C6D8D9"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
        </w:tc>
        <w:tc>
          <w:tcPr>
            <w:tcW w:w="1975" w:type="pct"/>
            <w:tcBorders>
              <w:top w:val="single" w:sz="6" w:space="0" w:color="000000"/>
              <w:left w:val="single" w:sz="6" w:space="0" w:color="000000"/>
              <w:bottom w:val="single" w:sz="6" w:space="0" w:color="000000"/>
              <w:right w:val="single" w:sz="6" w:space="0" w:color="000000"/>
            </w:tcBorders>
          </w:tcPr>
          <w:p w14:paraId="4979E80E"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roofErr w:type="spellStart"/>
            <w:r w:rsidRPr="00393FC3">
              <w:rPr>
                <w:rFonts w:ascii="Arial" w:hAnsi="Arial" w:cs="Arial"/>
                <w:color w:val="000000"/>
                <w:sz w:val="20"/>
                <w:szCs w:val="22"/>
              </w:rPr>
              <w:t>Case.Contact_Type__c</w:t>
            </w:r>
            <w:proofErr w:type="spellEnd"/>
          </w:p>
        </w:tc>
        <w:tc>
          <w:tcPr>
            <w:tcW w:w="429" w:type="pct"/>
            <w:tcBorders>
              <w:top w:val="single" w:sz="6" w:space="0" w:color="000000"/>
              <w:left w:val="single" w:sz="6" w:space="0" w:color="000000"/>
              <w:bottom w:val="single" w:sz="6" w:space="0" w:color="000000"/>
              <w:right w:val="single" w:sz="6" w:space="0" w:color="000000"/>
            </w:tcBorders>
          </w:tcPr>
          <w:p w14:paraId="64C83827"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N</w:t>
            </w:r>
          </w:p>
        </w:tc>
      </w:tr>
      <w:tr w:rsidR="00C0663B" w:rsidRPr="00402CF4" w14:paraId="6C5AE1EF" w14:textId="77777777" w:rsidTr="00537175">
        <w:trPr>
          <w:trHeight w:val="474"/>
        </w:trPr>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317C00"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roofErr w:type="spellStart"/>
            <w:r w:rsidRPr="00393FC3">
              <w:rPr>
                <w:rFonts w:ascii="Arial" w:hAnsi="Arial" w:cs="Arial"/>
                <w:color w:val="000000"/>
                <w:sz w:val="20"/>
                <w:szCs w:val="22"/>
              </w:rPr>
              <w:t>CallerZip</w:t>
            </w:r>
            <w:proofErr w:type="spellEnd"/>
          </w:p>
        </w:tc>
        <w:tc>
          <w:tcPr>
            <w:tcW w:w="53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6EF2B9"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String</w:t>
            </w:r>
          </w:p>
        </w:tc>
        <w:tc>
          <w:tcPr>
            <w:tcW w:w="96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62A49D"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
        </w:tc>
        <w:tc>
          <w:tcPr>
            <w:tcW w:w="1975" w:type="pct"/>
            <w:tcBorders>
              <w:top w:val="single" w:sz="6" w:space="0" w:color="000000"/>
              <w:left w:val="single" w:sz="6" w:space="0" w:color="000000"/>
              <w:bottom w:val="single" w:sz="6" w:space="0" w:color="000000"/>
              <w:right w:val="single" w:sz="6" w:space="0" w:color="000000"/>
            </w:tcBorders>
          </w:tcPr>
          <w:p w14:paraId="7951C2D2"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roofErr w:type="spellStart"/>
            <w:r w:rsidRPr="00393FC3">
              <w:rPr>
                <w:rFonts w:ascii="Arial" w:hAnsi="Arial" w:cs="Arial"/>
                <w:color w:val="000000"/>
                <w:sz w:val="20"/>
                <w:szCs w:val="22"/>
              </w:rPr>
              <w:t>Case.Contact_Zip__c</w:t>
            </w:r>
            <w:proofErr w:type="spellEnd"/>
          </w:p>
        </w:tc>
        <w:tc>
          <w:tcPr>
            <w:tcW w:w="429" w:type="pct"/>
            <w:tcBorders>
              <w:top w:val="single" w:sz="6" w:space="0" w:color="000000"/>
              <w:left w:val="single" w:sz="6" w:space="0" w:color="000000"/>
              <w:bottom w:val="single" w:sz="6" w:space="0" w:color="000000"/>
              <w:right w:val="single" w:sz="6" w:space="0" w:color="000000"/>
            </w:tcBorders>
          </w:tcPr>
          <w:p w14:paraId="50ABDD70"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N</w:t>
            </w:r>
          </w:p>
        </w:tc>
      </w:tr>
      <w:tr w:rsidR="00C0663B" w:rsidRPr="00402CF4" w14:paraId="1762A39A" w14:textId="77777777" w:rsidTr="00537175">
        <w:trPr>
          <w:trHeight w:val="474"/>
        </w:trPr>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9A7C44"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City</w:t>
            </w:r>
          </w:p>
        </w:tc>
        <w:tc>
          <w:tcPr>
            <w:tcW w:w="53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9E3304"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String</w:t>
            </w:r>
          </w:p>
        </w:tc>
        <w:tc>
          <w:tcPr>
            <w:tcW w:w="96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17F319"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
        </w:tc>
        <w:tc>
          <w:tcPr>
            <w:tcW w:w="1975" w:type="pct"/>
            <w:tcBorders>
              <w:top w:val="single" w:sz="6" w:space="0" w:color="000000"/>
              <w:left w:val="single" w:sz="6" w:space="0" w:color="000000"/>
              <w:bottom w:val="single" w:sz="6" w:space="0" w:color="000000"/>
              <w:right w:val="single" w:sz="6" w:space="0" w:color="000000"/>
            </w:tcBorders>
          </w:tcPr>
          <w:p w14:paraId="13D5ED56"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roofErr w:type="spellStart"/>
            <w:r w:rsidRPr="00393FC3">
              <w:rPr>
                <w:rFonts w:ascii="Arial" w:hAnsi="Arial" w:cs="Arial"/>
                <w:color w:val="000000"/>
                <w:sz w:val="20"/>
                <w:szCs w:val="22"/>
              </w:rPr>
              <w:t>Case.City__c</w:t>
            </w:r>
            <w:proofErr w:type="spellEnd"/>
          </w:p>
        </w:tc>
        <w:tc>
          <w:tcPr>
            <w:tcW w:w="429" w:type="pct"/>
            <w:tcBorders>
              <w:top w:val="single" w:sz="6" w:space="0" w:color="000000"/>
              <w:left w:val="single" w:sz="6" w:space="0" w:color="000000"/>
              <w:bottom w:val="single" w:sz="6" w:space="0" w:color="000000"/>
              <w:right w:val="single" w:sz="6" w:space="0" w:color="000000"/>
            </w:tcBorders>
          </w:tcPr>
          <w:p w14:paraId="10FEBB43"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N</w:t>
            </w:r>
          </w:p>
        </w:tc>
      </w:tr>
      <w:tr w:rsidR="00C0663B" w:rsidRPr="00402CF4" w14:paraId="08089041" w14:textId="77777777" w:rsidTr="00537175">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2B0F81"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Comments</w:t>
            </w:r>
          </w:p>
        </w:tc>
        <w:tc>
          <w:tcPr>
            <w:tcW w:w="53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FEA96C"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String</w:t>
            </w:r>
          </w:p>
        </w:tc>
        <w:tc>
          <w:tcPr>
            <w:tcW w:w="96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B65ABF"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
        </w:tc>
        <w:tc>
          <w:tcPr>
            <w:tcW w:w="1975" w:type="pct"/>
            <w:tcBorders>
              <w:top w:val="single" w:sz="6" w:space="0" w:color="000000"/>
              <w:left w:val="single" w:sz="6" w:space="0" w:color="000000"/>
              <w:bottom w:val="single" w:sz="6" w:space="0" w:color="000000"/>
              <w:right w:val="single" w:sz="6" w:space="0" w:color="000000"/>
            </w:tcBorders>
          </w:tcPr>
          <w:p w14:paraId="56C401F0"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311ID:&lt;</w:t>
            </w:r>
            <w:proofErr w:type="spellStart"/>
            <w:r w:rsidRPr="00393FC3">
              <w:rPr>
                <w:rFonts w:ascii="Arial" w:hAnsi="Arial" w:cs="Arial"/>
                <w:color w:val="000000"/>
                <w:sz w:val="20"/>
                <w:szCs w:val="22"/>
              </w:rPr>
              <w:t>Case.Id</w:t>
            </w:r>
            <w:proofErr w:type="spellEnd"/>
            <w:r w:rsidRPr="00393FC3">
              <w:rPr>
                <w:rFonts w:ascii="Arial" w:hAnsi="Arial" w:cs="Arial"/>
                <w:color w:val="000000"/>
                <w:sz w:val="20"/>
                <w:szCs w:val="22"/>
              </w:rPr>
              <w:t>&gt;</w:t>
            </w:r>
          </w:p>
          <w:p w14:paraId="388B4900"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lastRenderedPageBreak/>
              <w:t xml:space="preserve"> Previous SR:&lt; </w:t>
            </w:r>
            <w:proofErr w:type="spellStart"/>
            <w:r w:rsidRPr="00393FC3">
              <w:rPr>
                <w:rFonts w:ascii="Arial" w:hAnsi="Arial" w:cs="Arial"/>
                <w:color w:val="000000"/>
                <w:sz w:val="20"/>
                <w:szCs w:val="22"/>
              </w:rPr>
              <w:t>Case.Redressed_Street_Request_Id__c</w:t>
            </w:r>
            <w:proofErr w:type="spellEnd"/>
            <w:r w:rsidRPr="00393FC3">
              <w:rPr>
                <w:rFonts w:ascii="Arial" w:hAnsi="Arial" w:cs="Arial"/>
                <w:color w:val="000000"/>
                <w:sz w:val="20"/>
                <w:szCs w:val="22"/>
              </w:rPr>
              <w:t>&gt; (Only for Redressed Case)</w:t>
            </w:r>
          </w:p>
          <w:p w14:paraId="527C65A8"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 xml:space="preserve">Request from  </w:t>
            </w:r>
            <w:proofErr w:type="spellStart"/>
            <w:r w:rsidRPr="00393FC3">
              <w:rPr>
                <w:rFonts w:ascii="Arial" w:hAnsi="Arial" w:cs="Arial"/>
                <w:color w:val="000000"/>
                <w:sz w:val="20"/>
                <w:szCs w:val="22"/>
              </w:rPr>
              <w:t>SalesForce</w:t>
            </w:r>
            <w:proofErr w:type="spellEnd"/>
            <w:r w:rsidRPr="00393FC3">
              <w:rPr>
                <w:rFonts w:ascii="Arial" w:hAnsi="Arial" w:cs="Arial"/>
                <w:color w:val="000000"/>
                <w:sz w:val="20"/>
                <w:szCs w:val="22"/>
              </w:rPr>
              <w:t>/</w:t>
            </w:r>
            <w:proofErr w:type="spellStart"/>
            <w:r w:rsidRPr="00393FC3">
              <w:rPr>
                <w:rFonts w:ascii="Arial" w:hAnsi="Arial" w:cs="Arial"/>
                <w:color w:val="000000"/>
                <w:sz w:val="20"/>
                <w:szCs w:val="22"/>
              </w:rPr>
              <w:t>PublicStuff</w:t>
            </w:r>
            <w:proofErr w:type="spellEnd"/>
          </w:p>
          <w:p w14:paraId="0954C403"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
        </w:tc>
        <w:tc>
          <w:tcPr>
            <w:tcW w:w="429" w:type="pct"/>
            <w:tcBorders>
              <w:top w:val="single" w:sz="6" w:space="0" w:color="000000"/>
              <w:left w:val="single" w:sz="6" w:space="0" w:color="000000"/>
              <w:bottom w:val="single" w:sz="6" w:space="0" w:color="000000"/>
              <w:right w:val="single" w:sz="6" w:space="0" w:color="000000"/>
            </w:tcBorders>
          </w:tcPr>
          <w:p w14:paraId="13F062BC"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lastRenderedPageBreak/>
              <w:t>N</w:t>
            </w:r>
          </w:p>
        </w:tc>
      </w:tr>
      <w:tr w:rsidR="00C0663B" w:rsidRPr="00402CF4" w14:paraId="1FC6FAEC" w14:textId="77777777" w:rsidTr="00537175">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92CBCE"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lastRenderedPageBreak/>
              <w:t>Details</w:t>
            </w:r>
          </w:p>
        </w:tc>
        <w:tc>
          <w:tcPr>
            <w:tcW w:w="53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A16E88"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String</w:t>
            </w:r>
          </w:p>
        </w:tc>
        <w:tc>
          <w:tcPr>
            <w:tcW w:w="96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1A494D"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Only up to 500 characters. If more, then rest sent to Comments.</w:t>
            </w:r>
          </w:p>
        </w:tc>
        <w:tc>
          <w:tcPr>
            <w:tcW w:w="1975" w:type="pct"/>
            <w:tcBorders>
              <w:top w:val="single" w:sz="6" w:space="0" w:color="000000"/>
              <w:left w:val="single" w:sz="6" w:space="0" w:color="000000"/>
              <w:bottom w:val="single" w:sz="6" w:space="0" w:color="000000"/>
              <w:right w:val="single" w:sz="6" w:space="0" w:color="000000"/>
            </w:tcBorders>
          </w:tcPr>
          <w:p w14:paraId="087AC60C"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roofErr w:type="spellStart"/>
            <w:r w:rsidRPr="00393FC3">
              <w:rPr>
                <w:rFonts w:ascii="Arial" w:hAnsi="Arial" w:cs="Arial"/>
                <w:color w:val="000000"/>
                <w:sz w:val="20"/>
                <w:szCs w:val="22"/>
              </w:rPr>
              <w:t>Case.Details__c</w:t>
            </w:r>
            <w:proofErr w:type="spellEnd"/>
          </w:p>
        </w:tc>
        <w:tc>
          <w:tcPr>
            <w:tcW w:w="429" w:type="pct"/>
            <w:tcBorders>
              <w:top w:val="single" w:sz="6" w:space="0" w:color="000000"/>
              <w:left w:val="single" w:sz="6" w:space="0" w:color="000000"/>
              <w:bottom w:val="single" w:sz="6" w:space="0" w:color="000000"/>
              <w:right w:val="single" w:sz="6" w:space="0" w:color="000000"/>
            </w:tcBorders>
          </w:tcPr>
          <w:p w14:paraId="690C813D"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N</w:t>
            </w:r>
          </w:p>
        </w:tc>
      </w:tr>
      <w:tr w:rsidR="00C0663B" w:rsidRPr="00402CF4" w14:paraId="4C4300FA" w14:textId="77777777" w:rsidTr="00537175">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94E995"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roofErr w:type="spellStart"/>
            <w:r w:rsidRPr="00393FC3">
              <w:rPr>
                <w:rFonts w:ascii="Arial" w:hAnsi="Arial" w:cs="Arial"/>
                <w:color w:val="000000"/>
                <w:sz w:val="20"/>
                <w:szCs w:val="22"/>
              </w:rPr>
              <w:t>InitiatedByApp</w:t>
            </w:r>
            <w:proofErr w:type="spellEnd"/>
          </w:p>
        </w:tc>
        <w:tc>
          <w:tcPr>
            <w:tcW w:w="53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ED1B54B"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String</w:t>
            </w:r>
          </w:p>
        </w:tc>
        <w:tc>
          <w:tcPr>
            <w:tcW w:w="96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24F8FA"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 xml:space="preserve">If case created from </w:t>
            </w:r>
            <w:proofErr w:type="spellStart"/>
            <w:r w:rsidRPr="00393FC3">
              <w:rPr>
                <w:rFonts w:ascii="Arial" w:hAnsi="Arial" w:cs="Arial"/>
                <w:color w:val="000000"/>
                <w:sz w:val="20"/>
                <w:szCs w:val="22"/>
              </w:rPr>
              <w:t>PublicStuff</w:t>
            </w:r>
            <w:proofErr w:type="spellEnd"/>
            <w:r w:rsidRPr="00393FC3">
              <w:rPr>
                <w:rFonts w:ascii="Arial" w:hAnsi="Arial" w:cs="Arial"/>
                <w:color w:val="000000"/>
                <w:sz w:val="20"/>
                <w:szCs w:val="22"/>
              </w:rPr>
              <w:t xml:space="preserve"> then </w:t>
            </w:r>
            <w:proofErr w:type="spellStart"/>
            <w:r w:rsidRPr="00393FC3">
              <w:rPr>
                <w:rFonts w:ascii="Arial" w:hAnsi="Arial" w:cs="Arial"/>
                <w:color w:val="000000"/>
                <w:sz w:val="20"/>
                <w:szCs w:val="22"/>
              </w:rPr>
              <w:t>Case.Source__c</w:t>
            </w:r>
            <w:proofErr w:type="spellEnd"/>
            <w:r w:rsidRPr="00393FC3">
              <w:rPr>
                <w:rFonts w:ascii="Arial" w:hAnsi="Arial" w:cs="Arial"/>
                <w:color w:val="000000"/>
                <w:sz w:val="20"/>
                <w:szCs w:val="22"/>
              </w:rPr>
              <w:t xml:space="preserve"> otherwise “</w:t>
            </w:r>
            <w:proofErr w:type="spellStart"/>
            <w:r w:rsidRPr="00393FC3">
              <w:rPr>
                <w:rFonts w:ascii="Arial" w:hAnsi="Arial" w:cs="Arial"/>
                <w:color w:val="000000"/>
                <w:sz w:val="20"/>
                <w:szCs w:val="22"/>
              </w:rPr>
              <w:t>SalesForce</w:t>
            </w:r>
            <w:proofErr w:type="spellEnd"/>
            <w:r w:rsidRPr="00393FC3">
              <w:rPr>
                <w:rFonts w:ascii="Arial" w:hAnsi="Arial" w:cs="Arial"/>
                <w:color w:val="000000"/>
                <w:sz w:val="20"/>
                <w:szCs w:val="22"/>
              </w:rPr>
              <w:t>”</w:t>
            </w:r>
          </w:p>
        </w:tc>
        <w:tc>
          <w:tcPr>
            <w:tcW w:w="1975" w:type="pct"/>
            <w:tcBorders>
              <w:top w:val="single" w:sz="6" w:space="0" w:color="000000"/>
              <w:left w:val="single" w:sz="6" w:space="0" w:color="000000"/>
              <w:bottom w:val="single" w:sz="6" w:space="0" w:color="000000"/>
              <w:right w:val="single" w:sz="6" w:space="0" w:color="000000"/>
            </w:tcBorders>
          </w:tcPr>
          <w:p w14:paraId="7B707D09"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roofErr w:type="spellStart"/>
            <w:r w:rsidRPr="00393FC3">
              <w:rPr>
                <w:rFonts w:ascii="Arial" w:hAnsi="Arial" w:cs="Arial"/>
                <w:color w:val="000000"/>
                <w:sz w:val="20"/>
                <w:szCs w:val="22"/>
              </w:rPr>
              <w:t>Harcoded</w:t>
            </w:r>
            <w:proofErr w:type="spellEnd"/>
            <w:r w:rsidRPr="00393FC3">
              <w:rPr>
                <w:rFonts w:ascii="Arial" w:hAnsi="Arial" w:cs="Arial"/>
                <w:color w:val="000000"/>
                <w:sz w:val="20"/>
                <w:szCs w:val="22"/>
              </w:rPr>
              <w:t xml:space="preserve"> to </w:t>
            </w:r>
            <w:proofErr w:type="spellStart"/>
            <w:r w:rsidRPr="00393FC3">
              <w:rPr>
                <w:rFonts w:ascii="Arial" w:hAnsi="Arial" w:cs="Arial"/>
                <w:color w:val="000000"/>
                <w:sz w:val="20"/>
                <w:szCs w:val="22"/>
              </w:rPr>
              <w:t>SalesForce</w:t>
            </w:r>
            <w:proofErr w:type="spellEnd"/>
            <w:r w:rsidRPr="00393FC3">
              <w:rPr>
                <w:rFonts w:ascii="Arial" w:hAnsi="Arial" w:cs="Arial"/>
                <w:color w:val="000000"/>
                <w:sz w:val="20"/>
                <w:szCs w:val="22"/>
              </w:rPr>
              <w:t xml:space="preserve"> or </w:t>
            </w:r>
            <w:proofErr w:type="spellStart"/>
            <w:r w:rsidRPr="00393FC3">
              <w:rPr>
                <w:rFonts w:ascii="Arial" w:hAnsi="Arial" w:cs="Arial"/>
                <w:color w:val="000000"/>
                <w:sz w:val="20"/>
                <w:szCs w:val="22"/>
              </w:rPr>
              <w:t>Case.Source__c</w:t>
            </w:r>
            <w:proofErr w:type="spellEnd"/>
          </w:p>
        </w:tc>
        <w:tc>
          <w:tcPr>
            <w:tcW w:w="429" w:type="pct"/>
            <w:tcBorders>
              <w:top w:val="single" w:sz="6" w:space="0" w:color="000000"/>
              <w:left w:val="single" w:sz="6" w:space="0" w:color="000000"/>
              <w:bottom w:val="single" w:sz="6" w:space="0" w:color="000000"/>
              <w:right w:val="single" w:sz="6" w:space="0" w:color="000000"/>
            </w:tcBorders>
          </w:tcPr>
          <w:p w14:paraId="2579C9E4"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Y</w:t>
            </w:r>
          </w:p>
        </w:tc>
      </w:tr>
      <w:tr w:rsidR="00C0663B" w:rsidRPr="00402CF4" w14:paraId="1AA9D82E" w14:textId="77777777" w:rsidTr="00537175">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8945CC"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Num1</w:t>
            </w:r>
          </w:p>
        </w:tc>
        <w:tc>
          <w:tcPr>
            <w:tcW w:w="53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4767D1"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Number</w:t>
            </w:r>
          </w:p>
        </w:tc>
        <w:tc>
          <w:tcPr>
            <w:tcW w:w="96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66AC6C"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
        </w:tc>
        <w:tc>
          <w:tcPr>
            <w:tcW w:w="1975" w:type="pct"/>
            <w:tcBorders>
              <w:top w:val="single" w:sz="6" w:space="0" w:color="000000"/>
              <w:left w:val="single" w:sz="6" w:space="0" w:color="000000"/>
              <w:bottom w:val="single" w:sz="6" w:space="0" w:color="000000"/>
              <w:right w:val="single" w:sz="6" w:space="0" w:color="000000"/>
            </w:tcBorders>
          </w:tcPr>
          <w:p w14:paraId="6DF1697F"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roofErr w:type="spellStart"/>
            <w:r w:rsidRPr="00393FC3">
              <w:rPr>
                <w:rFonts w:ascii="Arial" w:hAnsi="Arial" w:cs="Arial"/>
                <w:color w:val="000000"/>
                <w:sz w:val="20"/>
                <w:szCs w:val="22"/>
              </w:rPr>
              <w:t>Case.SAG_Problem_SID__c</w:t>
            </w:r>
            <w:proofErr w:type="spellEnd"/>
          </w:p>
        </w:tc>
        <w:tc>
          <w:tcPr>
            <w:tcW w:w="429" w:type="pct"/>
            <w:tcBorders>
              <w:top w:val="single" w:sz="6" w:space="0" w:color="000000"/>
              <w:left w:val="single" w:sz="6" w:space="0" w:color="000000"/>
              <w:bottom w:val="single" w:sz="6" w:space="0" w:color="000000"/>
              <w:right w:val="single" w:sz="6" w:space="0" w:color="000000"/>
            </w:tcBorders>
          </w:tcPr>
          <w:p w14:paraId="61692B2A"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Y</w:t>
            </w:r>
          </w:p>
        </w:tc>
      </w:tr>
      <w:tr w:rsidR="00C0663B" w:rsidRPr="00402CF4" w14:paraId="4486F15A" w14:textId="77777777" w:rsidTr="00537175">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D72219"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roofErr w:type="spellStart"/>
            <w:r w:rsidRPr="00393FC3">
              <w:rPr>
                <w:rFonts w:ascii="Arial" w:hAnsi="Arial" w:cs="Arial"/>
                <w:color w:val="000000"/>
                <w:sz w:val="20"/>
                <w:szCs w:val="22"/>
              </w:rPr>
              <w:t>OtherSystemId</w:t>
            </w:r>
            <w:proofErr w:type="spellEnd"/>
          </w:p>
        </w:tc>
        <w:tc>
          <w:tcPr>
            <w:tcW w:w="53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43D433"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String</w:t>
            </w:r>
          </w:p>
        </w:tc>
        <w:tc>
          <w:tcPr>
            <w:tcW w:w="96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308E6E"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
        </w:tc>
        <w:tc>
          <w:tcPr>
            <w:tcW w:w="1975" w:type="pct"/>
            <w:tcBorders>
              <w:top w:val="single" w:sz="6" w:space="0" w:color="000000"/>
              <w:left w:val="single" w:sz="6" w:space="0" w:color="000000"/>
              <w:bottom w:val="single" w:sz="6" w:space="0" w:color="000000"/>
              <w:right w:val="single" w:sz="6" w:space="0" w:color="000000"/>
            </w:tcBorders>
          </w:tcPr>
          <w:p w14:paraId="0AD4F877"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roofErr w:type="spellStart"/>
            <w:r w:rsidRPr="00393FC3">
              <w:rPr>
                <w:rFonts w:ascii="Arial" w:hAnsi="Arial" w:cs="Arial"/>
                <w:color w:val="000000"/>
                <w:sz w:val="20"/>
                <w:szCs w:val="22"/>
              </w:rPr>
              <w:t>Case.CaseNumber</w:t>
            </w:r>
            <w:proofErr w:type="spellEnd"/>
          </w:p>
        </w:tc>
        <w:tc>
          <w:tcPr>
            <w:tcW w:w="429" w:type="pct"/>
            <w:tcBorders>
              <w:top w:val="single" w:sz="6" w:space="0" w:color="000000"/>
              <w:left w:val="single" w:sz="6" w:space="0" w:color="000000"/>
              <w:bottom w:val="single" w:sz="6" w:space="0" w:color="000000"/>
              <w:right w:val="single" w:sz="6" w:space="0" w:color="000000"/>
            </w:tcBorders>
          </w:tcPr>
          <w:p w14:paraId="274CB34A"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Y</w:t>
            </w:r>
          </w:p>
        </w:tc>
      </w:tr>
      <w:tr w:rsidR="00C0663B" w:rsidRPr="00402CF4" w14:paraId="4780BC2F" w14:textId="77777777" w:rsidTr="00537175">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E5F0E0"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roofErr w:type="spellStart"/>
            <w:r w:rsidRPr="00393FC3">
              <w:rPr>
                <w:rFonts w:ascii="Arial" w:hAnsi="Arial" w:cs="Arial"/>
                <w:color w:val="000000"/>
                <w:sz w:val="20"/>
                <w:szCs w:val="22"/>
              </w:rPr>
              <w:t>ProblemSid</w:t>
            </w:r>
            <w:proofErr w:type="spellEnd"/>
          </w:p>
        </w:tc>
        <w:tc>
          <w:tcPr>
            <w:tcW w:w="53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B56796D"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Number</w:t>
            </w:r>
          </w:p>
        </w:tc>
        <w:tc>
          <w:tcPr>
            <w:tcW w:w="96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7CF8FA"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
        </w:tc>
        <w:tc>
          <w:tcPr>
            <w:tcW w:w="1975" w:type="pct"/>
            <w:tcBorders>
              <w:top w:val="single" w:sz="6" w:space="0" w:color="000000"/>
              <w:left w:val="single" w:sz="6" w:space="0" w:color="000000"/>
              <w:bottom w:val="single" w:sz="6" w:space="0" w:color="000000"/>
              <w:right w:val="single" w:sz="6" w:space="0" w:color="000000"/>
            </w:tcBorders>
          </w:tcPr>
          <w:p w14:paraId="5868795E"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roofErr w:type="spellStart"/>
            <w:r w:rsidRPr="00393FC3">
              <w:rPr>
                <w:rFonts w:ascii="Arial" w:hAnsi="Arial" w:cs="Arial"/>
                <w:color w:val="000000"/>
                <w:sz w:val="20"/>
                <w:szCs w:val="22"/>
              </w:rPr>
              <w:t>Case.SAG_Problem_SID__c</w:t>
            </w:r>
            <w:proofErr w:type="spellEnd"/>
          </w:p>
        </w:tc>
        <w:tc>
          <w:tcPr>
            <w:tcW w:w="429" w:type="pct"/>
            <w:tcBorders>
              <w:top w:val="single" w:sz="6" w:space="0" w:color="000000"/>
              <w:left w:val="single" w:sz="6" w:space="0" w:color="000000"/>
              <w:bottom w:val="single" w:sz="6" w:space="0" w:color="000000"/>
              <w:right w:val="single" w:sz="6" w:space="0" w:color="000000"/>
            </w:tcBorders>
          </w:tcPr>
          <w:p w14:paraId="3B04F03A"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Y</w:t>
            </w:r>
          </w:p>
        </w:tc>
      </w:tr>
      <w:tr w:rsidR="00C0663B" w:rsidRPr="00402CF4" w14:paraId="32B05BA0" w14:textId="77777777" w:rsidTr="00537175">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C02C1E"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roofErr w:type="spellStart"/>
            <w:r w:rsidRPr="00393FC3">
              <w:rPr>
                <w:rFonts w:ascii="Arial" w:hAnsi="Arial" w:cs="Arial"/>
                <w:color w:val="000000"/>
                <w:sz w:val="20"/>
                <w:szCs w:val="22"/>
              </w:rPr>
              <w:t>StreetName</w:t>
            </w:r>
            <w:proofErr w:type="spellEnd"/>
          </w:p>
        </w:tc>
        <w:tc>
          <w:tcPr>
            <w:tcW w:w="53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695AF5"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String</w:t>
            </w:r>
          </w:p>
        </w:tc>
        <w:tc>
          <w:tcPr>
            <w:tcW w:w="96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D33D98"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
        </w:tc>
        <w:tc>
          <w:tcPr>
            <w:tcW w:w="1975" w:type="pct"/>
            <w:tcBorders>
              <w:top w:val="single" w:sz="6" w:space="0" w:color="000000"/>
              <w:left w:val="single" w:sz="6" w:space="0" w:color="000000"/>
              <w:bottom w:val="single" w:sz="6" w:space="0" w:color="000000"/>
              <w:right w:val="single" w:sz="6" w:space="0" w:color="000000"/>
            </w:tcBorders>
          </w:tcPr>
          <w:p w14:paraId="65EEF331"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roofErr w:type="spellStart"/>
            <w:r w:rsidRPr="00393FC3">
              <w:rPr>
                <w:rFonts w:ascii="Arial" w:hAnsi="Arial" w:cs="Arial"/>
                <w:color w:val="000000"/>
                <w:sz w:val="20"/>
                <w:szCs w:val="22"/>
              </w:rPr>
              <w:t>Case.Street__c</w:t>
            </w:r>
            <w:proofErr w:type="spellEnd"/>
          </w:p>
        </w:tc>
        <w:tc>
          <w:tcPr>
            <w:tcW w:w="429" w:type="pct"/>
            <w:tcBorders>
              <w:top w:val="single" w:sz="6" w:space="0" w:color="000000"/>
              <w:left w:val="single" w:sz="6" w:space="0" w:color="000000"/>
              <w:bottom w:val="single" w:sz="6" w:space="0" w:color="000000"/>
              <w:right w:val="single" w:sz="6" w:space="0" w:color="000000"/>
            </w:tcBorders>
          </w:tcPr>
          <w:p w14:paraId="1AF48C20"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Y</w:t>
            </w:r>
          </w:p>
        </w:tc>
      </w:tr>
      <w:tr w:rsidR="00C0663B" w:rsidRPr="00402CF4" w14:paraId="53245D3D" w14:textId="77777777" w:rsidTr="00537175">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2B7E537"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roofErr w:type="spellStart"/>
            <w:r w:rsidRPr="00393FC3">
              <w:rPr>
                <w:rFonts w:ascii="Arial" w:hAnsi="Arial" w:cs="Arial"/>
                <w:color w:val="000000"/>
                <w:sz w:val="20"/>
                <w:szCs w:val="22"/>
              </w:rPr>
              <w:t>SubmitTo</w:t>
            </w:r>
            <w:proofErr w:type="spellEnd"/>
          </w:p>
        </w:tc>
        <w:tc>
          <w:tcPr>
            <w:tcW w:w="53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3E12B86"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Number</w:t>
            </w:r>
          </w:p>
        </w:tc>
        <w:tc>
          <w:tcPr>
            <w:tcW w:w="96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4F8488"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Only for Redressed Case</w:t>
            </w:r>
          </w:p>
        </w:tc>
        <w:tc>
          <w:tcPr>
            <w:tcW w:w="1975" w:type="pct"/>
            <w:tcBorders>
              <w:top w:val="single" w:sz="6" w:space="0" w:color="000000"/>
              <w:left w:val="single" w:sz="6" w:space="0" w:color="000000"/>
              <w:bottom w:val="single" w:sz="6" w:space="0" w:color="000000"/>
              <w:right w:val="single" w:sz="6" w:space="0" w:color="000000"/>
            </w:tcBorders>
          </w:tcPr>
          <w:p w14:paraId="059C0883"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Hardcoded to “8238”</w:t>
            </w:r>
          </w:p>
        </w:tc>
        <w:tc>
          <w:tcPr>
            <w:tcW w:w="429" w:type="pct"/>
            <w:tcBorders>
              <w:top w:val="single" w:sz="6" w:space="0" w:color="000000"/>
              <w:left w:val="single" w:sz="6" w:space="0" w:color="000000"/>
              <w:bottom w:val="single" w:sz="6" w:space="0" w:color="000000"/>
              <w:right w:val="single" w:sz="6" w:space="0" w:color="000000"/>
            </w:tcBorders>
          </w:tcPr>
          <w:p w14:paraId="4DFF386C"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N</w:t>
            </w:r>
          </w:p>
        </w:tc>
      </w:tr>
      <w:tr w:rsidR="00C0663B" w14:paraId="3F958477" w14:textId="77777777" w:rsidTr="00537175">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19C43A"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Text1</w:t>
            </w:r>
          </w:p>
        </w:tc>
        <w:tc>
          <w:tcPr>
            <w:tcW w:w="53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89C175"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String</w:t>
            </w:r>
          </w:p>
        </w:tc>
        <w:tc>
          <w:tcPr>
            <w:tcW w:w="96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CF7DEC"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Depends on Service Request Type</w:t>
            </w:r>
          </w:p>
        </w:tc>
        <w:tc>
          <w:tcPr>
            <w:tcW w:w="1975" w:type="pct"/>
            <w:tcBorders>
              <w:top w:val="single" w:sz="6" w:space="0" w:color="000000"/>
              <w:left w:val="single" w:sz="6" w:space="0" w:color="000000"/>
              <w:bottom w:val="single" w:sz="6" w:space="0" w:color="000000"/>
              <w:right w:val="single" w:sz="6" w:space="0" w:color="000000"/>
            </w:tcBorders>
          </w:tcPr>
          <w:p w14:paraId="0E1E871A"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IC – CLEAN INLET / H – KNOCKED OVER</w:t>
            </w:r>
          </w:p>
        </w:tc>
        <w:tc>
          <w:tcPr>
            <w:tcW w:w="429" w:type="pct"/>
            <w:tcBorders>
              <w:top w:val="single" w:sz="6" w:space="0" w:color="000000"/>
              <w:left w:val="single" w:sz="6" w:space="0" w:color="000000"/>
              <w:bottom w:val="single" w:sz="6" w:space="0" w:color="000000"/>
              <w:right w:val="single" w:sz="6" w:space="0" w:color="000000"/>
            </w:tcBorders>
          </w:tcPr>
          <w:p w14:paraId="4431A50C"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Y</w:t>
            </w:r>
          </w:p>
        </w:tc>
      </w:tr>
      <w:tr w:rsidR="00C0663B" w14:paraId="6B83959C" w14:textId="77777777" w:rsidTr="00537175">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07B187"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Text2</w:t>
            </w:r>
          </w:p>
        </w:tc>
        <w:tc>
          <w:tcPr>
            <w:tcW w:w="53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328240"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String</w:t>
            </w:r>
          </w:p>
        </w:tc>
        <w:tc>
          <w:tcPr>
            <w:tcW w:w="96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BBB4E8"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
        </w:tc>
        <w:tc>
          <w:tcPr>
            <w:tcW w:w="1975" w:type="pct"/>
            <w:tcBorders>
              <w:top w:val="single" w:sz="6" w:space="0" w:color="000000"/>
              <w:left w:val="single" w:sz="6" w:space="0" w:color="000000"/>
              <w:bottom w:val="single" w:sz="6" w:space="0" w:color="000000"/>
              <w:right w:val="single" w:sz="6" w:space="0" w:color="000000"/>
            </w:tcBorders>
          </w:tcPr>
          <w:p w14:paraId="0817F217"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roofErr w:type="spellStart"/>
            <w:r w:rsidRPr="00393FC3">
              <w:rPr>
                <w:rFonts w:ascii="Arial" w:hAnsi="Arial" w:cs="Arial"/>
                <w:color w:val="000000"/>
                <w:sz w:val="20"/>
                <w:szCs w:val="22"/>
              </w:rPr>
              <w:t>Case.Id</w:t>
            </w:r>
            <w:proofErr w:type="spellEnd"/>
          </w:p>
        </w:tc>
        <w:tc>
          <w:tcPr>
            <w:tcW w:w="429" w:type="pct"/>
            <w:tcBorders>
              <w:top w:val="single" w:sz="6" w:space="0" w:color="000000"/>
              <w:left w:val="single" w:sz="6" w:space="0" w:color="000000"/>
              <w:bottom w:val="single" w:sz="6" w:space="0" w:color="000000"/>
              <w:right w:val="single" w:sz="6" w:space="0" w:color="000000"/>
            </w:tcBorders>
          </w:tcPr>
          <w:p w14:paraId="19AF0C9D"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Y</w:t>
            </w:r>
          </w:p>
        </w:tc>
      </w:tr>
      <w:tr w:rsidR="00C0663B" w14:paraId="744ED7EC" w14:textId="77777777" w:rsidTr="00537175">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20F72D1"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Text3</w:t>
            </w:r>
          </w:p>
        </w:tc>
        <w:tc>
          <w:tcPr>
            <w:tcW w:w="53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B47A32"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String</w:t>
            </w:r>
          </w:p>
        </w:tc>
        <w:tc>
          <w:tcPr>
            <w:tcW w:w="96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C08177"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Only for Redressed Case</w:t>
            </w:r>
          </w:p>
        </w:tc>
        <w:tc>
          <w:tcPr>
            <w:tcW w:w="1975" w:type="pct"/>
            <w:tcBorders>
              <w:top w:val="single" w:sz="6" w:space="0" w:color="000000"/>
              <w:left w:val="single" w:sz="6" w:space="0" w:color="000000"/>
              <w:bottom w:val="single" w:sz="6" w:space="0" w:color="000000"/>
              <w:right w:val="single" w:sz="6" w:space="0" w:color="000000"/>
            </w:tcBorders>
          </w:tcPr>
          <w:p w14:paraId="3F33A000"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Redressed</w:t>
            </w:r>
          </w:p>
        </w:tc>
        <w:tc>
          <w:tcPr>
            <w:tcW w:w="429" w:type="pct"/>
            <w:tcBorders>
              <w:top w:val="single" w:sz="6" w:space="0" w:color="000000"/>
              <w:left w:val="single" w:sz="6" w:space="0" w:color="000000"/>
              <w:bottom w:val="single" w:sz="6" w:space="0" w:color="000000"/>
              <w:right w:val="single" w:sz="6" w:space="0" w:color="000000"/>
            </w:tcBorders>
          </w:tcPr>
          <w:p w14:paraId="3A8DFDD0"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N</w:t>
            </w:r>
          </w:p>
        </w:tc>
      </w:tr>
      <w:tr w:rsidR="00C0663B" w14:paraId="69AF80B4" w14:textId="77777777" w:rsidTr="00537175">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BE5DE4"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Text5</w:t>
            </w:r>
          </w:p>
        </w:tc>
        <w:tc>
          <w:tcPr>
            <w:tcW w:w="53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24AFB3"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String</w:t>
            </w:r>
          </w:p>
        </w:tc>
        <w:tc>
          <w:tcPr>
            <w:tcW w:w="96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751E86"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Only for Redressed Case</w:t>
            </w:r>
          </w:p>
        </w:tc>
        <w:tc>
          <w:tcPr>
            <w:tcW w:w="1975" w:type="pct"/>
            <w:tcBorders>
              <w:top w:val="single" w:sz="6" w:space="0" w:color="000000"/>
              <w:left w:val="single" w:sz="6" w:space="0" w:color="000000"/>
              <w:bottom w:val="single" w:sz="6" w:space="0" w:color="000000"/>
              <w:right w:val="single" w:sz="6" w:space="0" w:color="000000"/>
            </w:tcBorders>
          </w:tcPr>
          <w:p w14:paraId="1720D2E0"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roofErr w:type="spellStart"/>
            <w:r w:rsidRPr="00393FC3">
              <w:rPr>
                <w:rFonts w:ascii="Arial" w:hAnsi="Arial" w:cs="Arial"/>
                <w:color w:val="000000"/>
                <w:sz w:val="20"/>
                <w:szCs w:val="22"/>
              </w:rPr>
              <w:t>Case.Redressed_Street_Request_Id__c</w:t>
            </w:r>
            <w:proofErr w:type="spellEnd"/>
          </w:p>
        </w:tc>
        <w:tc>
          <w:tcPr>
            <w:tcW w:w="429" w:type="pct"/>
            <w:tcBorders>
              <w:top w:val="single" w:sz="6" w:space="0" w:color="000000"/>
              <w:left w:val="single" w:sz="6" w:space="0" w:color="000000"/>
              <w:bottom w:val="single" w:sz="6" w:space="0" w:color="000000"/>
              <w:right w:val="single" w:sz="6" w:space="0" w:color="000000"/>
            </w:tcBorders>
          </w:tcPr>
          <w:p w14:paraId="614686D5"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N</w:t>
            </w:r>
          </w:p>
        </w:tc>
      </w:tr>
      <w:tr w:rsidR="00C0663B" w14:paraId="1241E4AB" w14:textId="77777777" w:rsidTr="00537175">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E965BE" w14:textId="77777777" w:rsidR="00C0663B" w:rsidRPr="00393FC3" w:rsidRDefault="00C0663B" w:rsidP="0021226C">
            <w:pPr>
              <w:pStyle w:val="NormalWeb"/>
              <w:spacing w:before="0" w:beforeAutospacing="0" w:after="0" w:afterAutospacing="0"/>
              <w:rPr>
                <w:sz w:val="20"/>
                <w:szCs w:val="22"/>
              </w:rPr>
            </w:pPr>
            <w:r w:rsidRPr="00393FC3">
              <w:rPr>
                <w:rFonts w:ascii="Arial" w:hAnsi="Arial" w:cs="Arial"/>
                <w:color w:val="000000"/>
                <w:sz w:val="20"/>
                <w:szCs w:val="22"/>
              </w:rPr>
              <w:t>Text6</w:t>
            </w:r>
          </w:p>
        </w:tc>
        <w:tc>
          <w:tcPr>
            <w:tcW w:w="53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F0D029" w14:textId="77777777" w:rsidR="00C0663B" w:rsidRPr="00393FC3" w:rsidRDefault="00C0663B" w:rsidP="0021226C">
            <w:pPr>
              <w:pStyle w:val="NormalWeb"/>
              <w:spacing w:before="0" w:beforeAutospacing="0" w:after="0" w:afterAutospacing="0"/>
              <w:rPr>
                <w:sz w:val="20"/>
                <w:szCs w:val="22"/>
              </w:rPr>
            </w:pPr>
            <w:r w:rsidRPr="00393FC3">
              <w:rPr>
                <w:rFonts w:ascii="Arial" w:hAnsi="Arial" w:cs="Arial"/>
                <w:color w:val="000000"/>
                <w:sz w:val="20"/>
                <w:szCs w:val="22"/>
              </w:rPr>
              <w:t>String</w:t>
            </w:r>
          </w:p>
        </w:tc>
        <w:tc>
          <w:tcPr>
            <w:tcW w:w="96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16EA031" w14:textId="77777777" w:rsidR="00C0663B" w:rsidRPr="00393FC3" w:rsidRDefault="00C0663B" w:rsidP="0021226C">
            <w:pPr>
              <w:pStyle w:val="NormalWeb"/>
              <w:spacing w:before="0" w:beforeAutospacing="0" w:after="0" w:afterAutospacing="0"/>
              <w:rPr>
                <w:sz w:val="20"/>
                <w:szCs w:val="22"/>
              </w:rPr>
            </w:pPr>
          </w:p>
        </w:tc>
        <w:tc>
          <w:tcPr>
            <w:tcW w:w="1975" w:type="pct"/>
            <w:tcBorders>
              <w:top w:val="single" w:sz="6" w:space="0" w:color="000000"/>
              <w:left w:val="single" w:sz="6" w:space="0" w:color="000000"/>
              <w:bottom w:val="single" w:sz="6" w:space="0" w:color="000000"/>
              <w:right w:val="single" w:sz="6" w:space="0" w:color="000000"/>
            </w:tcBorders>
          </w:tcPr>
          <w:p w14:paraId="6C0455D5" w14:textId="77777777" w:rsidR="00C0663B" w:rsidRPr="00393FC3" w:rsidRDefault="00C0663B" w:rsidP="0021226C">
            <w:pPr>
              <w:pStyle w:val="NormalWeb"/>
              <w:spacing w:before="0" w:beforeAutospacing="0" w:after="0" w:afterAutospacing="0"/>
              <w:rPr>
                <w:rFonts w:ascii="Arial" w:hAnsi="Arial" w:cs="Arial"/>
                <w:color w:val="000000"/>
                <w:sz w:val="20"/>
                <w:szCs w:val="22"/>
              </w:rPr>
            </w:pPr>
            <w:proofErr w:type="spellStart"/>
            <w:r w:rsidRPr="00393FC3">
              <w:rPr>
                <w:rFonts w:ascii="Arial" w:hAnsi="Arial" w:cs="Arial"/>
                <w:color w:val="000000"/>
                <w:sz w:val="20"/>
                <w:szCs w:val="22"/>
              </w:rPr>
              <w:t>Case.Contact_Type__c</w:t>
            </w:r>
            <w:proofErr w:type="spellEnd"/>
          </w:p>
        </w:tc>
        <w:tc>
          <w:tcPr>
            <w:tcW w:w="429" w:type="pct"/>
            <w:tcBorders>
              <w:top w:val="single" w:sz="6" w:space="0" w:color="000000"/>
              <w:left w:val="single" w:sz="6" w:space="0" w:color="000000"/>
              <w:bottom w:val="single" w:sz="6" w:space="0" w:color="000000"/>
              <w:right w:val="single" w:sz="6" w:space="0" w:color="000000"/>
            </w:tcBorders>
          </w:tcPr>
          <w:p w14:paraId="7D5DCB01"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N</w:t>
            </w:r>
          </w:p>
        </w:tc>
      </w:tr>
      <w:tr w:rsidR="00C0663B" w:rsidRPr="00610948" w14:paraId="528A8475" w14:textId="77777777" w:rsidTr="00537175">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EE3EFA" w14:textId="77777777" w:rsidR="00C0663B" w:rsidRPr="00393FC3" w:rsidRDefault="00C0663B" w:rsidP="0021226C">
            <w:pPr>
              <w:pStyle w:val="NormalWeb"/>
              <w:spacing w:before="0" w:beforeAutospacing="0" w:after="0" w:afterAutospacing="0"/>
              <w:rPr>
                <w:sz w:val="20"/>
                <w:szCs w:val="22"/>
              </w:rPr>
            </w:pPr>
            <w:r w:rsidRPr="00393FC3">
              <w:rPr>
                <w:rFonts w:ascii="Arial" w:hAnsi="Arial" w:cs="Arial"/>
                <w:color w:val="000000"/>
                <w:sz w:val="20"/>
                <w:szCs w:val="22"/>
              </w:rPr>
              <w:t>Text7</w:t>
            </w:r>
          </w:p>
        </w:tc>
        <w:tc>
          <w:tcPr>
            <w:tcW w:w="53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F2C1E8" w14:textId="77777777" w:rsidR="00C0663B" w:rsidRPr="00393FC3" w:rsidRDefault="00C0663B" w:rsidP="0021226C">
            <w:pPr>
              <w:pStyle w:val="NormalWeb"/>
              <w:spacing w:before="0" w:beforeAutospacing="0" w:after="0" w:afterAutospacing="0"/>
              <w:rPr>
                <w:sz w:val="20"/>
                <w:szCs w:val="22"/>
              </w:rPr>
            </w:pPr>
            <w:r w:rsidRPr="00393FC3">
              <w:rPr>
                <w:rFonts w:ascii="Arial" w:hAnsi="Arial" w:cs="Arial"/>
                <w:color w:val="000000"/>
                <w:sz w:val="20"/>
                <w:szCs w:val="22"/>
              </w:rPr>
              <w:t>String</w:t>
            </w:r>
          </w:p>
        </w:tc>
        <w:tc>
          <w:tcPr>
            <w:tcW w:w="96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05A6E3" w14:textId="77777777" w:rsidR="00C0663B" w:rsidRPr="00393FC3" w:rsidRDefault="00C0663B" w:rsidP="0021226C">
            <w:pPr>
              <w:rPr>
                <w:rFonts w:ascii="Arial" w:hAnsi="Arial" w:cs="Arial"/>
                <w:sz w:val="20"/>
              </w:rPr>
            </w:pPr>
            <w:r w:rsidRPr="00393FC3">
              <w:rPr>
                <w:rFonts w:ascii="Arial" w:hAnsi="Arial" w:cs="Arial"/>
                <w:sz w:val="20"/>
              </w:rPr>
              <w:t xml:space="preserve">Same as </w:t>
            </w:r>
            <w:proofErr w:type="spellStart"/>
            <w:r w:rsidRPr="00393FC3">
              <w:rPr>
                <w:rFonts w:ascii="Arial" w:hAnsi="Arial" w:cs="Arial"/>
                <w:color w:val="000000"/>
                <w:sz w:val="20"/>
              </w:rPr>
              <w:t>InitiatedByApp</w:t>
            </w:r>
            <w:proofErr w:type="spellEnd"/>
            <w:r w:rsidRPr="00393FC3">
              <w:rPr>
                <w:rFonts w:ascii="Arial" w:hAnsi="Arial" w:cs="Arial"/>
                <w:sz w:val="20"/>
              </w:rPr>
              <w:t xml:space="preserve"> field</w:t>
            </w:r>
          </w:p>
        </w:tc>
        <w:tc>
          <w:tcPr>
            <w:tcW w:w="1975" w:type="pct"/>
            <w:tcBorders>
              <w:top w:val="single" w:sz="6" w:space="0" w:color="000000"/>
              <w:left w:val="single" w:sz="6" w:space="0" w:color="000000"/>
              <w:bottom w:val="single" w:sz="6" w:space="0" w:color="000000"/>
              <w:right w:val="single" w:sz="6" w:space="0" w:color="000000"/>
            </w:tcBorders>
          </w:tcPr>
          <w:p w14:paraId="51E048DA" w14:textId="77777777" w:rsidR="00C0663B" w:rsidRPr="00393FC3" w:rsidRDefault="00C0663B" w:rsidP="0021226C">
            <w:pPr>
              <w:rPr>
                <w:rFonts w:ascii="Arial" w:hAnsi="Arial" w:cs="Arial"/>
                <w:sz w:val="20"/>
              </w:rPr>
            </w:pPr>
            <w:proofErr w:type="spellStart"/>
            <w:r w:rsidRPr="00393FC3">
              <w:rPr>
                <w:rFonts w:ascii="Arial" w:hAnsi="Arial" w:cs="Arial"/>
                <w:color w:val="000000"/>
                <w:sz w:val="20"/>
              </w:rPr>
              <w:t>Harcoded</w:t>
            </w:r>
            <w:proofErr w:type="spellEnd"/>
            <w:r w:rsidRPr="00393FC3">
              <w:rPr>
                <w:rFonts w:ascii="Arial" w:hAnsi="Arial" w:cs="Arial"/>
                <w:color w:val="000000"/>
                <w:sz w:val="20"/>
              </w:rPr>
              <w:t xml:space="preserve"> to </w:t>
            </w:r>
            <w:proofErr w:type="spellStart"/>
            <w:r w:rsidRPr="00393FC3">
              <w:rPr>
                <w:rFonts w:ascii="Arial" w:hAnsi="Arial" w:cs="Arial"/>
                <w:color w:val="000000"/>
                <w:sz w:val="20"/>
              </w:rPr>
              <w:t>SalesForce</w:t>
            </w:r>
            <w:proofErr w:type="spellEnd"/>
            <w:r w:rsidRPr="00393FC3">
              <w:rPr>
                <w:rFonts w:ascii="Arial" w:hAnsi="Arial" w:cs="Arial"/>
                <w:color w:val="000000"/>
                <w:sz w:val="20"/>
              </w:rPr>
              <w:t xml:space="preserve"> or </w:t>
            </w:r>
            <w:proofErr w:type="spellStart"/>
            <w:r w:rsidRPr="00393FC3">
              <w:rPr>
                <w:rFonts w:ascii="Arial" w:hAnsi="Arial" w:cs="Arial"/>
                <w:color w:val="000000"/>
                <w:sz w:val="20"/>
              </w:rPr>
              <w:t>Case.Source__c</w:t>
            </w:r>
            <w:proofErr w:type="spellEnd"/>
          </w:p>
        </w:tc>
        <w:tc>
          <w:tcPr>
            <w:tcW w:w="429" w:type="pct"/>
            <w:tcBorders>
              <w:top w:val="single" w:sz="6" w:space="0" w:color="000000"/>
              <w:left w:val="single" w:sz="6" w:space="0" w:color="000000"/>
              <w:bottom w:val="single" w:sz="6" w:space="0" w:color="000000"/>
              <w:right w:val="single" w:sz="6" w:space="0" w:color="000000"/>
            </w:tcBorders>
          </w:tcPr>
          <w:p w14:paraId="2457ACBD" w14:textId="77777777" w:rsidR="00C0663B" w:rsidRPr="00393FC3" w:rsidRDefault="00C0663B" w:rsidP="0021226C">
            <w:pPr>
              <w:rPr>
                <w:rFonts w:ascii="Arial" w:hAnsi="Arial" w:cs="Arial"/>
                <w:color w:val="000000"/>
                <w:sz w:val="20"/>
              </w:rPr>
            </w:pPr>
            <w:r w:rsidRPr="00393FC3">
              <w:rPr>
                <w:rFonts w:ascii="Arial" w:hAnsi="Arial" w:cs="Arial"/>
                <w:color w:val="000000"/>
                <w:sz w:val="20"/>
              </w:rPr>
              <w:t>N</w:t>
            </w:r>
          </w:p>
        </w:tc>
      </w:tr>
      <w:tr w:rsidR="00C0663B" w:rsidRPr="00610948" w14:paraId="2CCE3232" w14:textId="77777777" w:rsidTr="00537175">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086661"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X</w:t>
            </w:r>
          </w:p>
        </w:tc>
        <w:tc>
          <w:tcPr>
            <w:tcW w:w="53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4C63F8"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Decimal</w:t>
            </w:r>
          </w:p>
        </w:tc>
        <w:tc>
          <w:tcPr>
            <w:tcW w:w="96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A3D491" w14:textId="77777777" w:rsidR="00C0663B" w:rsidRPr="00393FC3" w:rsidRDefault="00C0663B" w:rsidP="0021226C">
            <w:pPr>
              <w:rPr>
                <w:rFonts w:ascii="Arial" w:hAnsi="Arial" w:cs="Arial"/>
                <w:sz w:val="20"/>
              </w:rPr>
            </w:pPr>
          </w:p>
        </w:tc>
        <w:tc>
          <w:tcPr>
            <w:tcW w:w="1975" w:type="pct"/>
            <w:tcBorders>
              <w:top w:val="single" w:sz="6" w:space="0" w:color="000000"/>
              <w:left w:val="single" w:sz="6" w:space="0" w:color="000000"/>
              <w:bottom w:val="single" w:sz="6" w:space="0" w:color="000000"/>
              <w:right w:val="single" w:sz="6" w:space="0" w:color="000000"/>
            </w:tcBorders>
          </w:tcPr>
          <w:p w14:paraId="291EB6B6" w14:textId="77777777" w:rsidR="00C0663B" w:rsidRPr="00393FC3" w:rsidRDefault="00C0663B" w:rsidP="0021226C">
            <w:pPr>
              <w:rPr>
                <w:rFonts w:ascii="Arial" w:hAnsi="Arial" w:cs="Arial"/>
                <w:sz w:val="20"/>
              </w:rPr>
            </w:pPr>
            <w:r w:rsidRPr="00393FC3">
              <w:rPr>
                <w:rFonts w:ascii="Arial" w:hAnsi="Arial" w:cs="Arial"/>
                <w:sz w:val="20"/>
              </w:rPr>
              <w:t>Case.Centerline_2272X__c</w:t>
            </w:r>
          </w:p>
        </w:tc>
        <w:tc>
          <w:tcPr>
            <w:tcW w:w="429" w:type="pct"/>
            <w:tcBorders>
              <w:top w:val="single" w:sz="6" w:space="0" w:color="000000"/>
              <w:left w:val="single" w:sz="6" w:space="0" w:color="000000"/>
              <w:bottom w:val="single" w:sz="6" w:space="0" w:color="000000"/>
              <w:right w:val="single" w:sz="6" w:space="0" w:color="000000"/>
            </w:tcBorders>
          </w:tcPr>
          <w:p w14:paraId="1A543DA9" w14:textId="77777777" w:rsidR="00C0663B" w:rsidRPr="00393FC3" w:rsidRDefault="00C0663B" w:rsidP="0021226C">
            <w:pPr>
              <w:rPr>
                <w:rFonts w:ascii="Arial" w:hAnsi="Arial" w:cs="Arial"/>
                <w:sz w:val="20"/>
              </w:rPr>
            </w:pPr>
            <w:r w:rsidRPr="00393FC3">
              <w:rPr>
                <w:rFonts w:ascii="Arial" w:hAnsi="Arial" w:cs="Arial"/>
                <w:sz w:val="20"/>
              </w:rPr>
              <w:t>Y</w:t>
            </w:r>
          </w:p>
        </w:tc>
      </w:tr>
      <w:tr w:rsidR="00C0663B" w:rsidRPr="00610948" w14:paraId="0D3929D1" w14:textId="77777777" w:rsidTr="00537175">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686BAC"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lastRenderedPageBreak/>
              <w:t>Y</w:t>
            </w:r>
          </w:p>
        </w:tc>
        <w:tc>
          <w:tcPr>
            <w:tcW w:w="53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F79893"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Decimal</w:t>
            </w:r>
          </w:p>
        </w:tc>
        <w:tc>
          <w:tcPr>
            <w:tcW w:w="96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A5193E" w14:textId="77777777" w:rsidR="00C0663B" w:rsidRPr="00393FC3" w:rsidRDefault="00C0663B" w:rsidP="0021226C">
            <w:pPr>
              <w:rPr>
                <w:rFonts w:ascii="Arial" w:hAnsi="Arial" w:cs="Arial"/>
                <w:sz w:val="20"/>
              </w:rPr>
            </w:pPr>
          </w:p>
        </w:tc>
        <w:tc>
          <w:tcPr>
            <w:tcW w:w="1975" w:type="pct"/>
            <w:tcBorders>
              <w:top w:val="single" w:sz="6" w:space="0" w:color="000000"/>
              <w:left w:val="single" w:sz="6" w:space="0" w:color="000000"/>
              <w:bottom w:val="single" w:sz="6" w:space="0" w:color="000000"/>
              <w:right w:val="single" w:sz="6" w:space="0" w:color="000000"/>
            </w:tcBorders>
          </w:tcPr>
          <w:p w14:paraId="4AC63132" w14:textId="77777777" w:rsidR="00C0663B" w:rsidRPr="00393FC3" w:rsidRDefault="00C0663B" w:rsidP="0021226C">
            <w:pPr>
              <w:rPr>
                <w:rFonts w:ascii="Arial" w:hAnsi="Arial" w:cs="Arial"/>
                <w:sz w:val="20"/>
              </w:rPr>
            </w:pPr>
            <w:r w:rsidRPr="00393FC3">
              <w:rPr>
                <w:rFonts w:ascii="Arial" w:hAnsi="Arial" w:cs="Arial"/>
                <w:sz w:val="20"/>
              </w:rPr>
              <w:t>Case.Centerline_2272Y__c</w:t>
            </w:r>
          </w:p>
        </w:tc>
        <w:tc>
          <w:tcPr>
            <w:tcW w:w="429" w:type="pct"/>
            <w:tcBorders>
              <w:top w:val="single" w:sz="6" w:space="0" w:color="000000"/>
              <w:left w:val="single" w:sz="6" w:space="0" w:color="000000"/>
              <w:bottom w:val="single" w:sz="6" w:space="0" w:color="000000"/>
              <w:right w:val="single" w:sz="6" w:space="0" w:color="000000"/>
            </w:tcBorders>
          </w:tcPr>
          <w:p w14:paraId="305A248E" w14:textId="77777777" w:rsidR="00C0663B" w:rsidRPr="00393FC3" w:rsidRDefault="00C0663B" w:rsidP="0021226C">
            <w:pPr>
              <w:rPr>
                <w:rFonts w:ascii="Arial" w:hAnsi="Arial" w:cs="Arial"/>
                <w:sz w:val="20"/>
              </w:rPr>
            </w:pPr>
            <w:r w:rsidRPr="00393FC3">
              <w:rPr>
                <w:rFonts w:ascii="Arial" w:hAnsi="Arial" w:cs="Arial"/>
                <w:sz w:val="20"/>
              </w:rPr>
              <w:t>Y</w:t>
            </w:r>
          </w:p>
        </w:tc>
      </w:tr>
      <w:tr w:rsidR="00C0663B" w:rsidRPr="00610948" w14:paraId="09E277F4" w14:textId="77777777" w:rsidTr="00537175">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05DC50"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Zip</w:t>
            </w:r>
          </w:p>
        </w:tc>
        <w:tc>
          <w:tcPr>
            <w:tcW w:w="53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E1DB68" w14:textId="77777777" w:rsidR="00C0663B" w:rsidRPr="00393FC3" w:rsidRDefault="00C0663B" w:rsidP="0021226C">
            <w:pPr>
              <w:pStyle w:val="NormalWeb"/>
              <w:spacing w:before="0" w:beforeAutospacing="0" w:after="0" w:afterAutospacing="0"/>
              <w:rPr>
                <w:rFonts w:ascii="Arial" w:hAnsi="Arial" w:cs="Arial"/>
                <w:color w:val="000000"/>
                <w:sz w:val="20"/>
                <w:szCs w:val="22"/>
              </w:rPr>
            </w:pPr>
            <w:r w:rsidRPr="00393FC3">
              <w:rPr>
                <w:rFonts w:ascii="Arial" w:hAnsi="Arial" w:cs="Arial"/>
                <w:color w:val="000000"/>
                <w:sz w:val="20"/>
                <w:szCs w:val="22"/>
              </w:rPr>
              <w:t>Number</w:t>
            </w:r>
          </w:p>
        </w:tc>
        <w:tc>
          <w:tcPr>
            <w:tcW w:w="96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AADF4C" w14:textId="77777777" w:rsidR="00C0663B" w:rsidRPr="00393FC3" w:rsidRDefault="00C0663B" w:rsidP="0021226C">
            <w:pPr>
              <w:rPr>
                <w:rFonts w:ascii="Arial" w:hAnsi="Arial" w:cs="Arial"/>
                <w:sz w:val="20"/>
              </w:rPr>
            </w:pPr>
          </w:p>
        </w:tc>
        <w:tc>
          <w:tcPr>
            <w:tcW w:w="1975" w:type="pct"/>
            <w:tcBorders>
              <w:top w:val="single" w:sz="6" w:space="0" w:color="000000"/>
              <w:left w:val="single" w:sz="6" w:space="0" w:color="000000"/>
              <w:bottom w:val="single" w:sz="6" w:space="0" w:color="000000"/>
              <w:right w:val="single" w:sz="6" w:space="0" w:color="000000"/>
            </w:tcBorders>
          </w:tcPr>
          <w:p w14:paraId="0945617F" w14:textId="77777777" w:rsidR="00C0663B" w:rsidRPr="00393FC3" w:rsidRDefault="00C0663B" w:rsidP="0021226C">
            <w:pPr>
              <w:rPr>
                <w:rFonts w:ascii="Arial" w:hAnsi="Arial" w:cs="Arial"/>
                <w:sz w:val="20"/>
              </w:rPr>
            </w:pPr>
            <w:r w:rsidRPr="00393FC3">
              <w:rPr>
                <w:rFonts w:ascii="Arial" w:hAnsi="Arial" w:cs="Arial"/>
                <w:sz w:val="20"/>
              </w:rPr>
              <w:t>Case.</w:t>
            </w:r>
            <w:proofErr w:type="spellStart"/>
            <w:r w:rsidRPr="00393FC3">
              <w:rPr>
                <w:rFonts w:ascii="Arial" w:hAnsi="Arial" w:cs="Arial"/>
                <w:sz w:val="20"/>
              </w:rPr>
              <w:t>ZipCode</w:t>
            </w:r>
            <w:proofErr w:type="spellEnd"/>
            <w:r w:rsidRPr="00393FC3">
              <w:rPr>
                <w:rFonts w:ascii="Arial" w:hAnsi="Arial" w:cs="Arial"/>
                <w:sz w:val="20"/>
              </w:rPr>
              <w:t>__c</w:t>
            </w:r>
          </w:p>
        </w:tc>
        <w:tc>
          <w:tcPr>
            <w:tcW w:w="429" w:type="pct"/>
            <w:tcBorders>
              <w:top w:val="single" w:sz="6" w:space="0" w:color="000000"/>
              <w:left w:val="single" w:sz="6" w:space="0" w:color="000000"/>
              <w:bottom w:val="single" w:sz="6" w:space="0" w:color="000000"/>
              <w:right w:val="single" w:sz="6" w:space="0" w:color="000000"/>
            </w:tcBorders>
          </w:tcPr>
          <w:p w14:paraId="45B9F46B" w14:textId="77777777" w:rsidR="00C0663B" w:rsidRPr="00393FC3" w:rsidRDefault="00C0663B" w:rsidP="0021226C">
            <w:pPr>
              <w:rPr>
                <w:rFonts w:ascii="Arial" w:hAnsi="Arial" w:cs="Arial"/>
                <w:sz w:val="20"/>
              </w:rPr>
            </w:pPr>
            <w:r w:rsidRPr="00393FC3">
              <w:rPr>
                <w:rFonts w:ascii="Arial" w:hAnsi="Arial" w:cs="Arial"/>
                <w:sz w:val="20"/>
              </w:rPr>
              <w:t>N</w:t>
            </w:r>
          </w:p>
        </w:tc>
      </w:tr>
    </w:tbl>
    <w:p w14:paraId="272428C4" w14:textId="77777777" w:rsidR="00537175" w:rsidRDefault="00537175" w:rsidP="00C0663B">
      <w:pPr>
        <w:pStyle w:val="Heading6"/>
      </w:pPr>
    </w:p>
    <w:p w14:paraId="50207F44" w14:textId="7B67036E" w:rsidR="00C0663B" w:rsidRDefault="00C0663B" w:rsidP="00C0663B">
      <w:pPr>
        <w:pStyle w:val="Heading6"/>
      </w:pPr>
      <w:r>
        <w:t>2.2.2.1.2.4 Returns</w:t>
      </w:r>
    </w:p>
    <w:p w14:paraId="09BF3351" w14:textId="77777777" w:rsidR="00C0663B" w:rsidRDefault="00C0663B" w:rsidP="00C0663B">
      <w:pPr>
        <w:pStyle w:val="Normal1"/>
      </w:pPr>
      <w:r>
        <w:t>The service returns the following as a JSON string:</w:t>
      </w:r>
    </w:p>
    <w:p w14:paraId="07205537" w14:textId="77777777" w:rsidR="00C0663B" w:rsidRDefault="00C0663B" w:rsidP="00C0663B">
      <w:pPr>
        <w:pStyle w:val="Normal1"/>
      </w:pPr>
    </w:p>
    <w:p w14:paraId="7E71C797" w14:textId="77777777" w:rsidR="00C0663B" w:rsidRPr="00585CA7" w:rsidRDefault="00C0663B" w:rsidP="00C0663B">
      <w:pPr>
        <w:pStyle w:val="Normal1"/>
      </w:pPr>
      <w:r>
        <w:t>Example:</w:t>
      </w:r>
    </w:p>
    <w:tbl>
      <w:tblPr>
        <w:tblW w:w="5000" w:type="pct"/>
        <w:tblCellMar>
          <w:top w:w="15" w:type="dxa"/>
          <w:left w:w="15" w:type="dxa"/>
          <w:bottom w:w="15" w:type="dxa"/>
          <w:right w:w="15" w:type="dxa"/>
        </w:tblCellMar>
        <w:tblLook w:val="04A0" w:firstRow="1" w:lastRow="0" w:firstColumn="1" w:lastColumn="0" w:noHBand="0" w:noVBand="1"/>
      </w:tblPr>
      <w:tblGrid>
        <w:gridCol w:w="9344"/>
      </w:tblGrid>
      <w:tr w:rsidR="00C0663B" w:rsidRPr="00585CA7" w14:paraId="534DB54A" w14:textId="77777777" w:rsidTr="0021226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6E02D6ED"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w:t>
            </w:r>
          </w:p>
          <w:p w14:paraId="7DFC31AA"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t>"Value": {</w:t>
            </w:r>
          </w:p>
          <w:p w14:paraId="4F0A326E"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"Date1": "",</w:t>
            </w:r>
          </w:p>
          <w:p w14:paraId="553D808C"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"Text1": "",</w:t>
            </w:r>
          </w:p>
          <w:p w14:paraId="33796BDA"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"Text3": "",</w:t>
            </w:r>
          </w:p>
          <w:p w14:paraId="542B60BD"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"Text4": "",</w:t>
            </w:r>
          </w:p>
          <w:p w14:paraId="1F2B04A2"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"Text6": "",</w:t>
            </w:r>
          </w:p>
          <w:p w14:paraId="505D89C0"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RequestId</w:t>
            </w:r>
            <w:proofErr w:type="spellEnd"/>
            <w:r w:rsidRPr="003D07CA">
              <w:rPr>
                <w:rFonts w:ascii="Courier New" w:eastAsia="Times New Roman" w:hAnsi="Courier New" w:cs="Courier New"/>
                <w:color w:val="000000"/>
              </w:rPr>
              <w:t>": ,</w:t>
            </w:r>
          </w:p>
          <w:p w14:paraId="2F7A6EDB"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DomainId</w:t>
            </w:r>
            <w:proofErr w:type="spellEnd"/>
            <w:r w:rsidRPr="003D07CA">
              <w:rPr>
                <w:rFonts w:ascii="Courier New" w:eastAsia="Times New Roman" w:hAnsi="Courier New" w:cs="Courier New"/>
                <w:color w:val="000000"/>
              </w:rPr>
              <w:t>": ,</w:t>
            </w:r>
          </w:p>
          <w:p w14:paraId="06FB94D0"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ProjectSid</w:t>
            </w:r>
            <w:proofErr w:type="spellEnd"/>
            <w:r w:rsidRPr="003D07CA">
              <w:rPr>
                <w:rFonts w:ascii="Courier New" w:eastAsia="Times New Roman" w:hAnsi="Courier New" w:cs="Courier New"/>
                <w:color w:val="000000"/>
              </w:rPr>
              <w:t>": ,</w:t>
            </w:r>
          </w:p>
          <w:p w14:paraId="7C88AD73"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ProblemCode</w:t>
            </w:r>
            <w:proofErr w:type="spellEnd"/>
            <w:r w:rsidRPr="003D07CA">
              <w:rPr>
                <w:rFonts w:ascii="Courier New" w:eastAsia="Times New Roman" w:hAnsi="Courier New" w:cs="Courier New"/>
                <w:color w:val="000000"/>
              </w:rPr>
              <w:t>": "",</w:t>
            </w:r>
          </w:p>
          <w:p w14:paraId="22731655"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"Details": "",</w:t>
            </w:r>
          </w:p>
          <w:p w14:paraId="342C709B"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ReqCategory</w:t>
            </w:r>
            <w:proofErr w:type="spellEnd"/>
            <w:r w:rsidRPr="003D07CA">
              <w:rPr>
                <w:rFonts w:ascii="Courier New" w:eastAsia="Times New Roman" w:hAnsi="Courier New" w:cs="Courier New"/>
                <w:color w:val="000000"/>
              </w:rPr>
              <w:t>": "",</w:t>
            </w:r>
          </w:p>
          <w:p w14:paraId="27E8A6DA"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"Description": "",</w:t>
            </w:r>
          </w:p>
          <w:p w14:paraId="2355CA0C"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"Priority": "",</w:t>
            </w:r>
          </w:p>
          <w:p w14:paraId="2D34E176"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"SRX": ,</w:t>
            </w:r>
          </w:p>
          <w:p w14:paraId="60BA410F"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"SRY": ,</w:t>
            </w:r>
          </w:p>
          <w:p w14:paraId="645ECA71"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ProblemSid</w:t>
            </w:r>
            <w:proofErr w:type="spellEnd"/>
            <w:r w:rsidRPr="003D07CA">
              <w:rPr>
                <w:rFonts w:ascii="Courier New" w:eastAsia="Times New Roman" w:hAnsi="Courier New" w:cs="Courier New"/>
                <w:color w:val="000000"/>
              </w:rPr>
              <w:t>": ,</w:t>
            </w:r>
          </w:p>
          <w:p w14:paraId="238943C5"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ReqCustFieldCatId</w:t>
            </w:r>
            <w:proofErr w:type="spellEnd"/>
            <w:r w:rsidRPr="003D07CA">
              <w:rPr>
                <w:rFonts w:ascii="Courier New" w:eastAsia="Times New Roman" w:hAnsi="Courier New" w:cs="Courier New"/>
                <w:color w:val="000000"/>
              </w:rPr>
              <w:t>": ,</w:t>
            </w:r>
          </w:p>
          <w:p w14:paraId="63F99390"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ProbAddress</w:t>
            </w:r>
            <w:proofErr w:type="spellEnd"/>
            <w:r w:rsidRPr="003D07CA">
              <w:rPr>
                <w:rFonts w:ascii="Courier New" w:eastAsia="Times New Roman" w:hAnsi="Courier New" w:cs="Courier New"/>
                <w:color w:val="000000"/>
              </w:rPr>
              <w:t>": "",</w:t>
            </w:r>
          </w:p>
          <w:p w14:paraId="789EE196"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ProbCity</w:t>
            </w:r>
            <w:proofErr w:type="spellEnd"/>
            <w:r w:rsidRPr="003D07CA">
              <w:rPr>
                <w:rFonts w:ascii="Courier New" w:eastAsia="Times New Roman" w:hAnsi="Courier New" w:cs="Courier New"/>
                <w:color w:val="000000"/>
              </w:rPr>
              <w:t>": "",</w:t>
            </w:r>
          </w:p>
          <w:p w14:paraId="02413560"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ProbZip</w:t>
            </w:r>
            <w:proofErr w:type="spellEnd"/>
            <w:r w:rsidRPr="003D07CA">
              <w:rPr>
                <w:rFonts w:ascii="Courier New" w:eastAsia="Times New Roman" w:hAnsi="Courier New" w:cs="Courier New"/>
                <w:color w:val="000000"/>
              </w:rPr>
              <w:t>": "",</w:t>
            </w:r>
          </w:p>
          <w:p w14:paraId="1AA95D59"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ProbAddType</w:t>
            </w:r>
            <w:proofErr w:type="spellEnd"/>
            <w:r w:rsidRPr="003D07CA">
              <w:rPr>
                <w:rFonts w:ascii="Courier New" w:eastAsia="Times New Roman" w:hAnsi="Courier New" w:cs="Courier New"/>
                <w:color w:val="000000"/>
              </w:rPr>
              <w:t>": "",</w:t>
            </w:r>
          </w:p>
          <w:p w14:paraId="6E6EDF05"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InitiatedBy</w:t>
            </w:r>
            <w:proofErr w:type="spellEnd"/>
            <w:r w:rsidRPr="003D07CA">
              <w:rPr>
                <w:rFonts w:ascii="Courier New" w:eastAsia="Times New Roman" w:hAnsi="Courier New" w:cs="Courier New"/>
                <w:color w:val="000000"/>
              </w:rPr>
              <w:t>": "",</w:t>
            </w:r>
          </w:p>
          <w:p w14:paraId="2E6EC2CC"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DateTimeInit</w:t>
            </w:r>
            <w:proofErr w:type="spellEnd"/>
            <w:r w:rsidRPr="003D07CA">
              <w:rPr>
                <w:rFonts w:ascii="Courier New" w:eastAsia="Times New Roman" w:hAnsi="Courier New" w:cs="Courier New"/>
                <w:color w:val="000000"/>
              </w:rPr>
              <w:t>": "",</w:t>
            </w:r>
          </w:p>
          <w:p w14:paraId="6A33C8E0"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SubmitToPager</w:t>
            </w:r>
            <w:proofErr w:type="spellEnd"/>
            <w:r w:rsidRPr="003D07CA">
              <w:rPr>
                <w:rFonts w:ascii="Courier New" w:eastAsia="Times New Roman" w:hAnsi="Courier New" w:cs="Courier New"/>
                <w:color w:val="000000"/>
              </w:rPr>
              <w:t>": "",</w:t>
            </w:r>
          </w:p>
          <w:p w14:paraId="5FAE1F20"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SubmitToPhone</w:t>
            </w:r>
            <w:proofErr w:type="spellEnd"/>
            <w:r w:rsidRPr="003D07CA">
              <w:rPr>
                <w:rFonts w:ascii="Courier New" w:eastAsia="Times New Roman" w:hAnsi="Courier New" w:cs="Courier New"/>
                <w:color w:val="000000"/>
              </w:rPr>
              <w:t>": "",</w:t>
            </w:r>
          </w:p>
          <w:p w14:paraId="35ED0217"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SubmitTo</w:t>
            </w:r>
            <w:proofErr w:type="spellEnd"/>
            <w:r w:rsidRPr="003D07CA">
              <w:rPr>
                <w:rFonts w:ascii="Courier New" w:eastAsia="Times New Roman" w:hAnsi="Courier New" w:cs="Courier New"/>
                <w:color w:val="000000"/>
              </w:rPr>
              <w:t>": "",</w:t>
            </w:r>
          </w:p>
          <w:p w14:paraId="607602AC"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SubmitToEmail</w:t>
            </w:r>
            <w:proofErr w:type="spellEnd"/>
            <w:r w:rsidRPr="003D07CA">
              <w:rPr>
                <w:rFonts w:ascii="Courier New" w:eastAsia="Times New Roman" w:hAnsi="Courier New" w:cs="Courier New"/>
                <w:color w:val="000000"/>
              </w:rPr>
              <w:t>": "",</w:t>
            </w:r>
          </w:p>
          <w:p w14:paraId="2A5163EA"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ClosedBy</w:t>
            </w:r>
            <w:proofErr w:type="spellEnd"/>
            <w:r w:rsidRPr="003D07CA">
              <w:rPr>
                <w:rFonts w:ascii="Courier New" w:eastAsia="Times New Roman" w:hAnsi="Courier New" w:cs="Courier New"/>
                <w:color w:val="000000"/>
              </w:rPr>
              <w:t>": "",</w:t>
            </w:r>
          </w:p>
          <w:p w14:paraId="0F72E346"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DateTimeClosed</w:t>
            </w:r>
            <w:proofErr w:type="spellEnd"/>
            <w:r w:rsidRPr="003D07CA">
              <w:rPr>
                <w:rFonts w:ascii="Courier New" w:eastAsia="Times New Roman" w:hAnsi="Courier New" w:cs="Courier New"/>
                <w:color w:val="000000"/>
              </w:rPr>
              <w:t>": "",</w:t>
            </w:r>
          </w:p>
          <w:p w14:paraId="4585B10C"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WorkOrderId</w:t>
            </w:r>
            <w:proofErr w:type="spellEnd"/>
            <w:r w:rsidRPr="003D07CA">
              <w:rPr>
                <w:rFonts w:ascii="Courier New" w:eastAsia="Times New Roman" w:hAnsi="Courier New" w:cs="Courier New"/>
                <w:color w:val="000000"/>
              </w:rPr>
              <w:t>": "",</w:t>
            </w:r>
          </w:p>
          <w:p w14:paraId="34E5F12D"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ProjectName</w:t>
            </w:r>
            <w:proofErr w:type="spellEnd"/>
            <w:r w:rsidRPr="003D07CA">
              <w:rPr>
                <w:rFonts w:ascii="Courier New" w:eastAsia="Times New Roman" w:hAnsi="Courier New" w:cs="Courier New"/>
                <w:color w:val="000000"/>
              </w:rPr>
              <w:t>": "",</w:t>
            </w:r>
          </w:p>
          <w:p w14:paraId="746220B0"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DateSubmitTo</w:t>
            </w:r>
            <w:proofErr w:type="spellEnd"/>
            <w:r w:rsidRPr="003D07CA">
              <w:rPr>
                <w:rFonts w:ascii="Courier New" w:eastAsia="Times New Roman" w:hAnsi="Courier New" w:cs="Courier New"/>
                <w:color w:val="000000"/>
              </w:rPr>
              <w:t>": "",</w:t>
            </w:r>
          </w:p>
          <w:p w14:paraId="738CFBDE"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SubmitToOpenBy</w:t>
            </w:r>
            <w:proofErr w:type="spellEnd"/>
            <w:r w:rsidRPr="003D07CA">
              <w:rPr>
                <w:rFonts w:ascii="Courier New" w:eastAsia="Times New Roman" w:hAnsi="Courier New" w:cs="Courier New"/>
                <w:color w:val="000000"/>
              </w:rPr>
              <w:t>": "",</w:t>
            </w:r>
          </w:p>
          <w:p w14:paraId="02A75E47"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lastRenderedPageBreak/>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DateSubmitToOpen</w:t>
            </w:r>
            <w:proofErr w:type="spellEnd"/>
            <w:r w:rsidRPr="003D07CA">
              <w:rPr>
                <w:rFonts w:ascii="Courier New" w:eastAsia="Times New Roman" w:hAnsi="Courier New" w:cs="Courier New"/>
                <w:color w:val="000000"/>
              </w:rPr>
              <w:t>": "",</w:t>
            </w:r>
          </w:p>
          <w:p w14:paraId="69D86930"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DispatchTo</w:t>
            </w:r>
            <w:proofErr w:type="spellEnd"/>
            <w:r w:rsidRPr="003D07CA">
              <w:rPr>
                <w:rFonts w:ascii="Courier New" w:eastAsia="Times New Roman" w:hAnsi="Courier New" w:cs="Courier New"/>
                <w:color w:val="000000"/>
              </w:rPr>
              <w:t>": "",</w:t>
            </w:r>
          </w:p>
          <w:p w14:paraId="2E483467"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DateDispatchTo</w:t>
            </w:r>
            <w:proofErr w:type="spellEnd"/>
            <w:r w:rsidRPr="003D07CA">
              <w:rPr>
                <w:rFonts w:ascii="Courier New" w:eastAsia="Times New Roman" w:hAnsi="Courier New" w:cs="Courier New"/>
                <w:color w:val="000000"/>
              </w:rPr>
              <w:t>": "",</w:t>
            </w:r>
          </w:p>
          <w:p w14:paraId="230F155B"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DispatchOpenBy</w:t>
            </w:r>
            <w:proofErr w:type="spellEnd"/>
            <w:r w:rsidRPr="003D07CA">
              <w:rPr>
                <w:rFonts w:ascii="Courier New" w:eastAsia="Times New Roman" w:hAnsi="Courier New" w:cs="Courier New"/>
                <w:color w:val="000000"/>
              </w:rPr>
              <w:t>": "",</w:t>
            </w:r>
          </w:p>
          <w:p w14:paraId="14B317E8"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DateDispatchOpen</w:t>
            </w:r>
            <w:proofErr w:type="spellEnd"/>
            <w:r w:rsidRPr="003D07CA">
              <w:rPr>
                <w:rFonts w:ascii="Courier New" w:eastAsia="Times New Roman" w:hAnsi="Courier New" w:cs="Courier New"/>
                <w:color w:val="000000"/>
              </w:rPr>
              <w:t>": "",</w:t>
            </w:r>
          </w:p>
          <w:p w14:paraId="35A8DC93"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MapPage</w:t>
            </w:r>
            <w:proofErr w:type="spellEnd"/>
            <w:r w:rsidRPr="003D07CA">
              <w:rPr>
                <w:rFonts w:ascii="Courier New" w:eastAsia="Times New Roman" w:hAnsi="Courier New" w:cs="Courier New"/>
                <w:color w:val="000000"/>
              </w:rPr>
              <w:t>": "",</w:t>
            </w:r>
          </w:p>
          <w:p w14:paraId="2A22BD35"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"Shop": "",</w:t>
            </w:r>
          </w:p>
          <w:p w14:paraId="11C170E0"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"Status": "",</w:t>
            </w:r>
          </w:p>
          <w:p w14:paraId="4513F3F4"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"Cancel": ,</w:t>
            </w:r>
          </w:p>
          <w:p w14:paraId="2982A26C"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CancelledBy</w:t>
            </w:r>
            <w:proofErr w:type="spellEnd"/>
            <w:r w:rsidRPr="003D07CA">
              <w:rPr>
                <w:rFonts w:ascii="Courier New" w:eastAsia="Times New Roman" w:hAnsi="Courier New" w:cs="Courier New"/>
                <w:color w:val="000000"/>
              </w:rPr>
              <w:t>": "",</w:t>
            </w:r>
          </w:p>
          <w:p w14:paraId="139DC75A"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DateCancelled</w:t>
            </w:r>
            <w:proofErr w:type="spellEnd"/>
            <w:r w:rsidRPr="003D07CA">
              <w:rPr>
                <w:rFonts w:ascii="Courier New" w:eastAsia="Times New Roman" w:hAnsi="Courier New" w:cs="Courier New"/>
                <w:color w:val="000000"/>
              </w:rPr>
              <w:t>": "",</w:t>
            </w:r>
          </w:p>
          <w:p w14:paraId="26F5916D"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LaborCost</w:t>
            </w:r>
            <w:proofErr w:type="spellEnd"/>
            <w:r w:rsidRPr="003D07CA">
              <w:rPr>
                <w:rFonts w:ascii="Courier New" w:eastAsia="Times New Roman" w:hAnsi="Courier New" w:cs="Courier New"/>
                <w:color w:val="000000"/>
              </w:rPr>
              <w:t>": ,</w:t>
            </w:r>
          </w:p>
          <w:p w14:paraId="35D8D23F"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FieldInvtDone</w:t>
            </w:r>
            <w:proofErr w:type="spellEnd"/>
            <w:r w:rsidRPr="003D07CA">
              <w:rPr>
                <w:rFonts w:ascii="Courier New" w:eastAsia="Times New Roman" w:hAnsi="Courier New" w:cs="Courier New"/>
                <w:color w:val="000000"/>
              </w:rPr>
              <w:t>": ,</w:t>
            </w:r>
          </w:p>
          <w:p w14:paraId="5A0697F2"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DateInvtDone</w:t>
            </w:r>
            <w:proofErr w:type="spellEnd"/>
            <w:r w:rsidRPr="003D07CA">
              <w:rPr>
                <w:rFonts w:ascii="Courier New" w:eastAsia="Times New Roman" w:hAnsi="Courier New" w:cs="Courier New"/>
                <w:color w:val="000000"/>
              </w:rPr>
              <w:t>": "",</w:t>
            </w:r>
          </w:p>
          <w:p w14:paraId="4A000FAE"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WONeeded</w:t>
            </w:r>
            <w:proofErr w:type="spellEnd"/>
            <w:r w:rsidRPr="003D07CA">
              <w:rPr>
                <w:rFonts w:ascii="Courier New" w:eastAsia="Times New Roman" w:hAnsi="Courier New" w:cs="Courier New"/>
                <w:color w:val="000000"/>
              </w:rPr>
              <w:t>": ,</w:t>
            </w:r>
          </w:p>
          <w:p w14:paraId="7F666E35"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"Excursion": ,</w:t>
            </w:r>
          </w:p>
          <w:p w14:paraId="179EEBF4"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TileNo</w:t>
            </w:r>
            <w:proofErr w:type="spellEnd"/>
            <w:r w:rsidRPr="003D07CA">
              <w:rPr>
                <w:rFonts w:ascii="Courier New" w:eastAsia="Times New Roman" w:hAnsi="Courier New" w:cs="Courier New"/>
                <w:color w:val="000000"/>
              </w:rPr>
              <w:t>": "",</w:t>
            </w:r>
          </w:p>
          <w:p w14:paraId="46CEBD7E"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PrjCompleteDate</w:t>
            </w:r>
            <w:proofErr w:type="spellEnd"/>
            <w:r w:rsidRPr="003D07CA">
              <w:rPr>
                <w:rFonts w:ascii="Courier New" w:eastAsia="Times New Roman" w:hAnsi="Courier New" w:cs="Courier New"/>
                <w:color w:val="000000"/>
              </w:rPr>
              <w:t>": "",</w:t>
            </w:r>
          </w:p>
          <w:p w14:paraId="04485A0D"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"Text2": "",</w:t>
            </w:r>
          </w:p>
          <w:p w14:paraId="66B35EF1"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"Text5": "",</w:t>
            </w:r>
          </w:p>
          <w:p w14:paraId="0A4E2290"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"Text7": "",</w:t>
            </w:r>
          </w:p>
          <w:p w14:paraId="7290AE13"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"Text8": "",</w:t>
            </w:r>
          </w:p>
          <w:p w14:paraId="3372FED9"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"Text9": "",</w:t>
            </w:r>
          </w:p>
          <w:p w14:paraId="5DA78CB1"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"Text10": "",</w:t>
            </w:r>
          </w:p>
          <w:p w14:paraId="7FCD5589"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"Text11": "",</w:t>
            </w:r>
          </w:p>
          <w:p w14:paraId="035776EA"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"Text12": "",</w:t>
            </w:r>
          </w:p>
          <w:p w14:paraId="4D799226"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"Text13": "",</w:t>
            </w:r>
          </w:p>
          <w:p w14:paraId="4BE89CE9"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"Text14": "",</w:t>
            </w:r>
          </w:p>
          <w:p w14:paraId="35D88012"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"Text15": "",</w:t>
            </w:r>
          </w:p>
          <w:p w14:paraId="4DB5FBD2"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"Text16": "",</w:t>
            </w:r>
          </w:p>
          <w:p w14:paraId="598A737D"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"Text17": "",</w:t>
            </w:r>
          </w:p>
          <w:p w14:paraId="2F7D7833"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"Text18": "",</w:t>
            </w:r>
          </w:p>
          <w:p w14:paraId="7B7904AE"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"Text19": "",</w:t>
            </w:r>
          </w:p>
          <w:p w14:paraId="6CB58457"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"Text20": "",</w:t>
            </w:r>
          </w:p>
          <w:p w14:paraId="0AA2E4A3"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OtherSystemId</w:t>
            </w:r>
            <w:proofErr w:type="spellEnd"/>
            <w:r w:rsidRPr="003D07CA">
              <w:rPr>
                <w:rFonts w:ascii="Courier New" w:eastAsia="Times New Roman" w:hAnsi="Courier New" w:cs="Courier New"/>
                <w:color w:val="000000"/>
              </w:rPr>
              <w:t>": "",</w:t>
            </w:r>
          </w:p>
          <w:p w14:paraId="2629EB67"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OtherSystemStatus</w:t>
            </w:r>
            <w:proofErr w:type="spellEnd"/>
            <w:r w:rsidRPr="003D07CA">
              <w:rPr>
                <w:rFonts w:ascii="Courier New" w:eastAsia="Times New Roman" w:hAnsi="Courier New" w:cs="Courier New"/>
                <w:color w:val="000000"/>
              </w:rPr>
              <w:t>": "",</w:t>
            </w:r>
          </w:p>
          <w:p w14:paraId="31388C03"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OtherSystemCode</w:t>
            </w:r>
            <w:proofErr w:type="spellEnd"/>
            <w:r w:rsidRPr="003D07CA">
              <w:rPr>
                <w:rFonts w:ascii="Courier New" w:eastAsia="Times New Roman" w:hAnsi="Courier New" w:cs="Courier New"/>
                <w:color w:val="000000"/>
              </w:rPr>
              <w:t>": "",</w:t>
            </w:r>
          </w:p>
          <w:p w14:paraId="61600E67"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OtherSystemDesc</w:t>
            </w:r>
            <w:proofErr w:type="spellEnd"/>
            <w:r w:rsidRPr="003D07CA">
              <w:rPr>
                <w:rFonts w:ascii="Courier New" w:eastAsia="Times New Roman" w:hAnsi="Courier New" w:cs="Courier New"/>
                <w:color w:val="000000"/>
              </w:rPr>
              <w:t>": "",</w:t>
            </w:r>
          </w:p>
          <w:p w14:paraId="3D1571EA"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"OtherSystemDesc2": "",</w:t>
            </w:r>
          </w:p>
          <w:p w14:paraId="7ABFF871"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ProbAptNum</w:t>
            </w:r>
            <w:proofErr w:type="spellEnd"/>
            <w:r w:rsidRPr="003D07CA">
              <w:rPr>
                <w:rFonts w:ascii="Courier New" w:eastAsia="Times New Roman" w:hAnsi="Courier New" w:cs="Courier New"/>
                <w:color w:val="000000"/>
              </w:rPr>
              <w:t>": "",</w:t>
            </w:r>
          </w:p>
          <w:p w14:paraId="31AB1078"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ProbLandmark</w:t>
            </w:r>
            <w:proofErr w:type="spellEnd"/>
            <w:r w:rsidRPr="003D07CA">
              <w:rPr>
                <w:rFonts w:ascii="Courier New" w:eastAsia="Times New Roman" w:hAnsi="Courier New" w:cs="Courier New"/>
                <w:color w:val="000000"/>
              </w:rPr>
              <w:t>": "",</w:t>
            </w:r>
          </w:p>
          <w:p w14:paraId="0AA3AA88"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ProbDistrict</w:t>
            </w:r>
            <w:proofErr w:type="spellEnd"/>
            <w:r w:rsidRPr="003D07CA">
              <w:rPr>
                <w:rFonts w:ascii="Courier New" w:eastAsia="Times New Roman" w:hAnsi="Courier New" w:cs="Courier New"/>
                <w:color w:val="000000"/>
              </w:rPr>
              <w:t>": "",</w:t>
            </w:r>
          </w:p>
          <w:p w14:paraId="43D1DC34"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ProbState</w:t>
            </w:r>
            <w:proofErr w:type="spellEnd"/>
            <w:r w:rsidRPr="003D07CA">
              <w:rPr>
                <w:rFonts w:ascii="Courier New" w:eastAsia="Times New Roman" w:hAnsi="Courier New" w:cs="Courier New"/>
                <w:color w:val="000000"/>
              </w:rPr>
              <w:t>": "",</w:t>
            </w:r>
          </w:p>
          <w:p w14:paraId="64F98497"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ProbLocation</w:t>
            </w:r>
            <w:proofErr w:type="spellEnd"/>
            <w:r w:rsidRPr="003D07CA">
              <w:rPr>
                <w:rFonts w:ascii="Courier New" w:eastAsia="Times New Roman" w:hAnsi="Courier New" w:cs="Courier New"/>
                <w:color w:val="000000"/>
              </w:rPr>
              <w:t>": "",</w:t>
            </w:r>
          </w:p>
          <w:p w14:paraId="53607C8E"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CancelReason</w:t>
            </w:r>
            <w:proofErr w:type="spellEnd"/>
            <w:r w:rsidRPr="003D07CA">
              <w:rPr>
                <w:rFonts w:ascii="Courier New" w:eastAsia="Times New Roman" w:hAnsi="Courier New" w:cs="Courier New"/>
                <w:color w:val="000000"/>
              </w:rPr>
              <w:t>": "",</w:t>
            </w:r>
          </w:p>
          <w:p w14:paraId="37973C69"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"Num1": ,</w:t>
            </w:r>
          </w:p>
          <w:p w14:paraId="3FF56668"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"Num2": ,</w:t>
            </w:r>
          </w:p>
          <w:p w14:paraId="44666A97"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"Num3": ,</w:t>
            </w:r>
          </w:p>
          <w:p w14:paraId="2813EF49"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"Num4": ,</w:t>
            </w:r>
          </w:p>
          <w:p w14:paraId="1FCF817D"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"Num5": ,</w:t>
            </w:r>
          </w:p>
          <w:p w14:paraId="76A75433"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lastRenderedPageBreak/>
              <w:tab/>
            </w:r>
            <w:r w:rsidRPr="003D07CA">
              <w:rPr>
                <w:rFonts w:ascii="Courier New" w:eastAsia="Times New Roman" w:hAnsi="Courier New" w:cs="Courier New"/>
                <w:color w:val="000000"/>
              </w:rPr>
              <w:tab/>
              <w:t>"Date2": "",</w:t>
            </w:r>
          </w:p>
          <w:p w14:paraId="0C5626C9"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"Date3": "",</w:t>
            </w:r>
          </w:p>
          <w:p w14:paraId="601AA30B"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"Date4": "",</w:t>
            </w:r>
          </w:p>
          <w:p w14:paraId="78EDB569"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"Date5": "",</w:t>
            </w:r>
          </w:p>
          <w:p w14:paraId="525563DF"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InitiatedByApp</w:t>
            </w:r>
            <w:proofErr w:type="spellEnd"/>
            <w:r w:rsidRPr="003D07CA">
              <w:rPr>
                <w:rFonts w:ascii="Courier New" w:eastAsia="Times New Roman" w:hAnsi="Courier New" w:cs="Courier New"/>
                <w:color w:val="000000"/>
              </w:rPr>
              <w:t>": "",</w:t>
            </w:r>
          </w:p>
          <w:p w14:paraId="30E53D0D"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"Resolution": "",</w:t>
            </w:r>
          </w:p>
          <w:p w14:paraId="6563E9CC"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IsClosed</w:t>
            </w:r>
            <w:proofErr w:type="spellEnd"/>
            <w:r w:rsidRPr="003D07CA">
              <w:rPr>
                <w:rFonts w:ascii="Courier New" w:eastAsia="Times New Roman" w:hAnsi="Courier New" w:cs="Courier New"/>
                <w:color w:val="000000"/>
              </w:rPr>
              <w:t>": ,</w:t>
            </w:r>
          </w:p>
          <w:p w14:paraId="450D1B4A"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StreetName</w:t>
            </w:r>
            <w:proofErr w:type="spellEnd"/>
            <w:r w:rsidRPr="003D07CA">
              <w:rPr>
                <w:rFonts w:ascii="Courier New" w:eastAsia="Times New Roman" w:hAnsi="Courier New" w:cs="Courier New"/>
                <w:color w:val="000000"/>
              </w:rPr>
              <w:t>": "",</w:t>
            </w:r>
          </w:p>
          <w:p w14:paraId="22DCBA1B"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LockedByDesktopUser</w:t>
            </w:r>
            <w:proofErr w:type="spellEnd"/>
            <w:r w:rsidRPr="003D07CA">
              <w:rPr>
                <w:rFonts w:ascii="Courier New" w:eastAsia="Times New Roman" w:hAnsi="Courier New" w:cs="Courier New"/>
                <w:color w:val="000000"/>
              </w:rPr>
              <w:t>": ""</w:t>
            </w:r>
          </w:p>
          <w:p w14:paraId="08DC5795"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t>},</w:t>
            </w:r>
          </w:p>
          <w:p w14:paraId="0818A455"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t>"Status": 0,</w:t>
            </w:r>
          </w:p>
          <w:p w14:paraId="34650302" w14:textId="77777777" w:rsidR="00C0663B" w:rsidRPr="003D07CA" w:rsidRDefault="00C0663B" w:rsidP="0021226C">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t>"Message": null</w:t>
            </w:r>
          </w:p>
          <w:p w14:paraId="22312B0F" w14:textId="77777777" w:rsidR="00C0663B" w:rsidRPr="00585CA7" w:rsidRDefault="00C0663B" w:rsidP="0021226C">
            <w:pPr>
              <w:spacing w:after="0" w:line="240" w:lineRule="auto"/>
              <w:rPr>
                <w:rFonts w:ascii="Courier New" w:eastAsia="Times New Roman" w:hAnsi="Courier New" w:cs="Courier New"/>
              </w:rPr>
            </w:pPr>
            <w:r w:rsidRPr="003D07CA">
              <w:rPr>
                <w:rFonts w:ascii="Courier New" w:eastAsia="Times New Roman" w:hAnsi="Courier New" w:cs="Courier New"/>
                <w:color w:val="000000"/>
              </w:rPr>
              <w:t>}</w:t>
            </w:r>
          </w:p>
        </w:tc>
      </w:tr>
    </w:tbl>
    <w:p w14:paraId="6730C5BA" w14:textId="77777777" w:rsidR="00C0663B" w:rsidRDefault="00C0663B" w:rsidP="00C0663B"/>
    <w:p w14:paraId="77BA5C79" w14:textId="77777777" w:rsidR="00DC750D" w:rsidRDefault="00DC750D" w:rsidP="00FD21E8">
      <w:pPr>
        <w:pStyle w:val="Heading5"/>
      </w:pPr>
    </w:p>
    <w:tbl>
      <w:tblPr>
        <w:tblW w:w="5000" w:type="pct"/>
        <w:tblCellMar>
          <w:top w:w="15" w:type="dxa"/>
          <w:left w:w="15" w:type="dxa"/>
          <w:bottom w:w="15" w:type="dxa"/>
          <w:right w:w="15" w:type="dxa"/>
        </w:tblCellMar>
        <w:tblLook w:val="04A0" w:firstRow="1" w:lastRow="0" w:firstColumn="1" w:lastColumn="0" w:noHBand="0" w:noVBand="1"/>
      </w:tblPr>
      <w:tblGrid>
        <w:gridCol w:w="1949"/>
        <w:gridCol w:w="1382"/>
        <w:gridCol w:w="2582"/>
        <w:gridCol w:w="3431"/>
      </w:tblGrid>
      <w:tr w:rsidR="00C0663B" w14:paraId="1693535D" w14:textId="77777777" w:rsidTr="0021226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22C5D85F" w14:textId="77777777" w:rsidR="00C0663B" w:rsidRDefault="00C0663B" w:rsidP="0021226C">
            <w:pPr>
              <w:pStyle w:val="NormalWeb"/>
              <w:spacing w:before="0" w:beforeAutospacing="0" w:after="0" w:afterAutospacing="0"/>
            </w:pPr>
            <w:r>
              <w:rPr>
                <w:rFonts w:ascii="Arial" w:hAnsi="Arial" w:cs="Arial"/>
                <w:b/>
                <w:bCs/>
                <w:color w:val="000000"/>
                <w:sz w:val="23"/>
                <w:szCs w:val="23"/>
              </w:rPr>
              <w:t>Parameter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1B0A76AD" w14:textId="77777777" w:rsidR="00C0663B" w:rsidRDefault="00C0663B" w:rsidP="0021226C">
            <w:pPr>
              <w:pStyle w:val="NormalWeb"/>
              <w:spacing w:before="0" w:beforeAutospacing="0" w:after="0" w:afterAutospacing="0"/>
            </w:pPr>
            <w:r>
              <w:rPr>
                <w:rFonts w:ascii="Arial" w:hAnsi="Arial" w:cs="Arial"/>
                <w:b/>
                <w:bCs/>
                <w:color w:val="000000"/>
                <w:sz w:val="23"/>
                <w:szCs w:val="23"/>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7B778D3B" w14:textId="77777777" w:rsidR="00C0663B" w:rsidRDefault="00C0663B" w:rsidP="0021226C">
            <w:pPr>
              <w:pStyle w:val="NormalWeb"/>
              <w:spacing w:before="0" w:beforeAutospacing="0" w:after="0" w:afterAutospacing="0"/>
            </w:pPr>
            <w:r>
              <w:rPr>
                <w:rFonts w:ascii="Arial" w:hAnsi="Arial" w:cs="Arial"/>
                <w:b/>
                <w:bCs/>
                <w:color w:val="000000"/>
                <w:sz w:val="23"/>
                <w:szCs w:val="23"/>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4720E17" w14:textId="77777777" w:rsidR="00C0663B" w:rsidRDefault="00C0663B" w:rsidP="0021226C">
            <w:pPr>
              <w:pStyle w:val="NormalWeb"/>
              <w:spacing w:before="0" w:beforeAutospacing="0" w:after="0" w:afterAutospacing="0"/>
            </w:pPr>
            <w:r>
              <w:rPr>
                <w:rFonts w:ascii="Arial" w:hAnsi="Arial" w:cs="Arial"/>
                <w:b/>
                <w:bCs/>
                <w:color w:val="000000"/>
                <w:sz w:val="23"/>
                <w:szCs w:val="23"/>
              </w:rPr>
              <w:t>Map to</w:t>
            </w:r>
          </w:p>
        </w:tc>
      </w:tr>
      <w:tr w:rsidR="00C0663B" w14:paraId="70CED5D1" w14:textId="77777777" w:rsidTr="0021226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F1C372" w14:textId="77777777" w:rsidR="00C0663B" w:rsidRDefault="00C0663B" w:rsidP="0021226C">
            <w:pPr>
              <w:pStyle w:val="NormalWeb"/>
              <w:spacing w:before="0" w:beforeAutospacing="0" w:after="0" w:afterAutospacing="0"/>
            </w:pPr>
            <w:proofErr w:type="spellStart"/>
            <w:r w:rsidRPr="009F19BD">
              <w:rPr>
                <w:rFonts w:ascii="Arial" w:hAnsi="Arial" w:cs="Arial"/>
                <w:color w:val="000000"/>
                <w:sz w:val="23"/>
                <w:szCs w:val="23"/>
              </w:rPr>
              <w:t>requestID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E3A9C8" w14:textId="77777777" w:rsidR="00C0663B" w:rsidRDefault="00C0663B" w:rsidP="0021226C">
            <w:pPr>
              <w:pStyle w:val="NormalWeb"/>
              <w:spacing w:before="0" w:beforeAutospacing="0" w:after="0" w:afterAutospacing="0"/>
            </w:pPr>
            <w:r>
              <w:rPr>
                <w:rFonts w:ascii="Arial" w:hAnsi="Arial" w:cs="Arial"/>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F52E6E" w14:textId="16C08FDC" w:rsidR="00C0663B" w:rsidRDefault="00393FC3" w:rsidP="0021226C">
            <w:pPr>
              <w:pStyle w:val="NormalWeb"/>
              <w:spacing w:before="0" w:beforeAutospacing="0" w:after="0" w:afterAutospacing="0"/>
            </w:pPr>
            <w:r>
              <w:rPr>
                <w:rFonts w:ascii="Arial" w:hAnsi="Arial" w:cs="Arial"/>
                <w:color w:val="000000"/>
                <w:sz w:val="23"/>
                <w:szCs w:val="23"/>
              </w:rPr>
              <w:t>Streets</w:t>
            </w:r>
            <w:r w:rsidR="00C0663B">
              <w:rPr>
                <w:rFonts w:ascii="Arial" w:hAnsi="Arial" w:cs="Arial"/>
                <w:color w:val="000000"/>
                <w:sz w:val="23"/>
                <w:szCs w:val="23"/>
              </w:rPr>
              <w:t xml:space="preserve"> request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030475" w14:textId="65599B1E" w:rsidR="00C0663B" w:rsidRDefault="00C0663B" w:rsidP="00393FC3">
            <w:proofErr w:type="spellStart"/>
            <w:r>
              <w:rPr>
                <w:rFonts w:ascii="Arial" w:hAnsi="Arial" w:cs="Arial"/>
                <w:color w:val="000000"/>
                <w:sz w:val="23"/>
                <w:szCs w:val="23"/>
              </w:rPr>
              <w:t>Case.</w:t>
            </w:r>
            <w:r w:rsidR="00393FC3">
              <w:rPr>
                <w:rFonts w:ascii="Arial" w:hAnsi="Arial" w:cs="Arial"/>
                <w:color w:val="000000"/>
                <w:sz w:val="23"/>
                <w:szCs w:val="23"/>
              </w:rPr>
              <w:t>Streets</w:t>
            </w:r>
            <w:r>
              <w:rPr>
                <w:rFonts w:ascii="Arial" w:hAnsi="Arial" w:cs="Arial"/>
                <w:color w:val="000000"/>
                <w:sz w:val="23"/>
                <w:szCs w:val="23"/>
              </w:rPr>
              <w:t>_Request</w:t>
            </w:r>
            <w:r w:rsidR="00551064">
              <w:rPr>
                <w:rFonts w:ascii="Arial" w:hAnsi="Arial" w:cs="Arial"/>
                <w:color w:val="000000"/>
                <w:sz w:val="23"/>
                <w:szCs w:val="23"/>
              </w:rPr>
              <w:t>_</w:t>
            </w:r>
            <w:r>
              <w:rPr>
                <w:rFonts w:ascii="Arial" w:hAnsi="Arial" w:cs="Arial"/>
                <w:color w:val="000000"/>
                <w:sz w:val="23"/>
                <w:szCs w:val="23"/>
              </w:rPr>
              <w:t>ID__c</w:t>
            </w:r>
            <w:proofErr w:type="spellEnd"/>
          </w:p>
        </w:tc>
      </w:tr>
      <w:tr w:rsidR="00C0663B" w14:paraId="42918055" w14:textId="77777777" w:rsidTr="0021226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EDA08C" w14:textId="77777777" w:rsidR="00C0663B" w:rsidRPr="009F19BD" w:rsidRDefault="00C0663B" w:rsidP="0021226C">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Status (request)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34EACF" w14:textId="77777777" w:rsidR="00C0663B" w:rsidRDefault="00C0663B" w:rsidP="0021226C">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20D9C5" w14:textId="677FB9AC" w:rsidR="00C0663B" w:rsidRDefault="00393FC3" w:rsidP="0021226C">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Streets</w:t>
            </w:r>
            <w:r w:rsidR="00C0663B">
              <w:rPr>
                <w:rFonts w:ascii="Arial" w:hAnsi="Arial" w:cs="Arial"/>
                <w:color w:val="000000"/>
                <w:sz w:val="23"/>
                <w:szCs w:val="23"/>
              </w:rPr>
              <w:t xml:space="preserve"> request status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4F3AD9" w14:textId="77777777" w:rsidR="00C0663B" w:rsidRDefault="00C0663B" w:rsidP="0021226C">
            <w:pPr>
              <w:rPr>
                <w:rFonts w:ascii="Arial" w:hAnsi="Arial" w:cs="Arial"/>
                <w:color w:val="000000"/>
                <w:sz w:val="23"/>
                <w:szCs w:val="23"/>
              </w:rPr>
            </w:pPr>
            <w:proofErr w:type="spellStart"/>
            <w:r>
              <w:rPr>
                <w:rFonts w:ascii="Arial" w:hAnsi="Arial" w:cs="Arial"/>
                <w:color w:val="000000"/>
                <w:sz w:val="23"/>
                <w:szCs w:val="23"/>
              </w:rPr>
              <w:t>Case.Status</w:t>
            </w:r>
            <w:proofErr w:type="spellEnd"/>
          </w:p>
        </w:tc>
      </w:tr>
      <w:tr w:rsidR="00C0663B" w14:paraId="5EBBFCA5" w14:textId="77777777" w:rsidTr="0021226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F50D20" w14:textId="77777777" w:rsidR="00C0663B" w:rsidRDefault="00C0663B" w:rsidP="0021226C">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Status (call)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057311" w14:textId="77777777" w:rsidR="00C0663B" w:rsidRDefault="00C0663B" w:rsidP="0021226C">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1C4956" w14:textId="77777777" w:rsidR="00C0663B" w:rsidRDefault="00C0663B" w:rsidP="0021226C">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Status of the API call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870039" w14:textId="01EA1F7F" w:rsidR="00393FC3" w:rsidRDefault="00C0663B" w:rsidP="0021226C">
            <w:pPr>
              <w:rPr>
                <w:rFonts w:ascii="Arial" w:hAnsi="Arial" w:cs="Arial"/>
                <w:color w:val="000000"/>
                <w:sz w:val="23"/>
                <w:szCs w:val="23"/>
              </w:rPr>
            </w:pPr>
            <w:r w:rsidRPr="00004667">
              <w:rPr>
                <w:rFonts w:ascii="Arial" w:hAnsi="Arial" w:cs="Arial"/>
                <w:color w:val="000000"/>
                <w:sz w:val="23"/>
                <w:szCs w:val="23"/>
              </w:rPr>
              <w:t xml:space="preserve">0 </w:t>
            </w:r>
            <w:r w:rsidR="00393FC3">
              <w:rPr>
                <w:rFonts w:ascii="Arial" w:hAnsi="Arial" w:cs="Arial"/>
                <w:color w:val="000000"/>
                <w:sz w:val="23"/>
                <w:szCs w:val="23"/>
              </w:rPr>
              <w:t>–</w:t>
            </w:r>
            <w:r w:rsidRPr="00004667">
              <w:rPr>
                <w:rFonts w:ascii="Arial" w:hAnsi="Arial" w:cs="Arial"/>
                <w:color w:val="000000"/>
                <w:sz w:val="23"/>
                <w:szCs w:val="23"/>
              </w:rPr>
              <w:t xml:space="preserve"> Ok</w:t>
            </w:r>
          </w:p>
          <w:p w14:paraId="2927138F" w14:textId="092057BD" w:rsidR="00C0663B" w:rsidRPr="00004667" w:rsidRDefault="00C0663B" w:rsidP="0021226C">
            <w:pPr>
              <w:rPr>
                <w:rFonts w:ascii="Arial" w:hAnsi="Arial" w:cs="Arial"/>
                <w:color w:val="000000"/>
                <w:sz w:val="23"/>
                <w:szCs w:val="23"/>
              </w:rPr>
            </w:pPr>
            <w:r w:rsidRPr="00004667">
              <w:rPr>
                <w:rFonts w:ascii="Arial" w:hAnsi="Arial" w:cs="Arial"/>
                <w:color w:val="000000"/>
                <w:sz w:val="23"/>
                <w:szCs w:val="23"/>
              </w:rPr>
              <w:t>1 - Error</w:t>
            </w:r>
          </w:p>
          <w:p w14:paraId="5B261337" w14:textId="77777777" w:rsidR="00C0663B" w:rsidRDefault="00C0663B" w:rsidP="0021226C">
            <w:pPr>
              <w:rPr>
                <w:rFonts w:ascii="Arial" w:hAnsi="Arial" w:cs="Arial"/>
                <w:color w:val="000000"/>
                <w:sz w:val="23"/>
                <w:szCs w:val="23"/>
              </w:rPr>
            </w:pPr>
            <w:r w:rsidRPr="00004667">
              <w:rPr>
                <w:rFonts w:ascii="Arial" w:hAnsi="Arial" w:cs="Arial"/>
                <w:color w:val="000000"/>
                <w:sz w:val="23"/>
                <w:szCs w:val="23"/>
              </w:rPr>
              <w:t>2 - Unauthorized</w:t>
            </w:r>
          </w:p>
        </w:tc>
      </w:tr>
      <w:tr w:rsidR="00C0663B" w14:paraId="71AF8121" w14:textId="77777777" w:rsidTr="0021226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D833B5" w14:textId="77777777" w:rsidR="00C0663B" w:rsidRDefault="00C0663B" w:rsidP="0021226C">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44AAEE" w14:textId="77777777" w:rsidR="00C0663B" w:rsidRDefault="00C0663B" w:rsidP="0021226C">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5E2FD3" w14:textId="77777777" w:rsidR="00C0663B" w:rsidRDefault="00C0663B" w:rsidP="0021226C">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Error messages if any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5D7071" w14:textId="77777777" w:rsidR="00C0663B" w:rsidRPr="00004667" w:rsidRDefault="00C0663B" w:rsidP="0021226C">
            <w:pPr>
              <w:rPr>
                <w:rFonts w:ascii="Arial" w:hAnsi="Arial" w:cs="Arial"/>
                <w:color w:val="000000"/>
                <w:sz w:val="23"/>
                <w:szCs w:val="23"/>
              </w:rPr>
            </w:pPr>
          </w:p>
        </w:tc>
      </w:tr>
    </w:tbl>
    <w:p w14:paraId="705E8ABB" w14:textId="77777777" w:rsidR="00DC750D" w:rsidRPr="00402CF4" w:rsidRDefault="00DC750D" w:rsidP="00DC750D">
      <w:pPr>
        <w:pStyle w:val="Normal1"/>
      </w:pPr>
    </w:p>
    <w:p w14:paraId="75FD0AB0" w14:textId="77777777" w:rsidR="00DC750D" w:rsidRDefault="00DC750D" w:rsidP="00FD21E8">
      <w:pPr>
        <w:pStyle w:val="Heading6"/>
      </w:pPr>
      <w:r>
        <w:t>Implementation Notes</w:t>
      </w:r>
    </w:p>
    <w:p w14:paraId="078FEB5E" w14:textId="61969204" w:rsidR="00DC750D" w:rsidRDefault="007B1BE8" w:rsidP="00DC750D">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 xml:space="preserve">This is a </w:t>
      </w:r>
      <w:r w:rsidR="00A67C50">
        <w:rPr>
          <w:rFonts w:ascii="Arial" w:hAnsi="Arial" w:cs="Arial"/>
          <w:color w:val="000000"/>
          <w:sz w:val="23"/>
          <w:szCs w:val="23"/>
        </w:rPr>
        <w:t>Standard CityWorks web Service</w:t>
      </w:r>
      <w:r w:rsidR="00DF3E76">
        <w:rPr>
          <w:rFonts w:ascii="Arial" w:hAnsi="Arial" w:cs="Arial"/>
          <w:color w:val="000000"/>
          <w:sz w:val="23"/>
          <w:szCs w:val="23"/>
        </w:rPr>
        <w:t>.</w:t>
      </w:r>
    </w:p>
    <w:p w14:paraId="2DCB0BF5" w14:textId="77777777" w:rsidR="00DF3E76" w:rsidRDefault="00DF3E76" w:rsidP="00DC750D">
      <w:pPr>
        <w:pStyle w:val="NormalWeb"/>
        <w:spacing w:before="0" w:beforeAutospacing="0" w:after="0" w:afterAutospacing="0"/>
      </w:pPr>
    </w:p>
    <w:p w14:paraId="37451824" w14:textId="77777777" w:rsidR="00DC750D" w:rsidRDefault="00DC750D" w:rsidP="00FD21E8">
      <w:pPr>
        <w:pStyle w:val="Heading6"/>
      </w:pPr>
      <w:r>
        <w:t>Authentication</w:t>
      </w:r>
    </w:p>
    <w:p w14:paraId="70BBF03F" w14:textId="77777777" w:rsidR="00680550" w:rsidRDefault="00680550" w:rsidP="00680550">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Contained with the City’s network and does not require authentication.</w:t>
      </w:r>
    </w:p>
    <w:p w14:paraId="686C7F63" w14:textId="77777777" w:rsidR="00DF3E76" w:rsidRDefault="00DF3E76" w:rsidP="00680550">
      <w:pPr>
        <w:pStyle w:val="NormalWeb"/>
        <w:spacing w:before="0" w:beforeAutospacing="0" w:after="0" w:afterAutospacing="0"/>
        <w:rPr>
          <w:rFonts w:ascii="Arial" w:hAnsi="Arial" w:cs="Arial"/>
          <w:color w:val="000000"/>
          <w:sz w:val="23"/>
          <w:szCs w:val="23"/>
        </w:rPr>
      </w:pPr>
    </w:p>
    <w:p w14:paraId="74FC928D" w14:textId="77777777" w:rsidR="001E6B0E" w:rsidRDefault="001E6B0E" w:rsidP="001E6B0E">
      <w:pPr>
        <w:pStyle w:val="Heading6"/>
      </w:pPr>
      <w:r>
        <w:t>Exceptions and Logging</w:t>
      </w:r>
    </w:p>
    <w:p w14:paraId="188F1A32" w14:textId="77777777" w:rsidR="009546CD" w:rsidRPr="007B4BDA" w:rsidRDefault="009546CD" w:rsidP="009546CD">
      <w:pPr>
        <w:pStyle w:val="Normal1"/>
        <w:widowControl w:val="0"/>
        <w:contextualSpacing/>
        <w:rPr>
          <w:sz w:val="23"/>
          <w:szCs w:val="23"/>
        </w:rPr>
      </w:pPr>
      <w:r w:rsidRPr="007B4BDA">
        <w:rPr>
          <w:sz w:val="23"/>
          <w:szCs w:val="23"/>
        </w:rPr>
        <w:t xml:space="preserve">Errors processing </w:t>
      </w:r>
      <w:r>
        <w:rPr>
          <w:sz w:val="23"/>
          <w:szCs w:val="23"/>
        </w:rPr>
        <w:t xml:space="preserve">this </w:t>
      </w:r>
      <w:r w:rsidRPr="007B4BDA">
        <w:rPr>
          <w:sz w:val="23"/>
          <w:szCs w:val="23"/>
        </w:rPr>
        <w:t xml:space="preserve">message will write to the </w:t>
      </w:r>
      <w:r>
        <w:rPr>
          <w:sz w:val="23"/>
          <w:szCs w:val="23"/>
        </w:rPr>
        <w:t>Integration Server Error</w:t>
      </w:r>
      <w:r w:rsidRPr="007B4BDA">
        <w:rPr>
          <w:sz w:val="23"/>
          <w:szCs w:val="23"/>
        </w:rPr>
        <w:t xml:space="preserve"> Log and will cause system administrators to be notified by email. </w:t>
      </w:r>
      <w:r>
        <w:rPr>
          <w:sz w:val="23"/>
          <w:szCs w:val="23"/>
        </w:rPr>
        <w:t xml:space="preserve">Errors will cause the source message not to be </w:t>
      </w:r>
      <w:r w:rsidR="00140E6A">
        <w:rPr>
          <w:sz w:val="23"/>
          <w:szCs w:val="23"/>
        </w:rPr>
        <w:t>acknowledged</w:t>
      </w:r>
      <w:r>
        <w:rPr>
          <w:sz w:val="23"/>
          <w:szCs w:val="23"/>
        </w:rPr>
        <w:t xml:space="preserve"> back to Salesforce and the message will remain in the Salesforce Outbound Message Queue where it can be resent once all issues have been resolved. </w:t>
      </w:r>
    </w:p>
    <w:p w14:paraId="097397FD" w14:textId="6C59A64E" w:rsidR="005542AB" w:rsidRDefault="005542AB">
      <w:pPr>
        <w:rPr>
          <w:rFonts w:ascii="Arial" w:eastAsia="Arial" w:hAnsi="Arial" w:cs="Arial"/>
          <w:color w:val="000000"/>
        </w:rPr>
      </w:pPr>
    </w:p>
    <w:p w14:paraId="329A6F05" w14:textId="77777777" w:rsidR="00E36C67" w:rsidRDefault="00E36C67">
      <w:pPr>
        <w:pStyle w:val="Normal1"/>
        <w:widowControl w:val="0"/>
      </w:pPr>
    </w:p>
    <w:p w14:paraId="69A1EFCD" w14:textId="77777777" w:rsidR="00D542C4" w:rsidRDefault="00D542C4" w:rsidP="00D542C4">
      <w:pPr>
        <w:pStyle w:val="Normal1"/>
        <w:widowControl w:val="0"/>
      </w:pPr>
    </w:p>
    <w:tbl>
      <w:tblPr>
        <w:tblW w:w="9360" w:type="dxa"/>
        <w:tblInd w:w="4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4A0" w:firstRow="1" w:lastRow="0" w:firstColumn="1" w:lastColumn="0" w:noHBand="0" w:noVBand="1"/>
      </w:tblPr>
      <w:tblGrid>
        <w:gridCol w:w="9360"/>
      </w:tblGrid>
      <w:tr w:rsidR="00D542C4" w14:paraId="4294C430" w14:textId="77777777" w:rsidTr="00952505">
        <w:tc>
          <w:tcPr>
            <w:tcW w:w="9360" w:type="dxa"/>
            <w:shd w:val="clear" w:color="auto" w:fill="4F81BD"/>
            <w:tcMar>
              <w:top w:w="58" w:type="dxa"/>
              <w:left w:w="58" w:type="dxa"/>
              <w:bottom w:w="58" w:type="dxa"/>
              <w:right w:w="58" w:type="dxa"/>
            </w:tcMar>
          </w:tcPr>
          <w:p w14:paraId="04797546" w14:textId="77777777" w:rsidR="00D542C4" w:rsidRDefault="00437191" w:rsidP="00B474A8">
            <w:pPr>
              <w:pStyle w:val="Heading2"/>
            </w:pPr>
            <w:bookmarkStart w:id="20" w:name="_Toc413702607"/>
            <w:r>
              <w:t>2</w:t>
            </w:r>
            <w:r w:rsidR="00D542C4">
              <w:t>.</w:t>
            </w:r>
            <w:r w:rsidR="001E6B0E">
              <w:t>4</w:t>
            </w:r>
            <w:r w:rsidR="00D542C4">
              <w:t>. DEVELOPMENT</w:t>
            </w:r>
            <w:bookmarkEnd w:id="20"/>
          </w:p>
        </w:tc>
      </w:tr>
    </w:tbl>
    <w:p w14:paraId="60374365" w14:textId="77777777" w:rsidR="00D542C4" w:rsidRDefault="00D542C4" w:rsidP="00D542C4">
      <w:pPr>
        <w:pStyle w:val="Normal1"/>
        <w:widowControl w:val="0"/>
      </w:pPr>
    </w:p>
    <w:p w14:paraId="4321715A" w14:textId="77777777" w:rsidR="00D542C4" w:rsidRDefault="00437191" w:rsidP="00FD21E8">
      <w:pPr>
        <w:pStyle w:val="Heading3"/>
      </w:pPr>
      <w:bookmarkStart w:id="21" w:name="_Toc413702608"/>
      <w:r>
        <w:t>2</w:t>
      </w:r>
      <w:r w:rsidR="001E6B0E">
        <w:t>.4</w:t>
      </w:r>
      <w:r w:rsidR="00FD21E8">
        <w:t xml:space="preserve">.1 </w:t>
      </w:r>
      <w:r w:rsidR="00FD21E8" w:rsidRPr="00D542C4">
        <w:t>Coding Standards</w:t>
      </w:r>
      <w:bookmarkEnd w:id="21"/>
    </w:p>
    <w:p w14:paraId="0DC6FFAA" w14:textId="77777777" w:rsidR="00393FC3" w:rsidRPr="00393FC3" w:rsidRDefault="00393FC3" w:rsidP="00393FC3">
      <w:pPr>
        <w:pStyle w:val="Normal1"/>
      </w:pPr>
    </w:p>
    <w:p w14:paraId="7506669A" w14:textId="77777777" w:rsidR="00D542C4" w:rsidRDefault="00D542C4" w:rsidP="00D542C4">
      <w:pPr>
        <w:pStyle w:val="Normal1"/>
        <w:widowControl w:val="0"/>
        <w:contextualSpacing/>
      </w:pPr>
      <w:r>
        <w:t>All services will be developed and deployed in a packaged named ‘Philly311’.</w:t>
      </w:r>
    </w:p>
    <w:p w14:paraId="119B2B24" w14:textId="77777777" w:rsidR="00FD21E8" w:rsidRDefault="00437191" w:rsidP="00FD21E8">
      <w:pPr>
        <w:pStyle w:val="Heading3"/>
      </w:pPr>
      <w:bookmarkStart w:id="22" w:name="_Toc413702609"/>
      <w:r>
        <w:t>2</w:t>
      </w:r>
      <w:r w:rsidR="001E6B0E">
        <w:t>.4</w:t>
      </w:r>
      <w:r w:rsidR="00FD21E8">
        <w:t xml:space="preserve">.2 </w:t>
      </w:r>
      <w:r w:rsidR="00FD21E8" w:rsidRPr="00D542C4">
        <w:t>Developers</w:t>
      </w:r>
      <w:bookmarkEnd w:id="22"/>
    </w:p>
    <w:p w14:paraId="264ADCE7" w14:textId="77777777" w:rsidR="00393FC3" w:rsidRPr="00393FC3" w:rsidRDefault="00393FC3" w:rsidP="00393FC3">
      <w:pPr>
        <w:pStyle w:val="Normal1"/>
      </w:pPr>
    </w:p>
    <w:p w14:paraId="08D2CE09" w14:textId="77777777" w:rsidR="00D542C4" w:rsidRDefault="00D542C4" w:rsidP="00D542C4">
      <w:pPr>
        <w:pStyle w:val="Normal1"/>
        <w:widowControl w:val="0"/>
      </w:pPr>
      <w:r>
        <w:t>Developers will work, via RDP, in city provided servers which will be loaded with the Software AG Integration Server and the Software AG Designer tool.</w:t>
      </w:r>
    </w:p>
    <w:p w14:paraId="1A36ED76" w14:textId="77777777" w:rsidR="00D542C4" w:rsidRDefault="00437191" w:rsidP="00FD21E8">
      <w:pPr>
        <w:pStyle w:val="Heading3"/>
      </w:pPr>
      <w:bookmarkStart w:id="23" w:name="_Toc413702610"/>
      <w:r>
        <w:t>2</w:t>
      </w:r>
      <w:r w:rsidR="001E6B0E">
        <w:t>.4</w:t>
      </w:r>
      <w:r w:rsidR="00FD21E8">
        <w:t xml:space="preserve">.3 </w:t>
      </w:r>
      <w:r w:rsidR="00FD21E8" w:rsidRPr="00D542C4">
        <w:t>Version Control</w:t>
      </w:r>
      <w:bookmarkEnd w:id="23"/>
    </w:p>
    <w:p w14:paraId="05D2BF6E" w14:textId="77777777" w:rsidR="0049457D" w:rsidRPr="0049457D" w:rsidRDefault="0049457D" w:rsidP="0049457D">
      <w:pPr>
        <w:pStyle w:val="Normal1"/>
      </w:pPr>
    </w:p>
    <w:p w14:paraId="48409891" w14:textId="77777777" w:rsidR="00927EF6" w:rsidRDefault="00D542C4">
      <w:pPr>
        <w:pStyle w:val="Normal1"/>
        <w:widowControl w:val="0"/>
      </w:pPr>
      <w:r>
        <w:t>Integration server packages will be committed to the Unisys Team Foundation Server repository at development milestones and system releases.</w:t>
      </w:r>
    </w:p>
    <w:p w14:paraId="7129BE33" w14:textId="77777777" w:rsidR="000B5F30" w:rsidRDefault="000B5F30">
      <w:pPr>
        <w:pStyle w:val="Normal1"/>
        <w:widowControl w:val="0"/>
      </w:pPr>
    </w:p>
    <w:p w14:paraId="6972AE53" w14:textId="77777777" w:rsidR="000B5F30" w:rsidRDefault="000B5F30" w:rsidP="007B1BE8">
      <w:r>
        <w:br w:type="page"/>
      </w:r>
    </w:p>
    <w:p w14:paraId="13F5258F" w14:textId="77777777" w:rsidR="00650543" w:rsidRDefault="00650543" w:rsidP="007B1BE8"/>
    <w:tbl>
      <w:tblPr>
        <w:tblW w:w="5000" w:type="pct"/>
        <w:tblInd w:w="4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4A0" w:firstRow="1" w:lastRow="0" w:firstColumn="1" w:lastColumn="0" w:noHBand="0" w:noVBand="1"/>
      </w:tblPr>
      <w:tblGrid>
        <w:gridCol w:w="9340"/>
      </w:tblGrid>
      <w:tr w:rsidR="00650543" w14:paraId="3EB6DFB4" w14:textId="77777777" w:rsidTr="007E2E44">
        <w:trPr>
          <w:trHeight w:val="378"/>
        </w:trPr>
        <w:tc>
          <w:tcPr>
            <w:tcW w:w="15092" w:type="dxa"/>
            <w:shd w:val="clear" w:color="auto" w:fill="4F81BD"/>
            <w:tcMar>
              <w:top w:w="58" w:type="dxa"/>
              <w:left w:w="58" w:type="dxa"/>
              <w:bottom w:w="58" w:type="dxa"/>
              <w:right w:w="58" w:type="dxa"/>
            </w:tcMar>
          </w:tcPr>
          <w:p w14:paraId="02F2FBEA" w14:textId="240E760D" w:rsidR="00650543" w:rsidRDefault="00650543" w:rsidP="00650543">
            <w:pPr>
              <w:pStyle w:val="Heading2"/>
              <w:tabs>
                <w:tab w:val="left" w:pos="2525"/>
              </w:tabs>
            </w:pPr>
            <w:bookmarkStart w:id="24" w:name="_Toc413702611"/>
            <w:r>
              <w:t>Appendix</w:t>
            </w:r>
            <w:bookmarkEnd w:id="24"/>
          </w:p>
        </w:tc>
      </w:tr>
    </w:tbl>
    <w:p w14:paraId="5E4852E0" w14:textId="355DC29E" w:rsidR="00137251" w:rsidRDefault="00137251" w:rsidP="00137251">
      <w:pPr>
        <w:pStyle w:val="Heading3"/>
      </w:pPr>
      <w:bookmarkStart w:id="25" w:name="_Toc413702612"/>
      <w:r>
        <w:t>Appendix A – Streets Problem SID Mapping</w:t>
      </w:r>
      <w:bookmarkEnd w:id="25"/>
    </w:p>
    <w:p w14:paraId="534403CD" w14:textId="77777777" w:rsidR="00143A26" w:rsidRDefault="00143A26" w:rsidP="00143A26">
      <w:pPr>
        <w:pStyle w:val="Normal1"/>
      </w:pPr>
    </w:p>
    <w:tbl>
      <w:tblPr>
        <w:tblStyle w:val="TableGrid"/>
        <w:tblW w:w="9715" w:type="dxa"/>
        <w:tblLook w:val="04A0" w:firstRow="1" w:lastRow="0" w:firstColumn="1" w:lastColumn="0" w:noHBand="0" w:noVBand="1"/>
      </w:tblPr>
      <w:tblGrid>
        <w:gridCol w:w="2605"/>
        <w:gridCol w:w="2520"/>
        <w:gridCol w:w="1710"/>
        <w:gridCol w:w="1620"/>
        <w:gridCol w:w="1260"/>
      </w:tblGrid>
      <w:tr w:rsidR="00DB54F5" w:rsidRPr="00DB54F5" w14:paraId="4DF825B7" w14:textId="77777777" w:rsidTr="00DB54F5">
        <w:trPr>
          <w:trHeight w:val="495"/>
        </w:trPr>
        <w:tc>
          <w:tcPr>
            <w:tcW w:w="2605" w:type="dxa"/>
            <w:shd w:val="clear" w:color="auto" w:fill="A6A6A6" w:themeFill="background1" w:themeFillShade="A6"/>
            <w:hideMark/>
          </w:tcPr>
          <w:p w14:paraId="2FE30A71" w14:textId="77777777" w:rsidR="00DB54F5" w:rsidRPr="00DB54F5" w:rsidRDefault="00DB54F5" w:rsidP="00DB54F5">
            <w:pPr>
              <w:pStyle w:val="Normal1"/>
              <w:rPr>
                <w:b/>
                <w:bCs/>
              </w:rPr>
            </w:pPr>
            <w:r w:rsidRPr="00DB54F5">
              <w:rPr>
                <w:b/>
                <w:bCs/>
              </w:rPr>
              <w:t>Case Record Type</w:t>
            </w:r>
          </w:p>
        </w:tc>
        <w:tc>
          <w:tcPr>
            <w:tcW w:w="2520" w:type="dxa"/>
            <w:shd w:val="clear" w:color="auto" w:fill="A6A6A6" w:themeFill="background1" w:themeFillShade="A6"/>
            <w:hideMark/>
          </w:tcPr>
          <w:p w14:paraId="34146186" w14:textId="77777777" w:rsidR="00DB54F5" w:rsidRPr="00DB54F5" w:rsidRDefault="00DB54F5" w:rsidP="00DB54F5">
            <w:pPr>
              <w:pStyle w:val="Normal1"/>
              <w:rPr>
                <w:b/>
                <w:bCs/>
              </w:rPr>
            </w:pPr>
            <w:r w:rsidRPr="00DB54F5">
              <w:rPr>
                <w:b/>
                <w:bCs/>
              </w:rPr>
              <w:t>Service Request Type</w:t>
            </w:r>
          </w:p>
        </w:tc>
        <w:tc>
          <w:tcPr>
            <w:tcW w:w="1710" w:type="dxa"/>
            <w:shd w:val="clear" w:color="auto" w:fill="A6A6A6" w:themeFill="background1" w:themeFillShade="A6"/>
            <w:hideMark/>
          </w:tcPr>
          <w:p w14:paraId="0CEE2EAB" w14:textId="77777777" w:rsidR="00DB54F5" w:rsidRPr="00DB54F5" w:rsidRDefault="00DB54F5" w:rsidP="00DB54F5">
            <w:pPr>
              <w:pStyle w:val="Normal1"/>
              <w:rPr>
                <w:b/>
                <w:bCs/>
              </w:rPr>
            </w:pPr>
            <w:r w:rsidRPr="00DB54F5">
              <w:rPr>
                <w:b/>
                <w:bCs/>
              </w:rPr>
              <w:t>Problem Type</w:t>
            </w:r>
          </w:p>
        </w:tc>
        <w:tc>
          <w:tcPr>
            <w:tcW w:w="1620" w:type="dxa"/>
            <w:shd w:val="clear" w:color="auto" w:fill="A6A6A6" w:themeFill="background1" w:themeFillShade="A6"/>
            <w:hideMark/>
          </w:tcPr>
          <w:p w14:paraId="2881198F" w14:textId="77777777" w:rsidR="00DB54F5" w:rsidRPr="00DB54F5" w:rsidRDefault="00DB54F5" w:rsidP="00DB54F5">
            <w:pPr>
              <w:pStyle w:val="Normal1"/>
              <w:rPr>
                <w:b/>
                <w:bCs/>
              </w:rPr>
            </w:pPr>
            <w:r w:rsidRPr="00DB54F5">
              <w:rPr>
                <w:b/>
                <w:bCs/>
              </w:rPr>
              <w:t>Other Field</w:t>
            </w:r>
          </w:p>
        </w:tc>
        <w:tc>
          <w:tcPr>
            <w:tcW w:w="1260" w:type="dxa"/>
            <w:shd w:val="clear" w:color="auto" w:fill="A6A6A6" w:themeFill="background1" w:themeFillShade="A6"/>
            <w:hideMark/>
          </w:tcPr>
          <w:p w14:paraId="7BBE48B4" w14:textId="77777777" w:rsidR="00DB54F5" w:rsidRPr="00DB54F5" w:rsidRDefault="00DB54F5" w:rsidP="00DB54F5">
            <w:pPr>
              <w:pStyle w:val="Normal1"/>
              <w:rPr>
                <w:b/>
                <w:bCs/>
              </w:rPr>
            </w:pPr>
            <w:r w:rsidRPr="00DB54F5">
              <w:rPr>
                <w:b/>
                <w:bCs/>
              </w:rPr>
              <w:t>Problem SID</w:t>
            </w:r>
          </w:p>
        </w:tc>
      </w:tr>
      <w:tr w:rsidR="00DB54F5" w:rsidRPr="00DB54F5" w14:paraId="68DA0849" w14:textId="77777777" w:rsidTr="00DB54F5">
        <w:trPr>
          <w:trHeight w:val="300"/>
        </w:trPr>
        <w:tc>
          <w:tcPr>
            <w:tcW w:w="2605" w:type="dxa"/>
            <w:noWrap/>
            <w:hideMark/>
          </w:tcPr>
          <w:p w14:paraId="43CBAEED" w14:textId="77777777" w:rsidR="00DB54F5" w:rsidRPr="00DB54F5" w:rsidRDefault="00DB54F5" w:rsidP="00DB54F5">
            <w:pPr>
              <w:pStyle w:val="Normal1"/>
            </w:pPr>
            <w:r w:rsidRPr="00DB54F5">
              <w:t>Alley Light Outage</w:t>
            </w:r>
          </w:p>
        </w:tc>
        <w:tc>
          <w:tcPr>
            <w:tcW w:w="2520" w:type="dxa"/>
            <w:noWrap/>
            <w:hideMark/>
          </w:tcPr>
          <w:p w14:paraId="7802A4F1" w14:textId="77777777" w:rsidR="00DB54F5" w:rsidRPr="00DB54F5" w:rsidRDefault="00DB54F5" w:rsidP="00DB54F5">
            <w:pPr>
              <w:pStyle w:val="Normal1"/>
            </w:pPr>
            <w:r w:rsidRPr="00DB54F5">
              <w:t>Alley Light Outage</w:t>
            </w:r>
          </w:p>
        </w:tc>
        <w:tc>
          <w:tcPr>
            <w:tcW w:w="1710" w:type="dxa"/>
            <w:noWrap/>
            <w:hideMark/>
          </w:tcPr>
          <w:p w14:paraId="187EB281" w14:textId="77777777" w:rsidR="00DB54F5" w:rsidRPr="00DB54F5" w:rsidRDefault="00DB54F5" w:rsidP="00DB54F5">
            <w:pPr>
              <w:pStyle w:val="Normal1"/>
            </w:pPr>
            <w:r w:rsidRPr="00DB54F5">
              <w:t>Bulb Hanging</w:t>
            </w:r>
          </w:p>
        </w:tc>
        <w:tc>
          <w:tcPr>
            <w:tcW w:w="1620" w:type="dxa"/>
            <w:noWrap/>
            <w:hideMark/>
          </w:tcPr>
          <w:p w14:paraId="4F92C991" w14:textId="77777777" w:rsidR="00DB54F5" w:rsidRPr="00DB54F5" w:rsidRDefault="00DB54F5" w:rsidP="00DB54F5">
            <w:pPr>
              <w:pStyle w:val="Normal1"/>
            </w:pPr>
          </w:p>
        </w:tc>
        <w:tc>
          <w:tcPr>
            <w:tcW w:w="1260" w:type="dxa"/>
            <w:noWrap/>
            <w:hideMark/>
          </w:tcPr>
          <w:p w14:paraId="4D4B9D30" w14:textId="77777777" w:rsidR="00DB54F5" w:rsidRPr="00DB54F5" w:rsidRDefault="00DB54F5" w:rsidP="00DB54F5">
            <w:pPr>
              <w:pStyle w:val="Normal1"/>
            </w:pPr>
            <w:r w:rsidRPr="00DB54F5">
              <w:t>11462</w:t>
            </w:r>
          </w:p>
        </w:tc>
      </w:tr>
      <w:tr w:rsidR="00DB54F5" w:rsidRPr="00DB54F5" w14:paraId="49839A77" w14:textId="77777777" w:rsidTr="00DB54F5">
        <w:trPr>
          <w:trHeight w:val="300"/>
        </w:trPr>
        <w:tc>
          <w:tcPr>
            <w:tcW w:w="2605" w:type="dxa"/>
            <w:noWrap/>
            <w:hideMark/>
          </w:tcPr>
          <w:p w14:paraId="0F7CCE29" w14:textId="77777777" w:rsidR="00DB54F5" w:rsidRPr="00DB54F5" w:rsidRDefault="00DB54F5" w:rsidP="00DB54F5">
            <w:pPr>
              <w:pStyle w:val="Normal1"/>
            </w:pPr>
            <w:r w:rsidRPr="00DB54F5">
              <w:t>Alley Light Outage</w:t>
            </w:r>
          </w:p>
        </w:tc>
        <w:tc>
          <w:tcPr>
            <w:tcW w:w="2520" w:type="dxa"/>
            <w:noWrap/>
            <w:hideMark/>
          </w:tcPr>
          <w:p w14:paraId="41FDB51D" w14:textId="77777777" w:rsidR="00DB54F5" w:rsidRPr="00DB54F5" w:rsidRDefault="00DB54F5" w:rsidP="00DB54F5">
            <w:pPr>
              <w:pStyle w:val="Normal1"/>
            </w:pPr>
            <w:r w:rsidRPr="00DB54F5">
              <w:t>Alley Light Outage</w:t>
            </w:r>
          </w:p>
        </w:tc>
        <w:tc>
          <w:tcPr>
            <w:tcW w:w="1710" w:type="dxa"/>
            <w:noWrap/>
            <w:hideMark/>
          </w:tcPr>
          <w:p w14:paraId="3D19F88B" w14:textId="77777777" w:rsidR="00DB54F5" w:rsidRPr="00DB54F5" w:rsidRDefault="00DB54F5" w:rsidP="00DB54F5">
            <w:pPr>
              <w:pStyle w:val="Normal1"/>
            </w:pPr>
            <w:r w:rsidRPr="00DB54F5">
              <w:t>Pole Down</w:t>
            </w:r>
          </w:p>
        </w:tc>
        <w:tc>
          <w:tcPr>
            <w:tcW w:w="1620" w:type="dxa"/>
            <w:noWrap/>
            <w:hideMark/>
          </w:tcPr>
          <w:p w14:paraId="2860D2A0" w14:textId="77777777" w:rsidR="00DB54F5" w:rsidRPr="00DB54F5" w:rsidRDefault="00DB54F5" w:rsidP="00DB54F5">
            <w:pPr>
              <w:pStyle w:val="Normal1"/>
            </w:pPr>
          </w:p>
        </w:tc>
        <w:tc>
          <w:tcPr>
            <w:tcW w:w="1260" w:type="dxa"/>
            <w:noWrap/>
            <w:hideMark/>
          </w:tcPr>
          <w:p w14:paraId="257D0DB5" w14:textId="77777777" w:rsidR="00DB54F5" w:rsidRPr="00DB54F5" w:rsidRDefault="00DB54F5" w:rsidP="00DB54F5">
            <w:pPr>
              <w:pStyle w:val="Normal1"/>
            </w:pPr>
            <w:r w:rsidRPr="00DB54F5">
              <w:t>183</w:t>
            </w:r>
          </w:p>
        </w:tc>
      </w:tr>
      <w:tr w:rsidR="00DB54F5" w:rsidRPr="00DB54F5" w14:paraId="73A9475A" w14:textId="77777777" w:rsidTr="00DB54F5">
        <w:trPr>
          <w:trHeight w:val="300"/>
        </w:trPr>
        <w:tc>
          <w:tcPr>
            <w:tcW w:w="2605" w:type="dxa"/>
            <w:noWrap/>
            <w:hideMark/>
          </w:tcPr>
          <w:p w14:paraId="58C9AC88" w14:textId="77777777" w:rsidR="00DB54F5" w:rsidRPr="00DB54F5" w:rsidRDefault="00DB54F5" w:rsidP="00DB54F5">
            <w:pPr>
              <w:pStyle w:val="Normal1"/>
            </w:pPr>
            <w:r w:rsidRPr="00DB54F5">
              <w:t>Alley Light Outage</w:t>
            </w:r>
          </w:p>
        </w:tc>
        <w:tc>
          <w:tcPr>
            <w:tcW w:w="2520" w:type="dxa"/>
            <w:noWrap/>
            <w:hideMark/>
          </w:tcPr>
          <w:p w14:paraId="4BECCD6C" w14:textId="77777777" w:rsidR="00DB54F5" w:rsidRPr="00DB54F5" w:rsidRDefault="00DB54F5" w:rsidP="00DB54F5">
            <w:pPr>
              <w:pStyle w:val="Normal1"/>
            </w:pPr>
            <w:r w:rsidRPr="00DB54F5">
              <w:t>Alley Light Outage</w:t>
            </w:r>
          </w:p>
        </w:tc>
        <w:tc>
          <w:tcPr>
            <w:tcW w:w="1710" w:type="dxa"/>
            <w:noWrap/>
            <w:hideMark/>
          </w:tcPr>
          <w:p w14:paraId="56919747" w14:textId="77777777" w:rsidR="00DB54F5" w:rsidRPr="00DB54F5" w:rsidRDefault="00DB54F5" w:rsidP="00DB54F5">
            <w:pPr>
              <w:pStyle w:val="Normal1"/>
            </w:pPr>
            <w:r w:rsidRPr="00DB54F5">
              <w:t>Wire Down</w:t>
            </w:r>
          </w:p>
        </w:tc>
        <w:tc>
          <w:tcPr>
            <w:tcW w:w="1620" w:type="dxa"/>
            <w:noWrap/>
            <w:hideMark/>
          </w:tcPr>
          <w:p w14:paraId="2A655FFA" w14:textId="77777777" w:rsidR="00DB54F5" w:rsidRPr="00DB54F5" w:rsidRDefault="00DB54F5" w:rsidP="00DB54F5">
            <w:pPr>
              <w:pStyle w:val="Normal1"/>
            </w:pPr>
          </w:p>
        </w:tc>
        <w:tc>
          <w:tcPr>
            <w:tcW w:w="1260" w:type="dxa"/>
            <w:noWrap/>
            <w:hideMark/>
          </w:tcPr>
          <w:p w14:paraId="0E1FC3DA" w14:textId="77777777" w:rsidR="00DB54F5" w:rsidRPr="00DB54F5" w:rsidRDefault="00DB54F5" w:rsidP="00DB54F5">
            <w:pPr>
              <w:pStyle w:val="Normal1"/>
            </w:pPr>
            <w:r w:rsidRPr="00DB54F5">
              <w:t>184</w:t>
            </w:r>
          </w:p>
        </w:tc>
      </w:tr>
      <w:tr w:rsidR="00DB54F5" w:rsidRPr="00DB54F5" w14:paraId="69B3D93B" w14:textId="77777777" w:rsidTr="00DB54F5">
        <w:trPr>
          <w:trHeight w:val="300"/>
        </w:trPr>
        <w:tc>
          <w:tcPr>
            <w:tcW w:w="2605" w:type="dxa"/>
            <w:noWrap/>
            <w:hideMark/>
          </w:tcPr>
          <w:p w14:paraId="40233AA3" w14:textId="77777777" w:rsidR="00DB54F5" w:rsidRPr="00DB54F5" w:rsidRDefault="00DB54F5" w:rsidP="00DB54F5">
            <w:pPr>
              <w:pStyle w:val="Normal1"/>
            </w:pPr>
            <w:r w:rsidRPr="00DB54F5">
              <w:t>Alley Light Outage</w:t>
            </w:r>
          </w:p>
        </w:tc>
        <w:tc>
          <w:tcPr>
            <w:tcW w:w="2520" w:type="dxa"/>
            <w:noWrap/>
            <w:hideMark/>
          </w:tcPr>
          <w:p w14:paraId="228D4B45" w14:textId="77777777" w:rsidR="00DB54F5" w:rsidRPr="00DB54F5" w:rsidRDefault="00DB54F5" w:rsidP="00DB54F5">
            <w:pPr>
              <w:pStyle w:val="Normal1"/>
            </w:pPr>
            <w:r w:rsidRPr="00DB54F5">
              <w:t>Alley Light Outage</w:t>
            </w:r>
          </w:p>
        </w:tc>
        <w:tc>
          <w:tcPr>
            <w:tcW w:w="1710" w:type="dxa"/>
            <w:noWrap/>
            <w:hideMark/>
          </w:tcPr>
          <w:p w14:paraId="218D578E" w14:textId="77777777" w:rsidR="00DB54F5" w:rsidRPr="00DB54F5" w:rsidRDefault="00DB54F5" w:rsidP="00DB54F5">
            <w:pPr>
              <w:pStyle w:val="Normal1"/>
            </w:pPr>
            <w:r w:rsidRPr="00DB54F5">
              <w:t>Wire Sparking</w:t>
            </w:r>
          </w:p>
        </w:tc>
        <w:tc>
          <w:tcPr>
            <w:tcW w:w="1620" w:type="dxa"/>
            <w:noWrap/>
            <w:hideMark/>
          </w:tcPr>
          <w:p w14:paraId="4664B2FC" w14:textId="77777777" w:rsidR="00DB54F5" w:rsidRPr="00DB54F5" w:rsidRDefault="00DB54F5" w:rsidP="00DB54F5">
            <w:pPr>
              <w:pStyle w:val="Normal1"/>
            </w:pPr>
          </w:p>
        </w:tc>
        <w:tc>
          <w:tcPr>
            <w:tcW w:w="1260" w:type="dxa"/>
            <w:noWrap/>
            <w:hideMark/>
          </w:tcPr>
          <w:p w14:paraId="20334391" w14:textId="77777777" w:rsidR="00DB54F5" w:rsidRPr="00DB54F5" w:rsidRDefault="00DB54F5" w:rsidP="00DB54F5">
            <w:pPr>
              <w:pStyle w:val="Normal1"/>
            </w:pPr>
            <w:r w:rsidRPr="00DB54F5">
              <w:t>184</w:t>
            </w:r>
          </w:p>
        </w:tc>
      </w:tr>
      <w:tr w:rsidR="00DB54F5" w:rsidRPr="00DB54F5" w14:paraId="698D2272" w14:textId="77777777" w:rsidTr="00DB54F5">
        <w:trPr>
          <w:trHeight w:val="300"/>
        </w:trPr>
        <w:tc>
          <w:tcPr>
            <w:tcW w:w="2605" w:type="dxa"/>
            <w:noWrap/>
            <w:hideMark/>
          </w:tcPr>
          <w:p w14:paraId="33A1982E" w14:textId="77777777" w:rsidR="00DB54F5" w:rsidRPr="00DB54F5" w:rsidRDefault="00DB54F5" w:rsidP="00DB54F5">
            <w:pPr>
              <w:pStyle w:val="Normal1"/>
            </w:pPr>
            <w:r w:rsidRPr="00DB54F5">
              <w:t>Alley Light Outage</w:t>
            </w:r>
          </w:p>
        </w:tc>
        <w:tc>
          <w:tcPr>
            <w:tcW w:w="2520" w:type="dxa"/>
            <w:noWrap/>
            <w:hideMark/>
          </w:tcPr>
          <w:p w14:paraId="5957FE31" w14:textId="77777777" w:rsidR="00DB54F5" w:rsidRPr="00DB54F5" w:rsidRDefault="00DB54F5" w:rsidP="00DB54F5">
            <w:pPr>
              <w:pStyle w:val="Normal1"/>
            </w:pPr>
            <w:r w:rsidRPr="00DB54F5">
              <w:t>Alley Light Outage</w:t>
            </w:r>
          </w:p>
        </w:tc>
        <w:tc>
          <w:tcPr>
            <w:tcW w:w="1710" w:type="dxa"/>
            <w:noWrap/>
            <w:hideMark/>
          </w:tcPr>
          <w:p w14:paraId="1FBF83B5" w14:textId="77777777" w:rsidR="00DB54F5" w:rsidRPr="00DB54F5" w:rsidRDefault="00DB54F5" w:rsidP="00DB54F5">
            <w:pPr>
              <w:pStyle w:val="Normal1"/>
            </w:pPr>
            <w:r w:rsidRPr="00DB54F5">
              <w:t>Other Problem</w:t>
            </w:r>
          </w:p>
        </w:tc>
        <w:tc>
          <w:tcPr>
            <w:tcW w:w="1620" w:type="dxa"/>
            <w:noWrap/>
            <w:hideMark/>
          </w:tcPr>
          <w:p w14:paraId="112C6B6F" w14:textId="77777777" w:rsidR="00DB54F5" w:rsidRPr="00DB54F5" w:rsidRDefault="00DB54F5" w:rsidP="00DB54F5">
            <w:pPr>
              <w:pStyle w:val="Normal1"/>
            </w:pPr>
          </w:p>
        </w:tc>
        <w:tc>
          <w:tcPr>
            <w:tcW w:w="1260" w:type="dxa"/>
            <w:noWrap/>
            <w:hideMark/>
          </w:tcPr>
          <w:p w14:paraId="70222909" w14:textId="77777777" w:rsidR="00DB54F5" w:rsidRPr="00DB54F5" w:rsidRDefault="00DB54F5" w:rsidP="00DB54F5">
            <w:pPr>
              <w:pStyle w:val="Normal1"/>
            </w:pPr>
            <w:r w:rsidRPr="00DB54F5">
              <w:t>213</w:t>
            </w:r>
          </w:p>
        </w:tc>
      </w:tr>
      <w:tr w:rsidR="00DB54F5" w:rsidRPr="00DB54F5" w14:paraId="1652FB34" w14:textId="77777777" w:rsidTr="00DB54F5">
        <w:trPr>
          <w:trHeight w:val="300"/>
        </w:trPr>
        <w:tc>
          <w:tcPr>
            <w:tcW w:w="2605" w:type="dxa"/>
            <w:noWrap/>
            <w:hideMark/>
          </w:tcPr>
          <w:p w14:paraId="666F6A12" w14:textId="77777777" w:rsidR="00DB54F5" w:rsidRPr="00DB54F5" w:rsidRDefault="00DB54F5" w:rsidP="00DB54F5">
            <w:pPr>
              <w:pStyle w:val="Normal1"/>
            </w:pPr>
            <w:r w:rsidRPr="00DB54F5">
              <w:t>Alley Light Outage</w:t>
            </w:r>
          </w:p>
        </w:tc>
        <w:tc>
          <w:tcPr>
            <w:tcW w:w="2520" w:type="dxa"/>
            <w:noWrap/>
            <w:hideMark/>
          </w:tcPr>
          <w:p w14:paraId="5B451BA4" w14:textId="77777777" w:rsidR="00DB54F5" w:rsidRPr="00DB54F5" w:rsidRDefault="00DB54F5" w:rsidP="00DB54F5">
            <w:pPr>
              <w:pStyle w:val="Normal1"/>
            </w:pPr>
            <w:r w:rsidRPr="00DB54F5">
              <w:t>Alley Light Outage</w:t>
            </w:r>
          </w:p>
        </w:tc>
        <w:tc>
          <w:tcPr>
            <w:tcW w:w="1710" w:type="dxa"/>
            <w:noWrap/>
            <w:hideMark/>
          </w:tcPr>
          <w:p w14:paraId="05423A06" w14:textId="77777777" w:rsidR="00DB54F5" w:rsidRPr="00DB54F5" w:rsidRDefault="00DB54F5" w:rsidP="00DB54F5">
            <w:pPr>
              <w:pStyle w:val="Normal1"/>
            </w:pPr>
            <w:r w:rsidRPr="00DB54F5">
              <w:t>On 24 Hours</w:t>
            </w:r>
          </w:p>
        </w:tc>
        <w:tc>
          <w:tcPr>
            <w:tcW w:w="1620" w:type="dxa"/>
            <w:noWrap/>
            <w:hideMark/>
          </w:tcPr>
          <w:p w14:paraId="58B8AAAE" w14:textId="77777777" w:rsidR="00DB54F5" w:rsidRPr="00DB54F5" w:rsidRDefault="00DB54F5" w:rsidP="00DB54F5">
            <w:pPr>
              <w:pStyle w:val="Normal1"/>
            </w:pPr>
          </w:p>
        </w:tc>
        <w:tc>
          <w:tcPr>
            <w:tcW w:w="1260" w:type="dxa"/>
            <w:noWrap/>
            <w:hideMark/>
          </w:tcPr>
          <w:p w14:paraId="3F78BF62" w14:textId="77777777" w:rsidR="00DB54F5" w:rsidRPr="00DB54F5" w:rsidRDefault="00DB54F5" w:rsidP="00DB54F5">
            <w:pPr>
              <w:pStyle w:val="Normal1"/>
            </w:pPr>
            <w:r w:rsidRPr="00DB54F5">
              <w:t>180</w:t>
            </w:r>
          </w:p>
        </w:tc>
      </w:tr>
      <w:tr w:rsidR="00DB54F5" w:rsidRPr="00DB54F5" w14:paraId="53B4CDB5" w14:textId="77777777" w:rsidTr="00DB54F5">
        <w:trPr>
          <w:trHeight w:val="300"/>
        </w:trPr>
        <w:tc>
          <w:tcPr>
            <w:tcW w:w="2605" w:type="dxa"/>
            <w:noWrap/>
            <w:hideMark/>
          </w:tcPr>
          <w:p w14:paraId="087BC340" w14:textId="77777777" w:rsidR="00DB54F5" w:rsidRPr="00DB54F5" w:rsidRDefault="00DB54F5" w:rsidP="00DB54F5">
            <w:pPr>
              <w:pStyle w:val="Normal1"/>
            </w:pPr>
            <w:r w:rsidRPr="00DB54F5">
              <w:t>Alley Light Outage</w:t>
            </w:r>
          </w:p>
        </w:tc>
        <w:tc>
          <w:tcPr>
            <w:tcW w:w="2520" w:type="dxa"/>
            <w:noWrap/>
            <w:hideMark/>
          </w:tcPr>
          <w:p w14:paraId="0EFE1B0F" w14:textId="77777777" w:rsidR="00DB54F5" w:rsidRPr="00DB54F5" w:rsidRDefault="00DB54F5" w:rsidP="00DB54F5">
            <w:pPr>
              <w:pStyle w:val="Normal1"/>
            </w:pPr>
            <w:r w:rsidRPr="00DB54F5">
              <w:t>Alley Light Outage</w:t>
            </w:r>
          </w:p>
        </w:tc>
        <w:tc>
          <w:tcPr>
            <w:tcW w:w="1710" w:type="dxa"/>
            <w:noWrap/>
            <w:hideMark/>
          </w:tcPr>
          <w:p w14:paraId="4560D9C1" w14:textId="77777777" w:rsidR="00DB54F5" w:rsidRPr="00DB54F5" w:rsidRDefault="00DB54F5" w:rsidP="00DB54F5">
            <w:pPr>
              <w:pStyle w:val="Normal1"/>
            </w:pPr>
            <w:r w:rsidRPr="00DB54F5">
              <w:t>Light On/Off</w:t>
            </w:r>
          </w:p>
        </w:tc>
        <w:tc>
          <w:tcPr>
            <w:tcW w:w="1620" w:type="dxa"/>
            <w:noWrap/>
            <w:hideMark/>
          </w:tcPr>
          <w:p w14:paraId="2F8E89A5" w14:textId="77777777" w:rsidR="00DB54F5" w:rsidRPr="00DB54F5" w:rsidRDefault="00DB54F5" w:rsidP="00DB54F5">
            <w:pPr>
              <w:pStyle w:val="Normal1"/>
            </w:pPr>
          </w:p>
        </w:tc>
        <w:tc>
          <w:tcPr>
            <w:tcW w:w="1260" w:type="dxa"/>
            <w:noWrap/>
            <w:hideMark/>
          </w:tcPr>
          <w:p w14:paraId="0A435231" w14:textId="77777777" w:rsidR="00DB54F5" w:rsidRPr="00DB54F5" w:rsidRDefault="00DB54F5" w:rsidP="00DB54F5">
            <w:pPr>
              <w:pStyle w:val="Normal1"/>
            </w:pPr>
            <w:r w:rsidRPr="00DB54F5">
              <w:t>181</w:t>
            </w:r>
          </w:p>
        </w:tc>
      </w:tr>
      <w:tr w:rsidR="00DB54F5" w:rsidRPr="00DB54F5" w14:paraId="1878BC95" w14:textId="77777777" w:rsidTr="00DB54F5">
        <w:trPr>
          <w:trHeight w:val="300"/>
        </w:trPr>
        <w:tc>
          <w:tcPr>
            <w:tcW w:w="2605" w:type="dxa"/>
            <w:noWrap/>
            <w:hideMark/>
          </w:tcPr>
          <w:p w14:paraId="5A448387" w14:textId="77777777" w:rsidR="00DB54F5" w:rsidRPr="00DB54F5" w:rsidRDefault="00DB54F5" w:rsidP="00DB54F5">
            <w:pPr>
              <w:pStyle w:val="Normal1"/>
            </w:pPr>
            <w:r w:rsidRPr="00DB54F5">
              <w:t>Alley Light Outage</w:t>
            </w:r>
          </w:p>
        </w:tc>
        <w:tc>
          <w:tcPr>
            <w:tcW w:w="2520" w:type="dxa"/>
            <w:noWrap/>
            <w:hideMark/>
          </w:tcPr>
          <w:p w14:paraId="1176A5AB" w14:textId="77777777" w:rsidR="00DB54F5" w:rsidRPr="00DB54F5" w:rsidRDefault="00DB54F5" w:rsidP="00DB54F5">
            <w:pPr>
              <w:pStyle w:val="Normal1"/>
            </w:pPr>
            <w:r w:rsidRPr="00DB54F5">
              <w:t>Alley Light Outage</w:t>
            </w:r>
          </w:p>
        </w:tc>
        <w:tc>
          <w:tcPr>
            <w:tcW w:w="1710" w:type="dxa"/>
            <w:noWrap/>
            <w:hideMark/>
          </w:tcPr>
          <w:p w14:paraId="0FBE3983" w14:textId="77777777" w:rsidR="00DB54F5" w:rsidRPr="00DB54F5" w:rsidRDefault="00DB54F5" w:rsidP="00DB54F5">
            <w:pPr>
              <w:pStyle w:val="Normal1"/>
            </w:pPr>
            <w:r w:rsidRPr="00DB54F5">
              <w:t>Light Out</w:t>
            </w:r>
          </w:p>
        </w:tc>
        <w:tc>
          <w:tcPr>
            <w:tcW w:w="1620" w:type="dxa"/>
            <w:noWrap/>
            <w:hideMark/>
          </w:tcPr>
          <w:p w14:paraId="0FB10666" w14:textId="77777777" w:rsidR="00DB54F5" w:rsidRPr="00DB54F5" w:rsidRDefault="00DB54F5" w:rsidP="00DB54F5">
            <w:pPr>
              <w:pStyle w:val="Normal1"/>
            </w:pPr>
          </w:p>
        </w:tc>
        <w:tc>
          <w:tcPr>
            <w:tcW w:w="1260" w:type="dxa"/>
            <w:noWrap/>
            <w:hideMark/>
          </w:tcPr>
          <w:p w14:paraId="154F2630" w14:textId="77777777" w:rsidR="00DB54F5" w:rsidRPr="00DB54F5" w:rsidRDefault="00DB54F5" w:rsidP="00DB54F5">
            <w:pPr>
              <w:pStyle w:val="Normal1"/>
            </w:pPr>
            <w:r w:rsidRPr="00DB54F5">
              <w:t>182</w:t>
            </w:r>
          </w:p>
        </w:tc>
      </w:tr>
      <w:tr w:rsidR="00DB54F5" w:rsidRPr="00DB54F5" w14:paraId="189A156E" w14:textId="77777777" w:rsidTr="00DB54F5">
        <w:trPr>
          <w:trHeight w:val="300"/>
        </w:trPr>
        <w:tc>
          <w:tcPr>
            <w:tcW w:w="2605" w:type="dxa"/>
            <w:noWrap/>
            <w:hideMark/>
          </w:tcPr>
          <w:p w14:paraId="6AE75BFF" w14:textId="77777777" w:rsidR="00DB54F5" w:rsidRPr="00DB54F5" w:rsidRDefault="00DB54F5" w:rsidP="00DB54F5">
            <w:pPr>
              <w:pStyle w:val="Normal1"/>
            </w:pPr>
            <w:r w:rsidRPr="00DB54F5">
              <w:t>Complaint (Streets)</w:t>
            </w:r>
          </w:p>
        </w:tc>
        <w:tc>
          <w:tcPr>
            <w:tcW w:w="2520" w:type="dxa"/>
            <w:noWrap/>
            <w:hideMark/>
          </w:tcPr>
          <w:p w14:paraId="48C1247F" w14:textId="77777777" w:rsidR="00DB54F5" w:rsidRPr="00DB54F5" w:rsidRDefault="00DB54F5" w:rsidP="00DB54F5">
            <w:pPr>
              <w:pStyle w:val="Normal1"/>
            </w:pPr>
            <w:r w:rsidRPr="00DB54F5">
              <w:t>Complaint (Streets)</w:t>
            </w:r>
          </w:p>
        </w:tc>
        <w:tc>
          <w:tcPr>
            <w:tcW w:w="1710" w:type="dxa"/>
            <w:noWrap/>
            <w:hideMark/>
          </w:tcPr>
          <w:p w14:paraId="34A1F47A" w14:textId="77777777" w:rsidR="00DB54F5" w:rsidRPr="00DB54F5" w:rsidRDefault="00DB54F5" w:rsidP="00DB54F5">
            <w:pPr>
              <w:pStyle w:val="Normal1"/>
            </w:pPr>
          </w:p>
        </w:tc>
        <w:tc>
          <w:tcPr>
            <w:tcW w:w="1620" w:type="dxa"/>
            <w:noWrap/>
            <w:hideMark/>
          </w:tcPr>
          <w:p w14:paraId="442CCC14" w14:textId="77777777" w:rsidR="00DB54F5" w:rsidRPr="00DB54F5" w:rsidRDefault="00DB54F5" w:rsidP="00DB54F5">
            <w:pPr>
              <w:pStyle w:val="Normal1"/>
            </w:pPr>
          </w:p>
        </w:tc>
        <w:tc>
          <w:tcPr>
            <w:tcW w:w="1260" w:type="dxa"/>
            <w:noWrap/>
            <w:hideMark/>
          </w:tcPr>
          <w:p w14:paraId="059DFA5B" w14:textId="77777777" w:rsidR="00DB54F5" w:rsidRPr="00DB54F5" w:rsidRDefault="00DB54F5" w:rsidP="00DB54F5">
            <w:pPr>
              <w:pStyle w:val="Normal1"/>
            </w:pPr>
            <w:r w:rsidRPr="00DB54F5">
              <w:t>11442</w:t>
            </w:r>
          </w:p>
        </w:tc>
      </w:tr>
      <w:tr w:rsidR="00DB54F5" w:rsidRPr="00DB54F5" w14:paraId="7551E63C" w14:textId="77777777" w:rsidTr="00DB54F5">
        <w:trPr>
          <w:trHeight w:val="300"/>
        </w:trPr>
        <w:tc>
          <w:tcPr>
            <w:tcW w:w="2605" w:type="dxa"/>
            <w:noWrap/>
            <w:hideMark/>
          </w:tcPr>
          <w:p w14:paraId="6A34E26B" w14:textId="77777777" w:rsidR="00DB54F5" w:rsidRPr="00DB54F5" w:rsidRDefault="00DB54F5" w:rsidP="00DB54F5">
            <w:pPr>
              <w:pStyle w:val="Normal1"/>
            </w:pPr>
            <w:r w:rsidRPr="00DB54F5">
              <w:t>Dangerous Sidewalk</w:t>
            </w:r>
          </w:p>
        </w:tc>
        <w:tc>
          <w:tcPr>
            <w:tcW w:w="2520" w:type="dxa"/>
            <w:noWrap/>
            <w:hideMark/>
          </w:tcPr>
          <w:p w14:paraId="09DF0B53" w14:textId="77777777" w:rsidR="00DB54F5" w:rsidRPr="00DB54F5" w:rsidRDefault="00DB54F5" w:rsidP="00DB54F5">
            <w:pPr>
              <w:pStyle w:val="Normal1"/>
            </w:pPr>
            <w:r w:rsidRPr="00DB54F5">
              <w:t>ADA Curb Ramp</w:t>
            </w:r>
          </w:p>
        </w:tc>
        <w:tc>
          <w:tcPr>
            <w:tcW w:w="1710" w:type="dxa"/>
            <w:noWrap/>
            <w:hideMark/>
          </w:tcPr>
          <w:p w14:paraId="4CC22A92" w14:textId="77777777" w:rsidR="00DB54F5" w:rsidRPr="00DB54F5" w:rsidRDefault="00DB54F5" w:rsidP="00DB54F5">
            <w:pPr>
              <w:pStyle w:val="Normal1"/>
            </w:pPr>
          </w:p>
        </w:tc>
        <w:tc>
          <w:tcPr>
            <w:tcW w:w="1620" w:type="dxa"/>
            <w:noWrap/>
            <w:hideMark/>
          </w:tcPr>
          <w:p w14:paraId="4FE7FE73" w14:textId="77777777" w:rsidR="00DB54F5" w:rsidRPr="00DB54F5" w:rsidRDefault="00DB54F5" w:rsidP="00DB54F5">
            <w:pPr>
              <w:pStyle w:val="Normal1"/>
            </w:pPr>
          </w:p>
        </w:tc>
        <w:tc>
          <w:tcPr>
            <w:tcW w:w="1260" w:type="dxa"/>
            <w:noWrap/>
            <w:hideMark/>
          </w:tcPr>
          <w:p w14:paraId="121972B3" w14:textId="77777777" w:rsidR="00DB54F5" w:rsidRPr="00DB54F5" w:rsidRDefault="00DB54F5" w:rsidP="00DB54F5">
            <w:pPr>
              <w:pStyle w:val="Normal1"/>
            </w:pPr>
            <w:r w:rsidRPr="00DB54F5">
              <w:t>7959</w:t>
            </w:r>
          </w:p>
        </w:tc>
      </w:tr>
      <w:tr w:rsidR="00DB54F5" w:rsidRPr="00DB54F5" w14:paraId="1BC7570E" w14:textId="77777777" w:rsidTr="00DB54F5">
        <w:trPr>
          <w:trHeight w:val="300"/>
        </w:trPr>
        <w:tc>
          <w:tcPr>
            <w:tcW w:w="2605" w:type="dxa"/>
            <w:noWrap/>
            <w:hideMark/>
          </w:tcPr>
          <w:p w14:paraId="61FA8840" w14:textId="77777777" w:rsidR="00DB54F5" w:rsidRPr="00DB54F5" w:rsidRDefault="00DB54F5" w:rsidP="00DB54F5">
            <w:pPr>
              <w:pStyle w:val="Normal1"/>
            </w:pPr>
            <w:r w:rsidRPr="00DB54F5">
              <w:t>Dangerous Sidewalk</w:t>
            </w:r>
          </w:p>
        </w:tc>
        <w:tc>
          <w:tcPr>
            <w:tcW w:w="2520" w:type="dxa"/>
            <w:noWrap/>
            <w:hideMark/>
          </w:tcPr>
          <w:p w14:paraId="6349F436" w14:textId="77777777" w:rsidR="00DB54F5" w:rsidRPr="00DB54F5" w:rsidRDefault="00DB54F5" w:rsidP="00DB54F5">
            <w:pPr>
              <w:pStyle w:val="Normal1"/>
            </w:pPr>
            <w:proofErr w:type="spellStart"/>
            <w:r w:rsidRPr="00DB54F5">
              <w:t>Dangeorus</w:t>
            </w:r>
            <w:proofErr w:type="spellEnd"/>
            <w:r w:rsidRPr="00DB54F5">
              <w:t xml:space="preserve"> Sidewalk</w:t>
            </w:r>
          </w:p>
        </w:tc>
        <w:tc>
          <w:tcPr>
            <w:tcW w:w="1710" w:type="dxa"/>
            <w:noWrap/>
            <w:hideMark/>
          </w:tcPr>
          <w:p w14:paraId="272AAA37" w14:textId="77777777" w:rsidR="00DB54F5" w:rsidRPr="00DB54F5" w:rsidRDefault="00DB54F5" w:rsidP="00DB54F5">
            <w:pPr>
              <w:pStyle w:val="Normal1"/>
            </w:pPr>
          </w:p>
        </w:tc>
        <w:tc>
          <w:tcPr>
            <w:tcW w:w="1620" w:type="dxa"/>
            <w:noWrap/>
            <w:hideMark/>
          </w:tcPr>
          <w:p w14:paraId="2AD0B75B" w14:textId="77777777" w:rsidR="00DB54F5" w:rsidRPr="00DB54F5" w:rsidRDefault="00DB54F5" w:rsidP="00DB54F5">
            <w:pPr>
              <w:pStyle w:val="Normal1"/>
            </w:pPr>
          </w:p>
        </w:tc>
        <w:tc>
          <w:tcPr>
            <w:tcW w:w="1260" w:type="dxa"/>
            <w:noWrap/>
            <w:hideMark/>
          </w:tcPr>
          <w:p w14:paraId="2416DA74" w14:textId="77777777" w:rsidR="00DB54F5" w:rsidRPr="00DB54F5" w:rsidRDefault="00DB54F5" w:rsidP="00DB54F5">
            <w:pPr>
              <w:pStyle w:val="Normal1"/>
            </w:pPr>
            <w:r w:rsidRPr="00DB54F5">
              <w:t>425</w:t>
            </w:r>
          </w:p>
        </w:tc>
      </w:tr>
      <w:tr w:rsidR="00DB54F5" w:rsidRPr="00DB54F5" w14:paraId="7442067E" w14:textId="77777777" w:rsidTr="00DB54F5">
        <w:trPr>
          <w:trHeight w:val="300"/>
        </w:trPr>
        <w:tc>
          <w:tcPr>
            <w:tcW w:w="2605" w:type="dxa"/>
            <w:noWrap/>
            <w:hideMark/>
          </w:tcPr>
          <w:p w14:paraId="49636F6E" w14:textId="77777777" w:rsidR="00DB54F5" w:rsidRPr="00DB54F5" w:rsidRDefault="00DB54F5" w:rsidP="00DB54F5">
            <w:pPr>
              <w:pStyle w:val="Normal1"/>
            </w:pPr>
            <w:r w:rsidRPr="00DB54F5">
              <w:t>Dead Animal in Street</w:t>
            </w:r>
          </w:p>
        </w:tc>
        <w:tc>
          <w:tcPr>
            <w:tcW w:w="2520" w:type="dxa"/>
            <w:noWrap/>
            <w:hideMark/>
          </w:tcPr>
          <w:p w14:paraId="06B6A369" w14:textId="77777777" w:rsidR="00DB54F5" w:rsidRPr="00DB54F5" w:rsidRDefault="00DB54F5" w:rsidP="00DB54F5">
            <w:pPr>
              <w:pStyle w:val="Normal1"/>
            </w:pPr>
            <w:r w:rsidRPr="00DB54F5">
              <w:t>Dead Animal in Street</w:t>
            </w:r>
          </w:p>
        </w:tc>
        <w:tc>
          <w:tcPr>
            <w:tcW w:w="1710" w:type="dxa"/>
            <w:noWrap/>
            <w:hideMark/>
          </w:tcPr>
          <w:p w14:paraId="27A79B75" w14:textId="77777777" w:rsidR="00DB54F5" w:rsidRPr="00DB54F5" w:rsidRDefault="00DB54F5" w:rsidP="00DB54F5">
            <w:pPr>
              <w:pStyle w:val="Normal1"/>
            </w:pPr>
          </w:p>
        </w:tc>
        <w:tc>
          <w:tcPr>
            <w:tcW w:w="1620" w:type="dxa"/>
            <w:noWrap/>
            <w:hideMark/>
          </w:tcPr>
          <w:p w14:paraId="6403A6B4" w14:textId="77777777" w:rsidR="00DB54F5" w:rsidRPr="00DB54F5" w:rsidRDefault="00DB54F5" w:rsidP="00DB54F5">
            <w:pPr>
              <w:pStyle w:val="Normal1"/>
            </w:pPr>
          </w:p>
        </w:tc>
        <w:tc>
          <w:tcPr>
            <w:tcW w:w="1260" w:type="dxa"/>
            <w:noWrap/>
            <w:hideMark/>
          </w:tcPr>
          <w:p w14:paraId="7B1F2100" w14:textId="77777777" w:rsidR="00DB54F5" w:rsidRPr="00DB54F5" w:rsidRDefault="00DB54F5" w:rsidP="00DB54F5">
            <w:pPr>
              <w:pStyle w:val="Normal1"/>
            </w:pPr>
            <w:r w:rsidRPr="00DB54F5">
              <w:t>7732</w:t>
            </w:r>
          </w:p>
        </w:tc>
      </w:tr>
      <w:tr w:rsidR="00DB54F5" w:rsidRPr="00DB54F5" w14:paraId="0D172FC1" w14:textId="77777777" w:rsidTr="00DB54F5">
        <w:trPr>
          <w:trHeight w:val="300"/>
        </w:trPr>
        <w:tc>
          <w:tcPr>
            <w:tcW w:w="2605" w:type="dxa"/>
            <w:noWrap/>
            <w:hideMark/>
          </w:tcPr>
          <w:p w14:paraId="23FFF59A" w14:textId="77777777" w:rsidR="00DB54F5" w:rsidRPr="00DB54F5" w:rsidRDefault="00DB54F5" w:rsidP="00DB54F5">
            <w:pPr>
              <w:pStyle w:val="Normal1"/>
            </w:pPr>
            <w:r w:rsidRPr="00DB54F5">
              <w:t>Illegal Dumping</w:t>
            </w:r>
          </w:p>
        </w:tc>
        <w:tc>
          <w:tcPr>
            <w:tcW w:w="2520" w:type="dxa"/>
            <w:noWrap/>
            <w:hideMark/>
          </w:tcPr>
          <w:p w14:paraId="2D7DE917" w14:textId="77777777" w:rsidR="00DB54F5" w:rsidRPr="00DB54F5" w:rsidRDefault="00DB54F5" w:rsidP="00DB54F5">
            <w:pPr>
              <w:pStyle w:val="Normal1"/>
            </w:pPr>
            <w:r w:rsidRPr="00DB54F5">
              <w:t>Illegal Dumping</w:t>
            </w:r>
          </w:p>
        </w:tc>
        <w:tc>
          <w:tcPr>
            <w:tcW w:w="1710" w:type="dxa"/>
            <w:noWrap/>
            <w:hideMark/>
          </w:tcPr>
          <w:p w14:paraId="5263F085" w14:textId="77777777" w:rsidR="00DB54F5" w:rsidRPr="00DB54F5" w:rsidRDefault="00DB54F5" w:rsidP="00DB54F5">
            <w:pPr>
              <w:pStyle w:val="Normal1"/>
            </w:pPr>
          </w:p>
        </w:tc>
        <w:tc>
          <w:tcPr>
            <w:tcW w:w="1620" w:type="dxa"/>
            <w:noWrap/>
            <w:hideMark/>
          </w:tcPr>
          <w:p w14:paraId="5F0EFE00" w14:textId="77777777" w:rsidR="00DB54F5" w:rsidRPr="00DB54F5" w:rsidRDefault="00DB54F5" w:rsidP="00DB54F5">
            <w:pPr>
              <w:pStyle w:val="Normal1"/>
            </w:pPr>
          </w:p>
        </w:tc>
        <w:tc>
          <w:tcPr>
            <w:tcW w:w="1260" w:type="dxa"/>
            <w:noWrap/>
            <w:hideMark/>
          </w:tcPr>
          <w:p w14:paraId="5D331E1D" w14:textId="77777777" w:rsidR="00DB54F5" w:rsidRPr="00DB54F5" w:rsidRDefault="00DB54F5" w:rsidP="00DB54F5">
            <w:pPr>
              <w:pStyle w:val="Normal1"/>
            </w:pPr>
            <w:r w:rsidRPr="00DB54F5">
              <w:t>7733</w:t>
            </w:r>
          </w:p>
        </w:tc>
      </w:tr>
      <w:tr w:rsidR="00DB54F5" w:rsidRPr="00DB54F5" w14:paraId="620C99F6" w14:textId="77777777" w:rsidTr="00DB54F5">
        <w:trPr>
          <w:trHeight w:val="300"/>
        </w:trPr>
        <w:tc>
          <w:tcPr>
            <w:tcW w:w="2605" w:type="dxa"/>
            <w:noWrap/>
            <w:hideMark/>
          </w:tcPr>
          <w:p w14:paraId="4D8FC432" w14:textId="77777777" w:rsidR="00DB54F5" w:rsidRPr="00DB54F5" w:rsidRDefault="00DB54F5" w:rsidP="00DB54F5">
            <w:pPr>
              <w:pStyle w:val="Normal1"/>
            </w:pPr>
            <w:r w:rsidRPr="00DB54F5">
              <w:t>Line Striping</w:t>
            </w:r>
          </w:p>
        </w:tc>
        <w:tc>
          <w:tcPr>
            <w:tcW w:w="2520" w:type="dxa"/>
            <w:tcBorders>
              <w:bottom w:val="single" w:sz="4" w:space="0" w:color="auto"/>
            </w:tcBorders>
            <w:noWrap/>
            <w:hideMark/>
          </w:tcPr>
          <w:p w14:paraId="1F669E23" w14:textId="77777777" w:rsidR="00DB54F5" w:rsidRPr="00DB54F5" w:rsidRDefault="00DB54F5" w:rsidP="00DB54F5">
            <w:pPr>
              <w:pStyle w:val="Normal1"/>
            </w:pPr>
            <w:r w:rsidRPr="00DB54F5">
              <w:t>Line Striping</w:t>
            </w:r>
          </w:p>
        </w:tc>
        <w:tc>
          <w:tcPr>
            <w:tcW w:w="1710" w:type="dxa"/>
            <w:tcBorders>
              <w:bottom w:val="single" w:sz="4" w:space="0" w:color="auto"/>
            </w:tcBorders>
            <w:noWrap/>
            <w:hideMark/>
          </w:tcPr>
          <w:p w14:paraId="3ECD74BD" w14:textId="77777777" w:rsidR="00DB54F5" w:rsidRPr="00DB54F5" w:rsidRDefault="00DB54F5" w:rsidP="00DB54F5">
            <w:pPr>
              <w:pStyle w:val="Normal1"/>
            </w:pPr>
          </w:p>
        </w:tc>
        <w:tc>
          <w:tcPr>
            <w:tcW w:w="1620" w:type="dxa"/>
            <w:noWrap/>
            <w:hideMark/>
          </w:tcPr>
          <w:p w14:paraId="6B045032" w14:textId="77777777" w:rsidR="00DB54F5" w:rsidRPr="00DB54F5" w:rsidRDefault="00DB54F5" w:rsidP="00DB54F5">
            <w:pPr>
              <w:pStyle w:val="Normal1"/>
            </w:pPr>
          </w:p>
        </w:tc>
        <w:tc>
          <w:tcPr>
            <w:tcW w:w="1260" w:type="dxa"/>
            <w:noWrap/>
            <w:hideMark/>
          </w:tcPr>
          <w:p w14:paraId="1F8590B1" w14:textId="77777777" w:rsidR="00DB54F5" w:rsidRPr="00DB54F5" w:rsidRDefault="00DB54F5" w:rsidP="00DB54F5">
            <w:pPr>
              <w:pStyle w:val="Normal1"/>
            </w:pPr>
            <w:r w:rsidRPr="00DB54F5">
              <w:t>6713</w:t>
            </w:r>
          </w:p>
        </w:tc>
      </w:tr>
      <w:tr w:rsidR="00DB54F5" w:rsidRPr="00DB54F5" w14:paraId="1AB01A07" w14:textId="77777777" w:rsidTr="00DB54F5">
        <w:trPr>
          <w:trHeight w:val="300"/>
        </w:trPr>
        <w:tc>
          <w:tcPr>
            <w:tcW w:w="2605" w:type="dxa"/>
            <w:noWrap/>
            <w:hideMark/>
          </w:tcPr>
          <w:p w14:paraId="187B4D08" w14:textId="77777777" w:rsidR="00DB54F5" w:rsidRPr="00DB54F5" w:rsidRDefault="00DB54F5" w:rsidP="00DB54F5">
            <w:pPr>
              <w:pStyle w:val="Normal1"/>
            </w:pPr>
            <w:r w:rsidRPr="00DB54F5">
              <w:t>Manhole Cover</w:t>
            </w:r>
          </w:p>
        </w:tc>
        <w:tc>
          <w:tcPr>
            <w:tcW w:w="2520" w:type="dxa"/>
            <w:noWrap/>
            <w:hideMark/>
          </w:tcPr>
          <w:p w14:paraId="7EA08A52" w14:textId="77777777" w:rsidR="00DB54F5" w:rsidRPr="00DB54F5" w:rsidRDefault="00DB54F5" w:rsidP="00DB54F5">
            <w:pPr>
              <w:pStyle w:val="Normal1"/>
            </w:pPr>
            <w:r w:rsidRPr="00DB54F5">
              <w:t>Manhole Cover Missing</w:t>
            </w:r>
          </w:p>
        </w:tc>
        <w:tc>
          <w:tcPr>
            <w:tcW w:w="1710" w:type="dxa"/>
          </w:tcPr>
          <w:p w14:paraId="4D46FD81" w14:textId="5A54B494" w:rsidR="00DB54F5" w:rsidRPr="00DB54F5" w:rsidRDefault="00DB54F5" w:rsidP="00DB54F5">
            <w:pPr>
              <w:pStyle w:val="Normal1"/>
            </w:pPr>
          </w:p>
        </w:tc>
        <w:tc>
          <w:tcPr>
            <w:tcW w:w="1620" w:type="dxa"/>
            <w:noWrap/>
            <w:hideMark/>
          </w:tcPr>
          <w:p w14:paraId="37781049" w14:textId="77777777" w:rsidR="00DB54F5" w:rsidRPr="00DB54F5" w:rsidRDefault="00DB54F5" w:rsidP="00DB54F5">
            <w:pPr>
              <w:pStyle w:val="Normal1"/>
            </w:pPr>
          </w:p>
        </w:tc>
        <w:tc>
          <w:tcPr>
            <w:tcW w:w="1260" w:type="dxa"/>
            <w:noWrap/>
            <w:hideMark/>
          </w:tcPr>
          <w:p w14:paraId="141592DE" w14:textId="77777777" w:rsidR="00DB54F5" w:rsidRPr="00DB54F5" w:rsidRDefault="00DB54F5" w:rsidP="00DB54F5">
            <w:pPr>
              <w:pStyle w:val="Normal1"/>
            </w:pPr>
            <w:r w:rsidRPr="00DB54F5">
              <w:t>9594</w:t>
            </w:r>
          </w:p>
        </w:tc>
      </w:tr>
      <w:tr w:rsidR="00DB54F5" w:rsidRPr="00DB54F5" w14:paraId="1D0ACBC9" w14:textId="77777777" w:rsidTr="00DB54F5">
        <w:trPr>
          <w:trHeight w:val="300"/>
        </w:trPr>
        <w:tc>
          <w:tcPr>
            <w:tcW w:w="2605" w:type="dxa"/>
            <w:noWrap/>
            <w:hideMark/>
          </w:tcPr>
          <w:p w14:paraId="70E34E0A" w14:textId="77777777" w:rsidR="00DB54F5" w:rsidRPr="00DB54F5" w:rsidRDefault="00DB54F5" w:rsidP="00DB54F5">
            <w:pPr>
              <w:pStyle w:val="Normal1"/>
            </w:pPr>
            <w:r w:rsidRPr="00DB54F5">
              <w:t>Manhole Cover</w:t>
            </w:r>
          </w:p>
        </w:tc>
        <w:tc>
          <w:tcPr>
            <w:tcW w:w="2520" w:type="dxa"/>
            <w:noWrap/>
            <w:hideMark/>
          </w:tcPr>
          <w:p w14:paraId="33329A8D" w14:textId="77777777" w:rsidR="00DB54F5" w:rsidRPr="00DB54F5" w:rsidRDefault="00DB54F5" w:rsidP="00DB54F5">
            <w:pPr>
              <w:pStyle w:val="Normal1"/>
            </w:pPr>
            <w:r w:rsidRPr="00DB54F5">
              <w:t>Manhole Other Problem</w:t>
            </w:r>
          </w:p>
        </w:tc>
        <w:tc>
          <w:tcPr>
            <w:tcW w:w="1710" w:type="dxa"/>
          </w:tcPr>
          <w:p w14:paraId="5B35CB1E" w14:textId="1F7DABC0" w:rsidR="00DB54F5" w:rsidRPr="00DB54F5" w:rsidRDefault="00DB54F5" w:rsidP="00DB54F5">
            <w:pPr>
              <w:pStyle w:val="Normal1"/>
            </w:pPr>
          </w:p>
        </w:tc>
        <w:tc>
          <w:tcPr>
            <w:tcW w:w="1620" w:type="dxa"/>
            <w:noWrap/>
            <w:hideMark/>
          </w:tcPr>
          <w:p w14:paraId="39BE36E9" w14:textId="77777777" w:rsidR="00DB54F5" w:rsidRPr="00DB54F5" w:rsidRDefault="00DB54F5" w:rsidP="00DB54F5">
            <w:pPr>
              <w:pStyle w:val="Normal1"/>
            </w:pPr>
          </w:p>
        </w:tc>
        <w:tc>
          <w:tcPr>
            <w:tcW w:w="1260" w:type="dxa"/>
            <w:noWrap/>
            <w:hideMark/>
          </w:tcPr>
          <w:p w14:paraId="514D4988" w14:textId="77777777" w:rsidR="00DB54F5" w:rsidRPr="00DB54F5" w:rsidRDefault="00DB54F5" w:rsidP="00DB54F5">
            <w:pPr>
              <w:pStyle w:val="Normal1"/>
            </w:pPr>
            <w:r w:rsidRPr="00DB54F5">
              <w:t>234</w:t>
            </w:r>
          </w:p>
        </w:tc>
      </w:tr>
      <w:tr w:rsidR="00DB54F5" w:rsidRPr="00DB54F5" w14:paraId="5CD472EB" w14:textId="77777777" w:rsidTr="00DB54F5">
        <w:trPr>
          <w:trHeight w:val="300"/>
        </w:trPr>
        <w:tc>
          <w:tcPr>
            <w:tcW w:w="2605" w:type="dxa"/>
            <w:noWrap/>
            <w:hideMark/>
          </w:tcPr>
          <w:p w14:paraId="4238AEA4" w14:textId="77777777" w:rsidR="00DB54F5" w:rsidRPr="00DB54F5" w:rsidRDefault="00DB54F5" w:rsidP="00DB54F5">
            <w:pPr>
              <w:pStyle w:val="Normal1"/>
            </w:pPr>
            <w:r w:rsidRPr="00DB54F5">
              <w:t>Newsstand Outdoor Café</w:t>
            </w:r>
          </w:p>
        </w:tc>
        <w:tc>
          <w:tcPr>
            <w:tcW w:w="2520" w:type="dxa"/>
            <w:noWrap/>
            <w:hideMark/>
          </w:tcPr>
          <w:p w14:paraId="6D257ABE" w14:textId="77777777" w:rsidR="00DB54F5" w:rsidRPr="00DB54F5" w:rsidRDefault="00DB54F5" w:rsidP="00DB54F5">
            <w:pPr>
              <w:pStyle w:val="Normal1"/>
            </w:pPr>
            <w:r w:rsidRPr="00DB54F5">
              <w:t>Newsstand Outdoor Café</w:t>
            </w:r>
          </w:p>
        </w:tc>
        <w:tc>
          <w:tcPr>
            <w:tcW w:w="1710" w:type="dxa"/>
          </w:tcPr>
          <w:p w14:paraId="1390B481" w14:textId="52B10BFB" w:rsidR="00DB54F5" w:rsidRPr="00DB54F5" w:rsidRDefault="00DB54F5" w:rsidP="00DB54F5">
            <w:pPr>
              <w:pStyle w:val="Normal1"/>
            </w:pPr>
          </w:p>
        </w:tc>
        <w:tc>
          <w:tcPr>
            <w:tcW w:w="1620" w:type="dxa"/>
            <w:noWrap/>
            <w:hideMark/>
          </w:tcPr>
          <w:p w14:paraId="3169740F" w14:textId="77777777" w:rsidR="00DB54F5" w:rsidRPr="00DB54F5" w:rsidRDefault="00DB54F5" w:rsidP="00DB54F5">
            <w:pPr>
              <w:pStyle w:val="Normal1"/>
            </w:pPr>
          </w:p>
        </w:tc>
        <w:tc>
          <w:tcPr>
            <w:tcW w:w="1260" w:type="dxa"/>
            <w:noWrap/>
            <w:hideMark/>
          </w:tcPr>
          <w:p w14:paraId="359629F5" w14:textId="77777777" w:rsidR="00DB54F5" w:rsidRPr="00DB54F5" w:rsidRDefault="00DB54F5" w:rsidP="00DB54F5">
            <w:pPr>
              <w:pStyle w:val="Normal1"/>
            </w:pPr>
            <w:r w:rsidRPr="00DB54F5">
              <w:t>11461</w:t>
            </w:r>
          </w:p>
        </w:tc>
      </w:tr>
      <w:tr w:rsidR="00DB54F5" w:rsidRPr="00DB54F5" w14:paraId="63A72E34" w14:textId="77777777" w:rsidTr="00DB54F5">
        <w:trPr>
          <w:trHeight w:val="300"/>
        </w:trPr>
        <w:tc>
          <w:tcPr>
            <w:tcW w:w="2605" w:type="dxa"/>
            <w:noWrap/>
            <w:hideMark/>
          </w:tcPr>
          <w:p w14:paraId="5D49962F" w14:textId="77777777" w:rsidR="00DB54F5" w:rsidRPr="009B1528" w:rsidRDefault="00DB54F5" w:rsidP="00DB54F5">
            <w:pPr>
              <w:pStyle w:val="Normal1"/>
              <w:rPr>
                <w:strike/>
                <w:highlight w:val="yellow"/>
              </w:rPr>
            </w:pPr>
            <w:r w:rsidRPr="009B1528">
              <w:rPr>
                <w:strike/>
                <w:highlight w:val="yellow"/>
              </w:rPr>
              <w:t>Other (Streets)</w:t>
            </w:r>
          </w:p>
        </w:tc>
        <w:tc>
          <w:tcPr>
            <w:tcW w:w="2520" w:type="dxa"/>
            <w:noWrap/>
            <w:hideMark/>
          </w:tcPr>
          <w:p w14:paraId="6B1369BB" w14:textId="77777777" w:rsidR="00DB54F5" w:rsidRPr="009B1528" w:rsidRDefault="00DB54F5" w:rsidP="00DB54F5">
            <w:pPr>
              <w:pStyle w:val="Normal1"/>
              <w:rPr>
                <w:strike/>
                <w:highlight w:val="yellow"/>
              </w:rPr>
            </w:pPr>
            <w:r w:rsidRPr="009B1528">
              <w:rPr>
                <w:strike/>
                <w:highlight w:val="yellow"/>
              </w:rPr>
              <w:t>Other (Streets)</w:t>
            </w:r>
          </w:p>
        </w:tc>
        <w:tc>
          <w:tcPr>
            <w:tcW w:w="1710" w:type="dxa"/>
            <w:noWrap/>
            <w:hideMark/>
          </w:tcPr>
          <w:p w14:paraId="62CC10E9" w14:textId="77777777" w:rsidR="00DB54F5" w:rsidRPr="009B1528" w:rsidRDefault="00DB54F5" w:rsidP="00DB54F5">
            <w:pPr>
              <w:pStyle w:val="Normal1"/>
              <w:rPr>
                <w:strike/>
                <w:highlight w:val="yellow"/>
              </w:rPr>
            </w:pPr>
            <w:r w:rsidRPr="009B1528">
              <w:rPr>
                <w:strike/>
                <w:highlight w:val="yellow"/>
              </w:rPr>
              <w:t>Bridge Defect</w:t>
            </w:r>
          </w:p>
        </w:tc>
        <w:tc>
          <w:tcPr>
            <w:tcW w:w="1620" w:type="dxa"/>
            <w:noWrap/>
            <w:hideMark/>
          </w:tcPr>
          <w:p w14:paraId="49B19CBA" w14:textId="77777777" w:rsidR="00DB54F5" w:rsidRPr="009B1528" w:rsidRDefault="00DB54F5" w:rsidP="00DB54F5">
            <w:pPr>
              <w:pStyle w:val="Normal1"/>
              <w:rPr>
                <w:strike/>
                <w:highlight w:val="yellow"/>
              </w:rPr>
            </w:pPr>
          </w:p>
        </w:tc>
        <w:tc>
          <w:tcPr>
            <w:tcW w:w="1260" w:type="dxa"/>
            <w:noWrap/>
            <w:hideMark/>
          </w:tcPr>
          <w:p w14:paraId="3DD65C7E" w14:textId="77777777" w:rsidR="00DB54F5" w:rsidRPr="009B1528" w:rsidRDefault="00DB54F5" w:rsidP="00DB54F5">
            <w:pPr>
              <w:pStyle w:val="Normal1"/>
              <w:rPr>
                <w:strike/>
                <w:highlight w:val="yellow"/>
              </w:rPr>
            </w:pPr>
            <w:r w:rsidRPr="009B1528">
              <w:rPr>
                <w:strike/>
                <w:highlight w:val="yellow"/>
              </w:rPr>
              <w:t>398</w:t>
            </w:r>
          </w:p>
        </w:tc>
      </w:tr>
      <w:tr w:rsidR="00DB54F5" w:rsidRPr="00DB54F5" w14:paraId="0D0FED1F" w14:textId="77777777" w:rsidTr="00DB54F5">
        <w:trPr>
          <w:trHeight w:val="300"/>
        </w:trPr>
        <w:tc>
          <w:tcPr>
            <w:tcW w:w="2605" w:type="dxa"/>
            <w:noWrap/>
            <w:hideMark/>
          </w:tcPr>
          <w:p w14:paraId="1FA47854" w14:textId="77777777" w:rsidR="00DB54F5" w:rsidRPr="009B1528" w:rsidRDefault="00DB54F5" w:rsidP="00DB54F5">
            <w:pPr>
              <w:pStyle w:val="Normal1"/>
              <w:rPr>
                <w:strike/>
                <w:highlight w:val="yellow"/>
              </w:rPr>
            </w:pPr>
            <w:r w:rsidRPr="009B1528">
              <w:rPr>
                <w:strike/>
                <w:highlight w:val="yellow"/>
              </w:rPr>
              <w:t>Other (Streets)</w:t>
            </w:r>
          </w:p>
        </w:tc>
        <w:tc>
          <w:tcPr>
            <w:tcW w:w="2520" w:type="dxa"/>
            <w:noWrap/>
            <w:hideMark/>
          </w:tcPr>
          <w:p w14:paraId="03A8F687" w14:textId="77777777" w:rsidR="00DB54F5" w:rsidRPr="009B1528" w:rsidRDefault="00DB54F5" w:rsidP="00DB54F5">
            <w:pPr>
              <w:pStyle w:val="Normal1"/>
              <w:rPr>
                <w:strike/>
                <w:highlight w:val="yellow"/>
              </w:rPr>
            </w:pPr>
            <w:r w:rsidRPr="009B1528">
              <w:rPr>
                <w:strike/>
                <w:highlight w:val="yellow"/>
              </w:rPr>
              <w:t>Other (Streets)</w:t>
            </w:r>
          </w:p>
        </w:tc>
        <w:tc>
          <w:tcPr>
            <w:tcW w:w="1710" w:type="dxa"/>
            <w:noWrap/>
            <w:hideMark/>
          </w:tcPr>
          <w:p w14:paraId="64EFBDBD" w14:textId="77777777" w:rsidR="00DB54F5" w:rsidRPr="009B1528" w:rsidRDefault="00DB54F5" w:rsidP="00DB54F5">
            <w:pPr>
              <w:pStyle w:val="Normal1"/>
              <w:rPr>
                <w:strike/>
                <w:highlight w:val="yellow"/>
              </w:rPr>
            </w:pPr>
            <w:r w:rsidRPr="009B1528">
              <w:rPr>
                <w:strike/>
                <w:highlight w:val="yellow"/>
              </w:rPr>
              <w:t>Basketball Court in ROW</w:t>
            </w:r>
          </w:p>
        </w:tc>
        <w:tc>
          <w:tcPr>
            <w:tcW w:w="1620" w:type="dxa"/>
          </w:tcPr>
          <w:p w14:paraId="04063B84" w14:textId="3E0F1D9C" w:rsidR="00DB54F5" w:rsidRPr="009B1528" w:rsidRDefault="00DB54F5" w:rsidP="00DB54F5">
            <w:pPr>
              <w:pStyle w:val="Normal1"/>
              <w:rPr>
                <w:strike/>
                <w:highlight w:val="yellow"/>
              </w:rPr>
            </w:pPr>
          </w:p>
        </w:tc>
        <w:tc>
          <w:tcPr>
            <w:tcW w:w="1260" w:type="dxa"/>
            <w:noWrap/>
            <w:hideMark/>
          </w:tcPr>
          <w:p w14:paraId="7E25D957" w14:textId="77777777" w:rsidR="00DB54F5" w:rsidRPr="009B1528" w:rsidRDefault="00DB54F5" w:rsidP="00DB54F5">
            <w:pPr>
              <w:pStyle w:val="Normal1"/>
              <w:rPr>
                <w:strike/>
                <w:highlight w:val="yellow"/>
              </w:rPr>
            </w:pPr>
            <w:r w:rsidRPr="009B1528">
              <w:rPr>
                <w:strike/>
                <w:highlight w:val="yellow"/>
              </w:rPr>
              <w:t>413</w:t>
            </w:r>
          </w:p>
        </w:tc>
      </w:tr>
      <w:tr w:rsidR="00DB54F5" w:rsidRPr="00DB54F5" w14:paraId="723ADDC6" w14:textId="77777777" w:rsidTr="00DB54F5">
        <w:trPr>
          <w:trHeight w:val="300"/>
        </w:trPr>
        <w:tc>
          <w:tcPr>
            <w:tcW w:w="2605" w:type="dxa"/>
            <w:noWrap/>
            <w:hideMark/>
          </w:tcPr>
          <w:p w14:paraId="37088452" w14:textId="77777777" w:rsidR="00DB54F5" w:rsidRPr="009B1528" w:rsidRDefault="00DB54F5" w:rsidP="00DB54F5">
            <w:pPr>
              <w:pStyle w:val="Normal1"/>
              <w:rPr>
                <w:strike/>
                <w:highlight w:val="yellow"/>
              </w:rPr>
            </w:pPr>
            <w:r w:rsidRPr="009B1528">
              <w:rPr>
                <w:strike/>
                <w:highlight w:val="yellow"/>
              </w:rPr>
              <w:t>Other (Streets)</w:t>
            </w:r>
          </w:p>
        </w:tc>
        <w:tc>
          <w:tcPr>
            <w:tcW w:w="2520" w:type="dxa"/>
            <w:noWrap/>
            <w:hideMark/>
          </w:tcPr>
          <w:p w14:paraId="5CC91142" w14:textId="77777777" w:rsidR="00DB54F5" w:rsidRPr="009B1528" w:rsidRDefault="00DB54F5" w:rsidP="00DB54F5">
            <w:pPr>
              <w:pStyle w:val="Normal1"/>
              <w:rPr>
                <w:strike/>
                <w:highlight w:val="yellow"/>
              </w:rPr>
            </w:pPr>
            <w:r w:rsidRPr="009B1528">
              <w:rPr>
                <w:strike/>
                <w:highlight w:val="yellow"/>
              </w:rPr>
              <w:t>Other (Streets)</w:t>
            </w:r>
          </w:p>
        </w:tc>
        <w:tc>
          <w:tcPr>
            <w:tcW w:w="1710" w:type="dxa"/>
            <w:noWrap/>
            <w:hideMark/>
          </w:tcPr>
          <w:p w14:paraId="28A7F828" w14:textId="77777777" w:rsidR="00DB54F5" w:rsidRPr="009B1528" w:rsidRDefault="00DB54F5" w:rsidP="00DB54F5">
            <w:pPr>
              <w:pStyle w:val="Normal1"/>
              <w:rPr>
                <w:strike/>
                <w:highlight w:val="yellow"/>
              </w:rPr>
            </w:pPr>
            <w:r w:rsidRPr="009B1528">
              <w:rPr>
                <w:strike/>
                <w:highlight w:val="yellow"/>
              </w:rPr>
              <w:t>Fire Debris</w:t>
            </w:r>
          </w:p>
        </w:tc>
        <w:tc>
          <w:tcPr>
            <w:tcW w:w="1620" w:type="dxa"/>
            <w:noWrap/>
            <w:hideMark/>
          </w:tcPr>
          <w:p w14:paraId="4EE7CE94" w14:textId="77777777" w:rsidR="00DB54F5" w:rsidRPr="009B1528" w:rsidRDefault="00DB54F5" w:rsidP="00DB54F5">
            <w:pPr>
              <w:pStyle w:val="Normal1"/>
              <w:rPr>
                <w:strike/>
                <w:highlight w:val="yellow"/>
              </w:rPr>
            </w:pPr>
          </w:p>
        </w:tc>
        <w:tc>
          <w:tcPr>
            <w:tcW w:w="1260" w:type="dxa"/>
            <w:noWrap/>
            <w:hideMark/>
          </w:tcPr>
          <w:p w14:paraId="2DECD883" w14:textId="77777777" w:rsidR="00DB54F5" w:rsidRPr="009B1528" w:rsidRDefault="00DB54F5" w:rsidP="00DB54F5">
            <w:pPr>
              <w:pStyle w:val="Normal1"/>
              <w:rPr>
                <w:strike/>
                <w:highlight w:val="yellow"/>
              </w:rPr>
            </w:pPr>
            <w:r w:rsidRPr="009B1528">
              <w:rPr>
                <w:strike/>
                <w:highlight w:val="yellow"/>
              </w:rPr>
              <w:t>7755</w:t>
            </w:r>
          </w:p>
        </w:tc>
      </w:tr>
      <w:tr w:rsidR="00DB54F5" w:rsidRPr="00DB54F5" w14:paraId="6DB818B8" w14:textId="77777777" w:rsidTr="00DB54F5">
        <w:trPr>
          <w:trHeight w:val="300"/>
        </w:trPr>
        <w:tc>
          <w:tcPr>
            <w:tcW w:w="2605" w:type="dxa"/>
            <w:noWrap/>
            <w:hideMark/>
          </w:tcPr>
          <w:p w14:paraId="575ADA02" w14:textId="77777777" w:rsidR="00DB54F5" w:rsidRPr="00DB54F5" w:rsidRDefault="00DB54F5" w:rsidP="00DB54F5">
            <w:pPr>
              <w:pStyle w:val="Normal1"/>
            </w:pPr>
            <w:r w:rsidRPr="00DB54F5">
              <w:t>Other (Streets)</w:t>
            </w:r>
          </w:p>
        </w:tc>
        <w:tc>
          <w:tcPr>
            <w:tcW w:w="2520" w:type="dxa"/>
            <w:noWrap/>
            <w:hideMark/>
          </w:tcPr>
          <w:p w14:paraId="536A59EA" w14:textId="77777777" w:rsidR="00DB54F5" w:rsidRPr="00DB54F5" w:rsidRDefault="00DB54F5" w:rsidP="00DB54F5">
            <w:pPr>
              <w:pStyle w:val="Normal1"/>
            </w:pPr>
            <w:r w:rsidRPr="00DB54F5">
              <w:t>Other (Streets)</w:t>
            </w:r>
          </w:p>
        </w:tc>
        <w:tc>
          <w:tcPr>
            <w:tcW w:w="1710" w:type="dxa"/>
            <w:noWrap/>
            <w:hideMark/>
          </w:tcPr>
          <w:p w14:paraId="32084205" w14:textId="77777777" w:rsidR="00DB54F5" w:rsidRPr="00DB54F5" w:rsidRDefault="00DB54F5" w:rsidP="00DB54F5">
            <w:pPr>
              <w:pStyle w:val="Normal1"/>
            </w:pPr>
            <w:r w:rsidRPr="00DB54F5">
              <w:t>Other</w:t>
            </w:r>
          </w:p>
        </w:tc>
        <w:tc>
          <w:tcPr>
            <w:tcW w:w="1620" w:type="dxa"/>
            <w:noWrap/>
            <w:hideMark/>
          </w:tcPr>
          <w:p w14:paraId="01D995C2" w14:textId="77777777" w:rsidR="00DB54F5" w:rsidRPr="00DB54F5" w:rsidRDefault="00DB54F5" w:rsidP="00DB54F5">
            <w:pPr>
              <w:pStyle w:val="Normal1"/>
            </w:pPr>
          </w:p>
        </w:tc>
        <w:tc>
          <w:tcPr>
            <w:tcW w:w="1260" w:type="dxa"/>
            <w:noWrap/>
            <w:hideMark/>
          </w:tcPr>
          <w:p w14:paraId="1352E216" w14:textId="77777777" w:rsidR="00DB54F5" w:rsidRPr="00DB54F5" w:rsidRDefault="00DB54F5" w:rsidP="00DB54F5">
            <w:pPr>
              <w:pStyle w:val="Normal1"/>
            </w:pPr>
            <w:r w:rsidRPr="00DB54F5">
              <w:t>11442</w:t>
            </w:r>
          </w:p>
        </w:tc>
      </w:tr>
      <w:tr w:rsidR="00DB54F5" w:rsidRPr="00DB54F5" w14:paraId="39D76AD9" w14:textId="77777777" w:rsidTr="00DB54F5">
        <w:trPr>
          <w:trHeight w:val="300"/>
        </w:trPr>
        <w:tc>
          <w:tcPr>
            <w:tcW w:w="2605" w:type="dxa"/>
            <w:noWrap/>
            <w:hideMark/>
          </w:tcPr>
          <w:p w14:paraId="4A993A90" w14:textId="77777777" w:rsidR="00DB54F5" w:rsidRPr="00DB54F5" w:rsidRDefault="00DB54F5" w:rsidP="00DB54F5">
            <w:pPr>
              <w:pStyle w:val="Normal1"/>
            </w:pPr>
            <w:r w:rsidRPr="00DB54F5">
              <w:t>Rubbish/Recyclable Material Collection</w:t>
            </w:r>
          </w:p>
        </w:tc>
        <w:tc>
          <w:tcPr>
            <w:tcW w:w="2520" w:type="dxa"/>
            <w:noWrap/>
            <w:hideMark/>
          </w:tcPr>
          <w:p w14:paraId="7368798E" w14:textId="77777777" w:rsidR="00DB54F5" w:rsidRPr="00DB54F5" w:rsidRDefault="00DB54F5" w:rsidP="00DB54F5">
            <w:pPr>
              <w:pStyle w:val="Normal1"/>
            </w:pPr>
            <w:r w:rsidRPr="00DB54F5">
              <w:t>Rubbish Collection</w:t>
            </w:r>
          </w:p>
        </w:tc>
        <w:tc>
          <w:tcPr>
            <w:tcW w:w="1710" w:type="dxa"/>
            <w:noWrap/>
            <w:hideMark/>
          </w:tcPr>
          <w:p w14:paraId="0A0C3539" w14:textId="77777777" w:rsidR="00DB54F5" w:rsidRPr="00DB54F5" w:rsidRDefault="00DB54F5" w:rsidP="00DB54F5">
            <w:pPr>
              <w:pStyle w:val="Normal1"/>
            </w:pPr>
          </w:p>
        </w:tc>
        <w:tc>
          <w:tcPr>
            <w:tcW w:w="1620" w:type="dxa"/>
            <w:noWrap/>
            <w:hideMark/>
          </w:tcPr>
          <w:p w14:paraId="11629045" w14:textId="77777777" w:rsidR="00DB54F5" w:rsidRPr="00DB54F5" w:rsidRDefault="00DB54F5" w:rsidP="00DB54F5">
            <w:pPr>
              <w:pStyle w:val="Normal1"/>
            </w:pPr>
          </w:p>
        </w:tc>
        <w:tc>
          <w:tcPr>
            <w:tcW w:w="1260" w:type="dxa"/>
            <w:noWrap/>
            <w:hideMark/>
          </w:tcPr>
          <w:p w14:paraId="0D456243" w14:textId="77777777" w:rsidR="00DB54F5" w:rsidRPr="00DB54F5" w:rsidRDefault="00DB54F5" w:rsidP="00DB54F5">
            <w:pPr>
              <w:pStyle w:val="Normal1"/>
            </w:pPr>
            <w:r w:rsidRPr="00DB54F5">
              <w:t>7729</w:t>
            </w:r>
          </w:p>
        </w:tc>
      </w:tr>
      <w:tr w:rsidR="00DB54F5" w:rsidRPr="00DB54F5" w14:paraId="136012E4" w14:textId="77777777" w:rsidTr="00DB54F5">
        <w:trPr>
          <w:trHeight w:val="300"/>
        </w:trPr>
        <w:tc>
          <w:tcPr>
            <w:tcW w:w="2605" w:type="dxa"/>
            <w:noWrap/>
            <w:hideMark/>
          </w:tcPr>
          <w:p w14:paraId="182ADDC0" w14:textId="77777777" w:rsidR="00DB54F5" w:rsidRPr="00DB54F5" w:rsidRDefault="00DB54F5" w:rsidP="00DB54F5">
            <w:pPr>
              <w:pStyle w:val="Normal1"/>
            </w:pPr>
            <w:r w:rsidRPr="00DB54F5">
              <w:t>Rubbish/Recyclable Material Collection</w:t>
            </w:r>
          </w:p>
        </w:tc>
        <w:tc>
          <w:tcPr>
            <w:tcW w:w="2520" w:type="dxa"/>
            <w:noWrap/>
            <w:hideMark/>
          </w:tcPr>
          <w:p w14:paraId="3F89DD33" w14:textId="77777777" w:rsidR="00DB54F5" w:rsidRPr="00DB54F5" w:rsidRDefault="00DB54F5" w:rsidP="00DB54F5">
            <w:pPr>
              <w:pStyle w:val="Normal1"/>
            </w:pPr>
            <w:r w:rsidRPr="00DB54F5">
              <w:t>Recyclables Collection</w:t>
            </w:r>
          </w:p>
        </w:tc>
        <w:tc>
          <w:tcPr>
            <w:tcW w:w="1710" w:type="dxa"/>
            <w:noWrap/>
            <w:hideMark/>
          </w:tcPr>
          <w:p w14:paraId="26F7CE30" w14:textId="77777777" w:rsidR="00DB54F5" w:rsidRPr="00DB54F5" w:rsidRDefault="00DB54F5" w:rsidP="00DB54F5">
            <w:pPr>
              <w:pStyle w:val="Normal1"/>
            </w:pPr>
          </w:p>
        </w:tc>
        <w:tc>
          <w:tcPr>
            <w:tcW w:w="1620" w:type="dxa"/>
            <w:noWrap/>
            <w:hideMark/>
          </w:tcPr>
          <w:p w14:paraId="0BADC70E" w14:textId="77777777" w:rsidR="00DB54F5" w:rsidRPr="00DB54F5" w:rsidRDefault="00DB54F5" w:rsidP="00DB54F5">
            <w:pPr>
              <w:pStyle w:val="Normal1"/>
            </w:pPr>
          </w:p>
        </w:tc>
        <w:tc>
          <w:tcPr>
            <w:tcW w:w="1260" w:type="dxa"/>
            <w:noWrap/>
            <w:hideMark/>
          </w:tcPr>
          <w:p w14:paraId="24BA1FBB" w14:textId="77777777" w:rsidR="00DB54F5" w:rsidRPr="00DB54F5" w:rsidRDefault="00DB54F5" w:rsidP="00DB54F5">
            <w:pPr>
              <w:pStyle w:val="Normal1"/>
            </w:pPr>
            <w:r w:rsidRPr="00DB54F5">
              <w:t>7730</w:t>
            </w:r>
          </w:p>
        </w:tc>
      </w:tr>
      <w:tr w:rsidR="00DB54F5" w:rsidRPr="00DB54F5" w14:paraId="18262CFD" w14:textId="77777777" w:rsidTr="00DB54F5">
        <w:trPr>
          <w:trHeight w:val="300"/>
        </w:trPr>
        <w:tc>
          <w:tcPr>
            <w:tcW w:w="2605" w:type="dxa"/>
            <w:noWrap/>
            <w:hideMark/>
          </w:tcPr>
          <w:p w14:paraId="67C17304" w14:textId="77777777" w:rsidR="00DB54F5" w:rsidRPr="00DB54F5" w:rsidRDefault="00DB54F5" w:rsidP="00DB54F5">
            <w:pPr>
              <w:pStyle w:val="Normal1"/>
            </w:pPr>
            <w:r w:rsidRPr="00DB54F5">
              <w:t>Salting</w:t>
            </w:r>
          </w:p>
        </w:tc>
        <w:tc>
          <w:tcPr>
            <w:tcW w:w="2520" w:type="dxa"/>
            <w:noWrap/>
            <w:hideMark/>
          </w:tcPr>
          <w:p w14:paraId="03665785" w14:textId="77777777" w:rsidR="00DB54F5" w:rsidRPr="00DB54F5" w:rsidRDefault="00DB54F5" w:rsidP="00DB54F5">
            <w:pPr>
              <w:pStyle w:val="Normal1"/>
            </w:pPr>
            <w:r w:rsidRPr="00DB54F5">
              <w:t xml:space="preserve">Icy Road Surface </w:t>
            </w:r>
          </w:p>
        </w:tc>
        <w:tc>
          <w:tcPr>
            <w:tcW w:w="1710" w:type="dxa"/>
            <w:noWrap/>
            <w:hideMark/>
          </w:tcPr>
          <w:p w14:paraId="08382E7C" w14:textId="77777777" w:rsidR="00DB54F5" w:rsidRPr="00DB54F5" w:rsidRDefault="00DB54F5" w:rsidP="00DB54F5">
            <w:pPr>
              <w:pStyle w:val="Normal1"/>
            </w:pPr>
          </w:p>
        </w:tc>
        <w:tc>
          <w:tcPr>
            <w:tcW w:w="1620" w:type="dxa"/>
            <w:noWrap/>
            <w:hideMark/>
          </w:tcPr>
          <w:p w14:paraId="6E5C021E" w14:textId="77777777" w:rsidR="00DB54F5" w:rsidRPr="00DB54F5" w:rsidRDefault="00DB54F5" w:rsidP="00DB54F5">
            <w:pPr>
              <w:pStyle w:val="Normal1"/>
            </w:pPr>
          </w:p>
        </w:tc>
        <w:tc>
          <w:tcPr>
            <w:tcW w:w="1260" w:type="dxa"/>
            <w:noWrap/>
            <w:hideMark/>
          </w:tcPr>
          <w:p w14:paraId="5ACA2625" w14:textId="77777777" w:rsidR="00DB54F5" w:rsidRPr="00DB54F5" w:rsidRDefault="00DB54F5" w:rsidP="00DB54F5">
            <w:pPr>
              <w:pStyle w:val="Normal1"/>
            </w:pPr>
            <w:r w:rsidRPr="00DB54F5">
              <w:t>390</w:t>
            </w:r>
          </w:p>
        </w:tc>
      </w:tr>
      <w:tr w:rsidR="00DB54F5" w:rsidRPr="00DB54F5" w14:paraId="32D17D4E" w14:textId="77777777" w:rsidTr="00DB54F5">
        <w:trPr>
          <w:trHeight w:val="300"/>
        </w:trPr>
        <w:tc>
          <w:tcPr>
            <w:tcW w:w="2605" w:type="dxa"/>
            <w:noWrap/>
            <w:hideMark/>
          </w:tcPr>
          <w:p w14:paraId="0B98ADB2" w14:textId="77777777" w:rsidR="00DB54F5" w:rsidRPr="00DB54F5" w:rsidRDefault="00DB54F5" w:rsidP="00DB54F5">
            <w:pPr>
              <w:pStyle w:val="Normal1"/>
            </w:pPr>
            <w:r w:rsidRPr="00DB54F5">
              <w:t>Salting</w:t>
            </w:r>
          </w:p>
        </w:tc>
        <w:tc>
          <w:tcPr>
            <w:tcW w:w="2520" w:type="dxa"/>
            <w:noWrap/>
            <w:hideMark/>
          </w:tcPr>
          <w:p w14:paraId="7B4C3996" w14:textId="77777777" w:rsidR="00DB54F5" w:rsidRPr="00DB54F5" w:rsidRDefault="00DB54F5" w:rsidP="00DB54F5">
            <w:pPr>
              <w:pStyle w:val="Normal1"/>
            </w:pPr>
            <w:r w:rsidRPr="00DB54F5">
              <w:t>Snow Removal</w:t>
            </w:r>
          </w:p>
        </w:tc>
        <w:tc>
          <w:tcPr>
            <w:tcW w:w="1710" w:type="dxa"/>
            <w:noWrap/>
            <w:hideMark/>
          </w:tcPr>
          <w:p w14:paraId="364A2AFA" w14:textId="77777777" w:rsidR="00DB54F5" w:rsidRPr="00DB54F5" w:rsidRDefault="00DB54F5" w:rsidP="00DB54F5">
            <w:pPr>
              <w:pStyle w:val="Normal1"/>
            </w:pPr>
          </w:p>
        </w:tc>
        <w:tc>
          <w:tcPr>
            <w:tcW w:w="1620" w:type="dxa"/>
            <w:noWrap/>
            <w:hideMark/>
          </w:tcPr>
          <w:p w14:paraId="565F797B" w14:textId="77777777" w:rsidR="00DB54F5" w:rsidRPr="00DB54F5" w:rsidRDefault="00DB54F5" w:rsidP="00DB54F5">
            <w:pPr>
              <w:pStyle w:val="Normal1"/>
            </w:pPr>
          </w:p>
        </w:tc>
        <w:tc>
          <w:tcPr>
            <w:tcW w:w="1260" w:type="dxa"/>
            <w:noWrap/>
            <w:hideMark/>
          </w:tcPr>
          <w:p w14:paraId="27C45A86" w14:textId="77777777" w:rsidR="00DB54F5" w:rsidRPr="00DB54F5" w:rsidRDefault="00DB54F5" w:rsidP="00DB54F5">
            <w:pPr>
              <w:pStyle w:val="Normal1"/>
            </w:pPr>
            <w:r w:rsidRPr="00DB54F5">
              <w:t>389</w:t>
            </w:r>
          </w:p>
        </w:tc>
      </w:tr>
      <w:tr w:rsidR="00DB54F5" w:rsidRPr="00DB54F5" w14:paraId="5DB7FCA3" w14:textId="77777777" w:rsidTr="00DB54F5">
        <w:trPr>
          <w:trHeight w:val="300"/>
        </w:trPr>
        <w:tc>
          <w:tcPr>
            <w:tcW w:w="2605" w:type="dxa"/>
            <w:noWrap/>
            <w:hideMark/>
          </w:tcPr>
          <w:p w14:paraId="29C0DCC6" w14:textId="77777777" w:rsidR="00DB54F5" w:rsidRPr="00DB54F5" w:rsidRDefault="00DB54F5" w:rsidP="00DB54F5">
            <w:pPr>
              <w:pStyle w:val="Normal1"/>
            </w:pPr>
            <w:r w:rsidRPr="00DB54F5">
              <w:t>Sanitation / Dumpster Violation</w:t>
            </w:r>
          </w:p>
        </w:tc>
        <w:tc>
          <w:tcPr>
            <w:tcW w:w="2520" w:type="dxa"/>
            <w:noWrap/>
            <w:hideMark/>
          </w:tcPr>
          <w:p w14:paraId="66E25DB0" w14:textId="77777777" w:rsidR="00DB54F5" w:rsidRPr="00DB54F5" w:rsidRDefault="00DB54F5" w:rsidP="00DB54F5">
            <w:pPr>
              <w:pStyle w:val="Normal1"/>
            </w:pPr>
            <w:r w:rsidRPr="00DB54F5">
              <w:t>Dumpster Violation</w:t>
            </w:r>
          </w:p>
        </w:tc>
        <w:tc>
          <w:tcPr>
            <w:tcW w:w="1710" w:type="dxa"/>
            <w:noWrap/>
            <w:hideMark/>
          </w:tcPr>
          <w:p w14:paraId="153106E7" w14:textId="77777777" w:rsidR="00DB54F5" w:rsidRPr="00DB54F5" w:rsidRDefault="00DB54F5" w:rsidP="00DB54F5">
            <w:pPr>
              <w:pStyle w:val="Normal1"/>
            </w:pPr>
          </w:p>
        </w:tc>
        <w:tc>
          <w:tcPr>
            <w:tcW w:w="1620" w:type="dxa"/>
            <w:noWrap/>
            <w:hideMark/>
          </w:tcPr>
          <w:p w14:paraId="14E276DB" w14:textId="77777777" w:rsidR="00DB54F5" w:rsidRPr="00DB54F5" w:rsidRDefault="00DB54F5" w:rsidP="00DB54F5">
            <w:pPr>
              <w:pStyle w:val="Normal1"/>
            </w:pPr>
          </w:p>
        </w:tc>
        <w:tc>
          <w:tcPr>
            <w:tcW w:w="1260" w:type="dxa"/>
            <w:noWrap/>
            <w:hideMark/>
          </w:tcPr>
          <w:p w14:paraId="4EF6661B" w14:textId="77777777" w:rsidR="00DB54F5" w:rsidRPr="00DB54F5" w:rsidRDefault="00DB54F5" w:rsidP="00DB54F5">
            <w:pPr>
              <w:pStyle w:val="Normal1"/>
            </w:pPr>
            <w:r w:rsidRPr="00DB54F5">
              <w:t>7735</w:t>
            </w:r>
          </w:p>
        </w:tc>
      </w:tr>
      <w:tr w:rsidR="00DB54F5" w:rsidRPr="00DB54F5" w14:paraId="494B8016" w14:textId="77777777" w:rsidTr="00DB54F5">
        <w:trPr>
          <w:trHeight w:val="300"/>
        </w:trPr>
        <w:tc>
          <w:tcPr>
            <w:tcW w:w="2605" w:type="dxa"/>
            <w:noWrap/>
            <w:hideMark/>
          </w:tcPr>
          <w:p w14:paraId="7663E974" w14:textId="77777777" w:rsidR="00DB54F5" w:rsidRPr="00DB54F5" w:rsidRDefault="00DB54F5" w:rsidP="00DB54F5">
            <w:pPr>
              <w:pStyle w:val="Normal1"/>
            </w:pPr>
            <w:r w:rsidRPr="00DB54F5">
              <w:t>Sanitation / Dumpster Violation</w:t>
            </w:r>
          </w:p>
        </w:tc>
        <w:tc>
          <w:tcPr>
            <w:tcW w:w="2520" w:type="dxa"/>
            <w:noWrap/>
            <w:hideMark/>
          </w:tcPr>
          <w:p w14:paraId="72000B16" w14:textId="77777777" w:rsidR="00DB54F5" w:rsidRPr="00DB54F5" w:rsidRDefault="00DB54F5" w:rsidP="00DB54F5">
            <w:pPr>
              <w:pStyle w:val="Normal1"/>
            </w:pPr>
            <w:r w:rsidRPr="00DB54F5">
              <w:t>Sanitation Violation</w:t>
            </w:r>
          </w:p>
        </w:tc>
        <w:tc>
          <w:tcPr>
            <w:tcW w:w="1710" w:type="dxa"/>
            <w:noWrap/>
            <w:hideMark/>
          </w:tcPr>
          <w:p w14:paraId="06B64641" w14:textId="77777777" w:rsidR="00DB54F5" w:rsidRPr="00DB54F5" w:rsidRDefault="00DB54F5" w:rsidP="00DB54F5">
            <w:pPr>
              <w:pStyle w:val="Normal1"/>
            </w:pPr>
          </w:p>
        </w:tc>
        <w:tc>
          <w:tcPr>
            <w:tcW w:w="1620" w:type="dxa"/>
            <w:noWrap/>
            <w:hideMark/>
          </w:tcPr>
          <w:p w14:paraId="19B1D773" w14:textId="77777777" w:rsidR="00DB54F5" w:rsidRPr="00DB54F5" w:rsidRDefault="00DB54F5" w:rsidP="00DB54F5">
            <w:pPr>
              <w:pStyle w:val="Normal1"/>
            </w:pPr>
          </w:p>
        </w:tc>
        <w:tc>
          <w:tcPr>
            <w:tcW w:w="1260" w:type="dxa"/>
            <w:noWrap/>
            <w:hideMark/>
          </w:tcPr>
          <w:p w14:paraId="56A31438" w14:textId="77777777" w:rsidR="00DB54F5" w:rsidRPr="00DB54F5" w:rsidRDefault="00DB54F5" w:rsidP="00DB54F5">
            <w:pPr>
              <w:pStyle w:val="Normal1"/>
            </w:pPr>
            <w:r w:rsidRPr="00DB54F5">
              <w:t>7735</w:t>
            </w:r>
          </w:p>
        </w:tc>
      </w:tr>
      <w:tr w:rsidR="00DB54F5" w:rsidRPr="00DB54F5" w14:paraId="516B3AB6" w14:textId="77777777" w:rsidTr="00DB54F5">
        <w:trPr>
          <w:trHeight w:val="300"/>
        </w:trPr>
        <w:tc>
          <w:tcPr>
            <w:tcW w:w="2605" w:type="dxa"/>
            <w:noWrap/>
            <w:hideMark/>
          </w:tcPr>
          <w:p w14:paraId="707D9A5D" w14:textId="77777777" w:rsidR="00DB54F5" w:rsidRPr="00DB54F5" w:rsidRDefault="00DB54F5" w:rsidP="00DB54F5">
            <w:pPr>
              <w:pStyle w:val="Normal1"/>
            </w:pPr>
            <w:r w:rsidRPr="00DB54F5">
              <w:t>Shoveling</w:t>
            </w:r>
          </w:p>
        </w:tc>
        <w:tc>
          <w:tcPr>
            <w:tcW w:w="2520" w:type="dxa"/>
            <w:noWrap/>
            <w:hideMark/>
          </w:tcPr>
          <w:p w14:paraId="1D97E1D7" w14:textId="77777777" w:rsidR="00DB54F5" w:rsidRPr="00DB54F5" w:rsidRDefault="00DB54F5" w:rsidP="00DB54F5">
            <w:pPr>
              <w:pStyle w:val="Normal1"/>
            </w:pPr>
            <w:r w:rsidRPr="00DB54F5">
              <w:t>Shoveling</w:t>
            </w:r>
          </w:p>
        </w:tc>
        <w:tc>
          <w:tcPr>
            <w:tcW w:w="1710" w:type="dxa"/>
            <w:noWrap/>
            <w:hideMark/>
          </w:tcPr>
          <w:p w14:paraId="66BFB8EA" w14:textId="77777777" w:rsidR="00DB54F5" w:rsidRPr="00DB54F5" w:rsidRDefault="00DB54F5" w:rsidP="00DB54F5">
            <w:pPr>
              <w:pStyle w:val="Normal1"/>
            </w:pPr>
          </w:p>
        </w:tc>
        <w:tc>
          <w:tcPr>
            <w:tcW w:w="1620" w:type="dxa"/>
            <w:noWrap/>
            <w:hideMark/>
          </w:tcPr>
          <w:p w14:paraId="6425D19B" w14:textId="77777777" w:rsidR="00DB54F5" w:rsidRPr="00DB54F5" w:rsidRDefault="00DB54F5" w:rsidP="00DB54F5">
            <w:pPr>
              <w:pStyle w:val="Normal1"/>
            </w:pPr>
          </w:p>
        </w:tc>
        <w:tc>
          <w:tcPr>
            <w:tcW w:w="1260" w:type="dxa"/>
            <w:noWrap/>
            <w:hideMark/>
          </w:tcPr>
          <w:p w14:paraId="19E71708" w14:textId="77777777" w:rsidR="00DB54F5" w:rsidRPr="00DB54F5" w:rsidRDefault="00DB54F5" w:rsidP="00DB54F5">
            <w:pPr>
              <w:pStyle w:val="Normal1"/>
            </w:pPr>
            <w:r w:rsidRPr="00DB54F5">
              <w:t>11688</w:t>
            </w:r>
          </w:p>
        </w:tc>
      </w:tr>
      <w:tr w:rsidR="00DB54F5" w:rsidRPr="00DB54F5" w14:paraId="0A1F3D26" w14:textId="77777777" w:rsidTr="00DB54F5">
        <w:trPr>
          <w:trHeight w:val="300"/>
        </w:trPr>
        <w:tc>
          <w:tcPr>
            <w:tcW w:w="2605" w:type="dxa"/>
            <w:noWrap/>
            <w:hideMark/>
          </w:tcPr>
          <w:p w14:paraId="19B849C9" w14:textId="77777777" w:rsidR="00DB54F5" w:rsidRPr="00DB54F5" w:rsidRDefault="00DB54F5" w:rsidP="00DB54F5">
            <w:pPr>
              <w:pStyle w:val="Normal1"/>
            </w:pPr>
            <w:r w:rsidRPr="00DB54F5">
              <w:lastRenderedPageBreak/>
              <w:t>Stop Sign Repair</w:t>
            </w:r>
          </w:p>
        </w:tc>
        <w:tc>
          <w:tcPr>
            <w:tcW w:w="2520" w:type="dxa"/>
            <w:noWrap/>
            <w:hideMark/>
          </w:tcPr>
          <w:p w14:paraId="4DF36C8D" w14:textId="77777777" w:rsidR="00DB54F5" w:rsidRPr="00DB54F5" w:rsidRDefault="00DB54F5" w:rsidP="00DB54F5">
            <w:pPr>
              <w:pStyle w:val="Normal1"/>
            </w:pPr>
            <w:r w:rsidRPr="00DB54F5">
              <w:t>Stop Sign Repair</w:t>
            </w:r>
          </w:p>
        </w:tc>
        <w:tc>
          <w:tcPr>
            <w:tcW w:w="1710" w:type="dxa"/>
            <w:noWrap/>
            <w:hideMark/>
          </w:tcPr>
          <w:p w14:paraId="0E983079" w14:textId="77777777" w:rsidR="00DB54F5" w:rsidRPr="00DB54F5" w:rsidRDefault="00DB54F5" w:rsidP="00DB54F5">
            <w:pPr>
              <w:pStyle w:val="Normal1"/>
            </w:pPr>
            <w:r w:rsidRPr="00DB54F5">
              <w:t>Damaged</w:t>
            </w:r>
          </w:p>
        </w:tc>
        <w:tc>
          <w:tcPr>
            <w:tcW w:w="1620" w:type="dxa"/>
            <w:noWrap/>
            <w:hideMark/>
          </w:tcPr>
          <w:p w14:paraId="7F883DDD" w14:textId="77777777" w:rsidR="00DB54F5" w:rsidRPr="00DB54F5" w:rsidRDefault="00DB54F5" w:rsidP="00DB54F5">
            <w:pPr>
              <w:pStyle w:val="Normal1"/>
            </w:pPr>
          </w:p>
        </w:tc>
        <w:tc>
          <w:tcPr>
            <w:tcW w:w="1260" w:type="dxa"/>
            <w:noWrap/>
            <w:hideMark/>
          </w:tcPr>
          <w:p w14:paraId="28BA320F" w14:textId="77777777" w:rsidR="00DB54F5" w:rsidRPr="00DB54F5" w:rsidRDefault="00DB54F5" w:rsidP="00DB54F5">
            <w:pPr>
              <w:pStyle w:val="Normal1"/>
            </w:pPr>
            <w:r w:rsidRPr="00DB54F5">
              <w:t>7051</w:t>
            </w:r>
          </w:p>
        </w:tc>
      </w:tr>
      <w:tr w:rsidR="00DB54F5" w:rsidRPr="00DB54F5" w14:paraId="13A57E03" w14:textId="77777777" w:rsidTr="00DB54F5">
        <w:trPr>
          <w:trHeight w:val="300"/>
        </w:trPr>
        <w:tc>
          <w:tcPr>
            <w:tcW w:w="2605" w:type="dxa"/>
            <w:noWrap/>
            <w:hideMark/>
          </w:tcPr>
          <w:p w14:paraId="6B798A28" w14:textId="77777777" w:rsidR="00DB54F5" w:rsidRPr="00DB54F5" w:rsidRDefault="00DB54F5" w:rsidP="00DB54F5">
            <w:pPr>
              <w:pStyle w:val="Normal1"/>
            </w:pPr>
            <w:r w:rsidRPr="00DB54F5">
              <w:t>Stop Sign Repair</w:t>
            </w:r>
          </w:p>
        </w:tc>
        <w:tc>
          <w:tcPr>
            <w:tcW w:w="2520" w:type="dxa"/>
            <w:noWrap/>
            <w:hideMark/>
          </w:tcPr>
          <w:p w14:paraId="30B618F1" w14:textId="77777777" w:rsidR="00DB54F5" w:rsidRPr="00DB54F5" w:rsidRDefault="00DB54F5" w:rsidP="00DB54F5">
            <w:pPr>
              <w:pStyle w:val="Normal1"/>
            </w:pPr>
            <w:r w:rsidRPr="00DB54F5">
              <w:t>Stop Sign Repair</w:t>
            </w:r>
          </w:p>
        </w:tc>
        <w:tc>
          <w:tcPr>
            <w:tcW w:w="1710" w:type="dxa"/>
            <w:noWrap/>
            <w:hideMark/>
          </w:tcPr>
          <w:p w14:paraId="54E7AB7E" w14:textId="77777777" w:rsidR="00DB54F5" w:rsidRPr="00DB54F5" w:rsidRDefault="00DB54F5" w:rsidP="00DB54F5">
            <w:pPr>
              <w:pStyle w:val="Normal1"/>
            </w:pPr>
            <w:r w:rsidRPr="00DB54F5">
              <w:t>Missing</w:t>
            </w:r>
          </w:p>
        </w:tc>
        <w:tc>
          <w:tcPr>
            <w:tcW w:w="1620" w:type="dxa"/>
            <w:noWrap/>
            <w:hideMark/>
          </w:tcPr>
          <w:p w14:paraId="56AAE7B9" w14:textId="77777777" w:rsidR="00DB54F5" w:rsidRPr="00DB54F5" w:rsidRDefault="00DB54F5" w:rsidP="00DB54F5">
            <w:pPr>
              <w:pStyle w:val="Normal1"/>
            </w:pPr>
          </w:p>
        </w:tc>
        <w:tc>
          <w:tcPr>
            <w:tcW w:w="1260" w:type="dxa"/>
            <w:noWrap/>
            <w:hideMark/>
          </w:tcPr>
          <w:p w14:paraId="75889412" w14:textId="77777777" w:rsidR="00DB54F5" w:rsidRPr="00DB54F5" w:rsidRDefault="00DB54F5" w:rsidP="00DB54F5">
            <w:pPr>
              <w:pStyle w:val="Normal1"/>
            </w:pPr>
            <w:r w:rsidRPr="00DB54F5">
              <w:t>6718</w:t>
            </w:r>
          </w:p>
        </w:tc>
      </w:tr>
      <w:tr w:rsidR="00DB54F5" w:rsidRPr="00DB54F5" w14:paraId="467AEC11" w14:textId="77777777" w:rsidTr="00DB54F5">
        <w:trPr>
          <w:trHeight w:val="300"/>
        </w:trPr>
        <w:tc>
          <w:tcPr>
            <w:tcW w:w="2605" w:type="dxa"/>
            <w:noWrap/>
            <w:hideMark/>
          </w:tcPr>
          <w:p w14:paraId="4EDFFC26" w14:textId="77777777" w:rsidR="00DB54F5" w:rsidRPr="00DB54F5" w:rsidRDefault="00DB54F5" w:rsidP="00DB54F5">
            <w:pPr>
              <w:pStyle w:val="Normal1"/>
            </w:pPr>
            <w:r w:rsidRPr="00DB54F5">
              <w:t>Stop Sign Repair</w:t>
            </w:r>
          </w:p>
        </w:tc>
        <w:tc>
          <w:tcPr>
            <w:tcW w:w="2520" w:type="dxa"/>
            <w:noWrap/>
            <w:hideMark/>
          </w:tcPr>
          <w:p w14:paraId="01D92D74" w14:textId="77777777" w:rsidR="00DB54F5" w:rsidRPr="00DB54F5" w:rsidRDefault="00DB54F5" w:rsidP="00DB54F5">
            <w:pPr>
              <w:pStyle w:val="Normal1"/>
            </w:pPr>
            <w:r w:rsidRPr="00DB54F5">
              <w:t>Stop Sign Repair</w:t>
            </w:r>
          </w:p>
        </w:tc>
        <w:tc>
          <w:tcPr>
            <w:tcW w:w="1710" w:type="dxa"/>
            <w:noWrap/>
            <w:hideMark/>
          </w:tcPr>
          <w:p w14:paraId="03B160FC" w14:textId="77777777" w:rsidR="00DB54F5" w:rsidRPr="00DB54F5" w:rsidRDefault="00DB54F5" w:rsidP="00DB54F5">
            <w:pPr>
              <w:pStyle w:val="Normal1"/>
            </w:pPr>
            <w:r w:rsidRPr="00DB54F5">
              <w:t>Knocked Down</w:t>
            </w:r>
          </w:p>
        </w:tc>
        <w:tc>
          <w:tcPr>
            <w:tcW w:w="1620" w:type="dxa"/>
            <w:noWrap/>
            <w:hideMark/>
          </w:tcPr>
          <w:p w14:paraId="46E24C9C" w14:textId="77777777" w:rsidR="00DB54F5" w:rsidRPr="00DB54F5" w:rsidRDefault="00DB54F5" w:rsidP="00DB54F5">
            <w:pPr>
              <w:pStyle w:val="Normal1"/>
            </w:pPr>
          </w:p>
        </w:tc>
        <w:tc>
          <w:tcPr>
            <w:tcW w:w="1260" w:type="dxa"/>
            <w:noWrap/>
            <w:hideMark/>
          </w:tcPr>
          <w:p w14:paraId="72A1DBD2" w14:textId="77777777" w:rsidR="00DB54F5" w:rsidRPr="00DB54F5" w:rsidRDefault="00DB54F5" w:rsidP="00DB54F5">
            <w:pPr>
              <w:pStyle w:val="Normal1"/>
            </w:pPr>
            <w:r w:rsidRPr="00DB54F5">
              <w:t>6707</w:t>
            </w:r>
          </w:p>
        </w:tc>
      </w:tr>
      <w:tr w:rsidR="00DB54F5" w:rsidRPr="00DB54F5" w14:paraId="10D39C45" w14:textId="77777777" w:rsidTr="00DB54F5">
        <w:trPr>
          <w:trHeight w:val="300"/>
        </w:trPr>
        <w:tc>
          <w:tcPr>
            <w:tcW w:w="2605" w:type="dxa"/>
            <w:noWrap/>
            <w:hideMark/>
          </w:tcPr>
          <w:p w14:paraId="74BF2DDA" w14:textId="77777777" w:rsidR="00DB54F5" w:rsidRPr="00DB54F5" w:rsidRDefault="00DB54F5" w:rsidP="00DB54F5">
            <w:pPr>
              <w:pStyle w:val="Normal1"/>
            </w:pPr>
            <w:r w:rsidRPr="00DB54F5">
              <w:t>Stop Sign Repair</w:t>
            </w:r>
          </w:p>
        </w:tc>
        <w:tc>
          <w:tcPr>
            <w:tcW w:w="2520" w:type="dxa"/>
            <w:noWrap/>
            <w:hideMark/>
          </w:tcPr>
          <w:p w14:paraId="654EF0B1" w14:textId="77777777" w:rsidR="00DB54F5" w:rsidRPr="00DB54F5" w:rsidRDefault="00DB54F5" w:rsidP="00DB54F5">
            <w:pPr>
              <w:pStyle w:val="Normal1"/>
            </w:pPr>
            <w:r w:rsidRPr="00DB54F5">
              <w:t>Stop Sign Repair</w:t>
            </w:r>
          </w:p>
        </w:tc>
        <w:tc>
          <w:tcPr>
            <w:tcW w:w="1710" w:type="dxa"/>
            <w:noWrap/>
            <w:hideMark/>
          </w:tcPr>
          <w:p w14:paraId="5086E676" w14:textId="77777777" w:rsidR="00DB54F5" w:rsidRPr="00DB54F5" w:rsidRDefault="00DB54F5" w:rsidP="00DB54F5">
            <w:pPr>
              <w:pStyle w:val="Normal1"/>
            </w:pPr>
            <w:r w:rsidRPr="00DB54F5">
              <w:t xml:space="preserve">Pole </w:t>
            </w:r>
            <w:proofErr w:type="spellStart"/>
            <w:r w:rsidRPr="00DB54F5">
              <w:t>Remanants</w:t>
            </w:r>
            <w:proofErr w:type="spellEnd"/>
          </w:p>
        </w:tc>
        <w:tc>
          <w:tcPr>
            <w:tcW w:w="1620" w:type="dxa"/>
          </w:tcPr>
          <w:p w14:paraId="207490BE" w14:textId="4157633D" w:rsidR="00DB54F5" w:rsidRPr="00DB54F5" w:rsidRDefault="00DB54F5" w:rsidP="00DB54F5">
            <w:pPr>
              <w:pStyle w:val="Normal1"/>
            </w:pPr>
          </w:p>
        </w:tc>
        <w:tc>
          <w:tcPr>
            <w:tcW w:w="1260" w:type="dxa"/>
            <w:noWrap/>
            <w:hideMark/>
          </w:tcPr>
          <w:p w14:paraId="32E185B7" w14:textId="77777777" w:rsidR="00DB54F5" w:rsidRPr="00DB54F5" w:rsidRDefault="00DB54F5" w:rsidP="00DB54F5">
            <w:pPr>
              <w:pStyle w:val="Normal1"/>
            </w:pPr>
            <w:r w:rsidRPr="00DB54F5">
              <w:t>7084</w:t>
            </w:r>
          </w:p>
        </w:tc>
      </w:tr>
      <w:tr w:rsidR="00DB54F5" w:rsidRPr="00DB54F5" w14:paraId="6C62F972" w14:textId="77777777" w:rsidTr="00DB54F5">
        <w:trPr>
          <w:trHeight w:val="300"/>
        </w:trPr>
        <w:tc>
          <w:tcPr>
            <w:tcW w:w="2605" w:type="dxa"/>
            <w:noWrap/>
            <w:hideMark/>
          </w:tcPr>
          <w:p w14:paraId="211EADED" w14:textId="77777777" w:rsidR="00DB54F5" w:rsidRPr="00DB54F5" w:rsidRDefault="00DB54F5" w:rsidP="00DB54F5">
            <w:pPr>
              <w:pStyle w:val="Normal1"/>
            </w:pPr>
            <w:r w:rsidRPr="00DB54F5">
              <w:t>Street Defect</w:t>
            </w:r>
          </w:p>
        </w:tc>
        <w:tc>
          <w:tcPr>
            <w:tcW w:w="2520" w:type="dxa"/>
            <w:noWrap/>
            <w:hideMark/>
          </w:tcPr>
          <w:p w14:paraId="3103330B" w14:textId="77777777" w:rsidR="00DB54F5" w:rsidRPr="00DB54F5" w:rsidRDefault="00DB54F5" w:rsidP="00DB54F5">
            <w:pPr>
              <w:pStyle w:val="Normal1"/>
            </w:pPr>
            <w:r w:rsidRPr="00DB54F5">
              <w:t>Cave-In Repair</w:t>
            </w:r>
          </w:p>
        </w:tc>
        <w:tc>
          <w:tcPr>
            <w:tcW w:w="1710" w:type="dxa"/>
            <w:noWrap/>
            <w:hideMark/>
          </w:tcPr>
          <w:p w14:paraId="62C9ED95" w14:textId="77777777" w:rsidR="00DB54F5" w:rsidRPr="00DB54F5" w:rsidRDefault="00DB54F5" w:rsidP="00DB54F5">
            <w:pPr>
              <w:pStyle w:val="Normal1"/>
            </w:pPr>
          </w:p>
        </w:tc>
        <w:tc>
          <w:tcPr>
            <w:tcW w:w="1620" w:type="dxa"/>
            <w:noWrap/>
            <w:hideMark/>
          </w:tcPr>
          <w:p w14:paraId="77AC5CFE" w14:textId="77777777" w:rsidR="00DB54F5" w:rsidRPr="00DB54F5" w:rsidRDefault="00DB54F5" w:rsidP="00DB54F5">
            <w:pPr>
              <w:pStyle w:val="Normal1"/>
            </w:pPr>
          </w:p>
        </w:tc>
        <w:tc>
          <w:tcPr>
            <w:tcW w:w="1260" w:type="dxa"/>
            <w:noWrap/>
            <w:hideMark/>
          </w:tcPr>
          <w:p w14:paraId="2A7883BF" w14:textId="77777777" w:rsidR="00DB54F5" w:rsidRPr="00DB54F5" w:rsidRDefault="00DB54F5" w:rsidP="00DB54F5">
            <w:pPr>
              <w:pStyle w:val="Normal1"/>
            </w:pPr>
            <w:r w:rsidRPr="00DB54F5">
              <w:t>50</w:t>
            </w:r>
          </w:p>
        </w:tc>
      </w:tr>
      <w:tr w:rsidR="00DB54F5" w:rsidRPr="00DB54F5" w14:paraId="496E3DB1" w14:textId="77777777" w:rsidTr="00DB54F5">
        <w:trPr>
          <w:trHeight w:val="300"/>
        </w:trPr>
        <w:tc>
          <w:tcPr>
            <w:tcW w:w="2605" w:type="dxa"/>
            <w:noWrap/>
            <w:hideMark/>
          </w:tcPr>
          <w:p w14:paraId="2C087A0F" w14:textId="77777777" w:rsidR="00DB54F5" w:rsidRPr="00DB54F5" w:rsidRDefault="00DB54F5" w:rsidP="00DB54F5">
            <w:pPr>
              <w:pStyle w:val="Normal1"/>
            </w:pPr>
            <w:r w:rsidRPr="00DB54F5">
              <w:t>Street Defect</w:t>
            </w:r>
          </w:p>
        </w:tc>
        <w:tc>
          <w:tcPr>
            <w:tcW w:w="2520" w:type="dxa"/>
            <w:noWrap/>
            <w:hideMark/>
          </w:tcPr>
          <w:p w14:paraId="5C3F5DCD" w14:textId="77777777" w:rsidR="00DB54F5" w:rsidRPr="00DB54F5" w:rsidRDefault="00DB54F5" w:rsidP="00DB54F5">
            <w:pPr>
              <w:pStyle w:val="Normal1"/>
            </w:pPr>
            <w:r w:rsidRPr="00DB54F5">
              <w:t>Ditch Repair</w:t>
            </w:r>
          </w:p>
        </w:tc>
        <w:tc>
          <w:tcPr>
            <w:tcW w:w="1710" w:type="dxa"/>
            <w:noWrap/>
            <w:hideMark/>
          </w:tcPr>
          <w:p w14:paraId="05FE5ED6" w14:textId="77777777" w:rsidR="00DB54F5" w:rsidRPr="00DB54F5" w:rsidRDefault="00DB54F5" w:rsidP="00DB54F5">
            <w:pPr>
              <w:pStyle w:val="Normal1"/>
            </w:pPr>
          </w:p>
        </w:tc>
        <w:tc>
          <w:tcPr>
            <w:tcW w:w="1620" w:type="dxa"/>
            <w:noWrap/>
            <w:hideMark/>
          </w:tcPr>
          <w:p w14:paraId="0A88F7A9" w14:textId="77777777" w:rsidR="00DB54F5" w:rsidRPr="00DB54F5" w:rsidRDefault="00DB54F5" w:rsidP="00DB54F5">
            <w:pPr>
              <w:pStyle w:val="Normal1"/>
            </w:pPr>
          </w:p>
        </w:tc>
        <w:tc>
          <w:tcPr>
            <w:tcW w:w="1260" w:type="dxa"/>
            <w:noWrap/>
            <w:hideMark/>
          </w:tcPr>
          <w:p w14:paraId="4391BF8C" w14:textId="77777777" w:rsidR="00DB54F5" w:rsidRPr="00DB54F5" w:rsidRDefault="00DB54F5" w:rsidP="00DB54F5">
            <w:pPr>
              <w:pStyle w:val="Normal1"/>
            </w:pPr>
            <w:r w:rsidRPr="00DB54F5">
              <w:t>306</w:t>
            </w:r>
          </w:p>
        </w:tc>
      </w:tr>
      <w:tr w:rsidR="00DB54F5" w:rsidRPr="00DB54F5" w14:paraId="6F52F514" w14:textId="77777777" w:rsidTr="00DB54F5">
        <w:trPr>
          <w:trHeight w:val="300"/>
        </w:trPr>
        <w:tc>
          <w:tcPr>
            <w:tcW w:w="2605" w:type="dxa"/>
            <w:noWrap/>
            <w:hideMark/>
          </w:tcPr>
          <w:p w14:paraId="2541955B" w14:textId="77777777" w:rsidR="00DB54F5" w:rsidRPr="00DB54F5" w:rsidRDefault="00DB54F5" w:rsidP="00DB54F5">
            <w:pPr>
              <w:pStyle w:val="Normal1"/>
            </w:pPr>
            <w:r w:rsidRPr="00DB54F5">
              <w:t>Street Defect</w:t>
            </w:r>
          </w:p>
        </w:tc>
        <w:tc>
          <w:tcPr>
            <w:tcW w:w="2520" w:type="dxa"/>
            <w:noWrap/>
            <w:hideMark/>
          </w:tcPr>
          <w:p w14:paraId="600B86AB" w14:textId="77777777" w:rsidR="00DB54F5" w:rsidRPr="00DB54F5" w:rsidRDefault="00DB54F5" w:rsidP="00DB54F5">
            <w:pPr>
              <w:pStyle w:val="Normal1"/>
            </w:pPr>
            <w:r w:rsidRPr="00DB54F5">
              <w:t>Pothole Repair</w:t>
            </w:r>
          </w:p>
        </w:tc>
        <w:tc>
          <w:tcPr>
            <w:tcW w:w="1710" w:type="dxa"/>
            <w:noWrap/>
            <w:hideMark/>
          </w:tcPr>
          <w:p w14:paraId="353A3A52" w14:textId="77777777" w:rsidR="00DB54F5" w:rsidRPr="00DB54F5" w:rsidRDefault="00DB54F5" w:rsidP="00DB54F5">
            <w:pPr>
              <w:pStyle w:val="Normal1"/>
            </w:pPr>
          </w:p>
        </w:tc>
        <w:tc>
          <w:tcPr>
            <w:tcW w:w="1620" w:type="dxa"/>
            <w:noWrap/>
            <w:hideMark/>
          </w:tcPr>
          <w:p w14:paraId="15DC1A5B" w14:textId="77777777" w:rsidR="00DB54F5" w:rsidRPr="00DB54F5" w:rsidRDefault="00DB54F5" w:rsidP="00DB54F5">
            <w:pPr>
              <w:pStyle w:val="Normal1"/>
            </w:pPr>
          </w:p>
        </w:tc>
        <w:tc>
          <w:tcPr>
            <w:tcW w:w="1260" w:type="dxa"/>
            <w:noWrap/>
            <w:hideMark/>
          </w:tcPr>
          <w:p w14:paraId="37EBE23C" w14:textId="77777777" w:rsidR="00DB54F5" w:rsidRPr="00DB54F5" w:rsidRDefault="00DB54F5" w:rsidP="00DB54F5">
            <w:pPr>
              <w:pStyle w:val="Normal1"/>
            </w:pPr>
            <w:r w:rsidRPr="00DB54F5">
              <w:t>233</w:t>
            </w:r>
          </w:p>
        </w:tc>
      </w:tr>
      <w:tr w:rsidR="00DB54F5" w:rsidRPr="00DB54F5" w14:paraId="7AAA9844" w14:textId="77777777" w:rsidTr="00DB54F5">
        <w:trPr>
          <w:trHeight w:val="300"/>
        </w:trPr>
        <w:tc>
          <w:tcPr>
            <w:tcW w:w="2605" w:type="dxa"/>
            <w:noWrap/>
            <w:hideMark/>
          </w:tcPr>
          <w:p w14:paraId="5C9105F0" w14:textId="77777777" w:rsidR="00DB54F5" w:rsidRPr="00DB54F5" w:rsidRDefault="00DB54F5" w:rsidP="00DB54F5">
            <w:pPr>
              <w:pStyle w:val="Normal1"/>
            </w:pPr>
            <w:r w:rsidRPr="00DB54F5">
              <w:t>Street Defect</w:t>
            </w:r>
          </w:p>
        </w:tc>
        <w:tc>
          <w:tcPr>
            <w:tcW w:w="2520" w:type="dxa"/>
            <w:noWrap/>
            <w:hideMark/>
          </w:tcPr>
          <w:p w14:paraId="429DA3D3" w14:textId="77777777" w:rsidR="00DB54F5" w:rsidRPr="00DB54F5" w:rsidRDefault="00DB54F5" w:rsidP="00DB54F5">
            <w:pPr>
              <w:pStyle w:val="Normal1"/>
            </w:pPr>
            <w:r w:rsidRPr="00DB54F5">
              <w:t>Push-Up</w:t>
            </w:r>
          </w:p>
        </w:tc>
        <w:tc>
          <w:tcPr>
            <w:tcW w:w="1710" w:type="dxa"/>
            <w:noWrap/>
            <w:hideMark/>
          </w:tcPr>
          <w:p w14:paraId="34A2B51D" w14:textId="77777777" w:rsidR="00DB54F5" w:rsidRPr="00DB54F5" w:rsidRDefault="00DB54F5" w:rsidP="00DB54F5">
            <w:pPr>
              <w:pStyle w:val="Normal1"/>
            </w:pPr>
          </w:p>
        </w:tc>
        <w:tc>
          <w:tcPr>
            <w:tcW w:w="1620" w:type="dxa"/>
            <w:noWrap/>
            <w:hideMark/>
          </w:tcPr>
          <w:p w14:paraId="610ADCBF" w14:textId="77777777" w:rsidR="00DB54F5" w:rsidRPr="00DB54F5" w:rsidRDefault="00DB54F5" w:rsidP="00DB54F5">
            <w:pPr>
              <w:pStyle w:val="Normal1"/>
            </w:pPr>
          </w:p>
        </w:tc>
        <w:tc>
          <w:tcPr>
            <w:tcW w:w="1260" w:type="dxa"/>
            <w:noWrap/>
            <w:hideMark/>
          </w:tcPr>
          <w:p w14:paraId="78C3629A" w14:textId="77777777" w:rsidR="00DB54F5" w:rsidRPr="00DB54F5" w:rsidRDefault="00DB54F5" w:rsidP="00DB54F5">
            <w:pPr>
              <w:pStyle w:val="Normal1"/>
            </w:pPr>
            <w:r w:rsidRPr="00DB54F5">
              <w:t>237</w:t>
            </w:r>
          </w:p>
        </w:tc>
      </w:tr>
      <w:tr w:rsidR="00DB54F5" w:rsidRPr="00DB54F5" w14:paraId="04632756" w14:textId="77777777" w:rsidTr="00DB54F5">
        <w:trPr>
          <w:trHeight w:val="300"/>
        </w:trPr>
        <w:tc>
          <w:tcPr>
            <w:tcW w:w="2605" w:type="dxa"/>
            <w:noWrap/>
            <w:hideMark/>
          </w:tcPr>
          <w:p w14:paraId="7DA05F50" w14:textId="77777777" w:rsidR="00DB54F5" w:rsidRPr="00DB54F5" w:rsidRDefault="00DB54F5" w:rsidP="00DB54F5">
            <w:pPr>
              <w:pStyle w:val="Normal1"/>
            </w:pPr>
            <w:r w:rsidRPr="00DB54F5">
              <w:t>Street Defect</w:t>
            </w:r>
          </w:p>
        </w:tc>
        <w:tc>
          <w:tcPr>
            <w:tcW w:w="2520" w:type="dxa"/>
            <w:noWrap/>
            <w:hideMark/>
          </w:tcPr>
          <w:p w14:paraId="0C756E96" w14:textId="77777777" w:rsidR="00DB54F5" w:rsidRPr="00DB54F5" w:rsidRDefault="00DB54F5" w:rsidP="00DB54F5">
            <w:pPr>
              <w:pStyle w:val="Normal1"/>
            </w:pPr>
            <w:r w:rsidRPr="00DB54F5">
              <w:t>Depression</w:t>
            </w:r>
          </w:p>
        </w:tc>
        <w:tc>
          <w:tcPr>
            <w:tcW w:w="1710" w:type="dxa"/>
            <w:noWrap/>
            <w:hideMark/>
          </w:tcPr>
          <w:p w14:paraId="102020F9" w14:textId="77777777" w:rsidR="00DB54F5" w:rsidRPr="00DB54F5" w:rsidRDefault="00DB54F5" w:rsidP="00DB54F5">
            <w:pPr>
              <w:pStyle w:val="Normal1"/>
            </w:pPr>
          </w:p>
        </w:tc>
        <w:tc>
          <w:tcPr>
            <w:tcW w:w="1620" w:type="dxa"/>
            <w:noWrap/>
            <w:hideMark/>
          </w:tcPr>
          <w:p w14:paraId="3B9DB7F0" w14:textId="77777777" w:rsidR="00DB54F5" w:rsidRPr="00DB54F5" w:rsidRDefault="00DB54F5" w:rsidP="00DB54F5">
            <w:pPr>
              <w:pStyle w:val="Normal1"/>
            </w:pPr>
          </w:p>
        </w:tc>
        <w:tc>
          <w:tcPr>
            <w:tcW w:w="1260" w:type="dxa"/>
            <w:noWrap/>
            <w:hideMark/>
          </w:tcPr>
          <w:p w14:paraId="2CA656F8" w14:textId="77777777" w:rsidR="00DB54F5" w:rsidRPr="00DB54F5" w:rsidRDefault="00DB54F5" w:rsidP="00DB54F5">
            <w:pPr>
              <w:pStyle w:val="Normal1"/>
            </w:pPr>
            <w:r w:rsidRPr="00DB54F5">
              <w:t>236</w:t>
            </w:r>
          </w:p>
        </w:tc>
      </w:tr>
      <w:tr w:rsidR="00DB54F5" w:rsidRPr="00DB54F5" w14:paraId="4F3BB954" w14:textId="77777777" w:rsidTr="00DB54F5">
        <w:trPr>
          <w:trHeight w:val="300"/>
        </w:trPr>
        <w:tc>
          <w:tcPr>
            <w:tcW w:w="2605" w:type="dxa"/>
            <w:noWrap/>
            <w:hideMark/>
          </w:tcPr>
          <w:p w14:paraId="6AE8CD68" w14:textId="77777777" w:rsidR="00DB54F5" w:rsidRPr="00DB54F5" w:rsidRDefault="00DB54F5" w:rsidP="00DB54F5">
            <w:pPr>
              <w:pStyle w:val="Normal1"/>
            </w:pPr>
            <w:r w:rsidRPr="00DB54F5">
              <w:t>Street Light Outage</w:t>
            </w:r>
          </w:p>
        </w:tc>
        <w:tc>
          <w:tcPr>
            <w:tcW w:w="2520" w:type="dxa"/>
            <w:noWrap/>
            <w:hideMark/>
          </w:tcPr>
          <w:p w14:paraId="001CED58" w14:textId="77777777" w:rsidR="00DB54F5" w:rsidRPr="00DB54F5" w:rsidRDefault="00DB54F5" w:rsidP="00DB54F5">
            <w:pPr>
              <w:pStyle w:val="Normal1"/>
            </w:pPr>
            <w:r w:rsidRPr="00DB54F5">
              <w:t>Street Light Outage</w:t>
            </w:r>
          </w:p>
        </w:tc>
        <w:tc>
          <w:tcPr>
            <w:tcW w:w="1710" w:type="dxa"/>
            <w:noWrap/>
            <w:hideMark/>
          </w:tcPr>
          <w:p w14:paraId="70CA056F" w14:textId="77777777" w:rsidR="00DB54F5" w:rsidRPr="00DB54F5" w:rsidRDefault="00DB54F5" w:rsidP="00DB54F5">
            <w:pPr>
              <w:pStyle w:val="Normal1"/>
            </w:pPr>
            <w:r w:rsidRPr="00DB54F5">
              <w:t>Bulb Hanging</w:t>
            </w:r>
          </w:p>
        </w:tc>
        <w:tc>
          <w:tcPr>
            <w:tcW w:w="1620" w:type="dxa"/>
            <w:noWrap/>
            <w:hideMark/>
          </w:tcPr>
          <w:p w14:paraId="113F6392" w14:textId="77777777" w:rsidR="00DB54F5" w:rsidRPr="00DB54F5" w:rsidRDefault="00DB54F5" w:rsidP="00DB54F5">
            <w:pPr>
              <w:pStyle w:val="Normal1"/>
            </w:pPr>
          </w:p>
        </w:tc>
        <w:tc>
          <w:tcPr>
            <w:tcW w:w="1260" w:type="dxa"/>
            <w:noWrap/>
            <w:hideMark/>
          </w:tcPr>
          <w:p w14:paraId="47DB9DA6" w14:textId="77777777" w:rsidR="00DB54F5" w:rsidRPr="00DB54F5" w:rsidRDefault="00DB54F5" w:rsidP="00DB54F5">
            <w:pPr>
              <w:pStyle w:val="Normal1"/>
            </w:pPr>
            <w:r w:rsidRPr="00DB54F5">
              <w:t>7787</w:t>
            </w:r>
          </w:p>
        </w:tc>
      </w:tr>
      <w:tr w:rsidR="00DB54F5" w:rsidRPr="00DB54F5" w14:paraId="59D1D2A0" w14:textId="77777777" w:rsidTr="00DB54F5">
        <w:trPr>
          <w:trHeight w:val="300"/>
        </w:trPr>
        <w:tc>
          <w:tcPr>
            <w:tcW w:w="2605" w:type="dxa"/>
            <w:noWrap/>
            <w:hideMark/>
          </w:tcPr>
          <w:p w14:paraId="4141A50E" w14:textId="77777777" w:rsidR="00DB54F5" w:rsidRPr="00DB54F5" w:rsidRDefault="00DB54F5" w:rsidP="00DB54F5">
            <w:pPr>
              <w:pStyle w:val="Normal1"/>
            </w:pPr>
            <w:r w:rsidRPr="00DB54F5">
              <w:t>Street Light Outage</w:t>
            </w:r>
          </w:p>
        </w:tc>
        <w:tc>
          <w:tcPr>
            <w:tcW w:w="2520" w:type="dxa"/>
            <w:noWrap/>
            <w:hideMark/>
          </w:tcPr>
          <w:p w14:paraId="0E65E640" w14:textId="77777777" w:rsidR="00DB54F5" w:rsidRPr="00DB54F5" w:rsidRDefault="00DB54F5" w:rsidP="00DB54F5">
            <w:pPr>
              <w:pStyle w:val="Normal1"/>
            </w:pPr>
            <w:r w:rsidRPr="00DB54F5">
              <w:t>Street Light Outage</w:t>
            </w:r>
          </w:p>
        </w:tc>
        <w:tc>
          <w:tcPr>
            <w:tcW w:w="1710" w:type="dxa"/>
            <w:noWrap/>
            <w:hideMark/>
          </w:tcPr>
          <w:p w14:paraId="763EE8C2" w14:textId="77777777" w:rsidR="00DB54F5" w:rsidRPr="00DB54F5" w:rsidRDefault="00DB54F5" w:rsidP="00DB54F5">
            <w:pPr>
              <w:pStyle w:val="Normal1"/>
            </w:pPr>
            <w:r w:rsidRPr="00DB54F5">
              <w:t>On All the Time</w:t>
            </w:r>
          </w:p>
        </w:tc>
        <w:tc>
          <w:tcPr>
            <w:tcW w:w="1620" w:type="dxa"/>
            <w:noWrap/>
            <w:hideMark/>
          </w:tcPr>
          <w:p w14:paraId="66744D90" w14:textId="77777777" w:rsidR="00DB54F5" w:rsidRPr="00DB54F5" w:rsidRDefault="00DB54F5" w:rsidP="00DB54F5">
            <w:pPr>
              <w:pStyle w:val="Normal1"/>
            </w:pPr>
          </w:p>
        </w:tc>
        <w:tc>
          <w:tcPr>
            <w:tcW w:w="1260" w:type="dxa"/>
            <w:noWrap/>
            <w:hideMark/>
          </w:tcPr>
          <w:p w14:paraId="16D08D85" w14:textId="77777777" w:rsidR="00DB54F5" w:rsidRPr="00DB54F5" w:rsidRDefault="00DB54F5" w:rsidP="00DB54F5">
            <w:pPr>
              <w:pStyle w:val="Normal1"/>
            </w:pPr>
            <w:r w:rsidRPr="00DB54F5">
              <w:t>7788</w:t>
            </w:r>
          </w:p>
        </w:tc>
      </w:tr>
      <w:tr w:rsidR="00DB54F5" w:rsidRPr="00DB54F5" w14:paraId="7ABD44F9" w14:textId="77777777" w:rsidTr="00DB54F5">
        <w:trPr>
          <w:trHeight w:val="300"/>
        </w:trPr>
        <w:tc>
          <w:tcPr>
            <w:tcW w:w="2605" w:type="dxa"/>
            <w:noWrap/>
            <w:hideMark/>
          </w:tcPr>
          <w:p w14:paraId="618A1D83" w14:textId="77777777" w:rsidR="00DB54F5" w:rsidRPr="00DB54F5" w:rsidRDefault="00DB54F5" w:rsidP="00DB54F5">
            <w:pPr>
              <w:pStyle w:val="Normal1"/>
            </w:pPr>
            <w:r w:rsidRPr="00DB54F5">
              <w:t>Street Light Outage</w:t>
            </w:r>
          </w:p>
        </w:tc>
        <w:tc>
          <w:tcPr>
            <w:tcW w:w="2520" w:type="dxa"/>
            <w:noWrap/>
            <w:hideMark/>
          </w:tcPr>
          <w:p w14:paraId="0A9B1F2F" w14:textId="77777777" w:rsidR="00DB54F5" w:rsidRPr="00DB54F5" w:rsidRDefault="00DB54F5" w:rsidP="00DB54F5">
            <w:pPr>
              <w:pStyle w:val="Normal1"/>
            </w:pPr>
            <w:r w:rsidRPr="00DB54F5">
              <w:t>Street Light Outage</w:t>
            </w:r>
          </w:p>
        </w:tc>
        <w:tc>
          <w:tcPr>
            <w:tcW w:w="1710" w:type="dxa"/>
            <w:noWrap/>
            <w:hideMark/>
          </w:tcPr>
          <w:p w14:paraId="7C07F376" w14:textId="77777777" w:rsidR="00DB54F5" w:rsidRPr="00DB54F5" w:rsidRDefault="00DB54F5" w:rsidP="00DB54F5">
            <w:pPr>
              <w:pStyle w:val="Normal1"/>
            </w:pPr>
            <w:r w:rsidRPr="00DB54F5">
              <w:t>On and Off</w:t>
            </w:r>
          </w:p>
        </w:tc>
        <w:tc>
          <w:tcPr>
            <w:tcW w:w="1620" w:type="dxa"/>
            <w:noWrap/>
            <w:hideMark/>
          </w:tcPr>
          <w:p w14:paraId="5813E835" w14:textId="77777777" w:rsidR="00DB54F5" w:rsidRPr="00DB54F5" w:rsidRDefault="00DB54F5" w:rsidP="00DB54F5">
            <w:pPr>
              <w:pStyle w:val="Normal1"/>
            </w:pPr>
          </w:p>
        </w:tc>
        <w:tc>
          <w:tcPr>
            <w:tcW w:w="1260" w:type="dxa"/>
            <w:noWrap/>
            <w:hideMark/>
          </w:tcPr>
          <w:p w14:paraId="0EC01A4A" w14:textId="77777777" w:rsidR="00DB54F5" w:rsidRPr="00DB54F5" w:rsidRDefault="00DB54F5" w:rsidP="00DB54F5">
            <w:pPr>
              <w:pStyle w:val="Normal1"/>
            </w:pPr>
            <w:r w:rsidRPr="00DB54F5">
              <w:t>7784</w:t>
            </w:r>
          </w:p>
        </w:tc>
      </w:tr>
      <w:tr w:rsidR="00DB54F5" w:rsidRPr="00DB54F5" w14:paraId="6617D65C" w14:textId="77777777" w:rsidTr="00DB54F5">
        <w:trPr>
          <w:trHeight w:val="300"/>
        </w:trPr>
        <w:tc>
          <w:tcPr>
            <w:tcW w:w="2605" w:type="dxa"/>
            <w:noWrap/>
            <w:hideMark/>
          </w:tcPr>
          <w:p w14:paraId="4A0BF839" w14:textId="77777777" w:rsidR="00DB54F5" w:rsidRPr="00DB54F5" w:rsidRDefault="00DB54F5" w:rsidP="00DB54F5">
            <w:pPr>
              <w:pStyle w:val="Normal1"/>
            </w:pPr>
            <w:r w:rsidRPr="00DB54F5">
              <w:t>Street Light Outage</w:t>
            </w:r>
          </w:p>
        </w:tc>
        <w:tc>
          <w:tcPr>
            <w:tcW w:w="2520" w:type="dxa"/>
            <w:noWrap/>
            <w:hideMark/>
          </w:tcPr>
          <w:p w14:paraId="483E6E9C" w14:textId="77777777" w:rsidR="00DB54F5" w:rsidRPr="00DB54F5" w:rsidRDefault="00DB54F5" w:rsidP="00DB54F5">
            <w:pPr>
              <w:pStyle w:val="Normal1"/>
            </w:pPr>
            <w:r w:rsidRPr="00DB54F5">
              <w:t>Street Light Outage</w:t>
            </w:r>
          </w:p>
        </w:tc>
        <w:tc>
          <w:tcPr>
            <w:tcW w:w="1710" w:type="dxa"/>
            <w:noWrap/>
            <w:hideMark/>
          </w:tcPr>
          <w:p w14:paraId="1E263097" w14:textId="77777777" w:rsidR="00DB54F5" w:rsidRPr="00DB54F5" w:rsidRDefault="00DB54F5" w:rsidP="00DB54F5">
            <w:pPr>
              <w:pStyle w:val="Normal1"/>
            </w:pPr>
            <w:r w:rsidRPr="00DB54F5">
              <w:t>On During day</w:t>
            </w:r>
          </w:p>
        </w:tc>
        <w:tc>
          <w:tcPr>
            <w:tcW w:w="1620" w:type="dxa"/>
            <w:noWrap/>
            <w:hideMark/>
          </w:tcPr>
          <w:p w14:paraId="3A22C322" w14:textId="77777777" w:rsidR="00DB54F5" w:rsidRPr="00DB54F5" w:rsidRDefault="00DB54F5" w:rsidP="00DB54F5">
            <w:pPr>
              <w:pStyle w:val="Normal1"/>
            </w:pPr>
          </w:p>
        </w:tc>
        <w:tc>
          <w:tcPr>
            <w:tcW w:w="1260" w:type="dxa"/>
            <w:noWrap/>
            <w:hideMark/>
          </w:tcPr>
          <w:p w14:paraId="62A4C49E" w14:textId="77777777" w:rsidR="00DB54F5" w:rsidRPr="00DB54F5" w:rsidRDefault="00DB54F5" w:rsidP="00DB54F5">
            <w:pPr>
              <w:pStyle w:val="Normal1"/>
            </w:pPr>
            <w:r w:rsidRPr="00DB54F5">
              <w:t>7788</w:t>
            </w:r>
          </w:p>
        </w:tc>
      </w:tr>
      <w:tr w:rsidR="00DB54F5" w:rsidRPr="00DB54F5" w14:paraId="6FE5B49B" w14:textId="77777777" w:rsidTr="00DB54F5">
        <w:trPr>
          <w:trHeight w:val="300"/>
        </w:trPr>
        <w:tc>
          <w:tcPr>
            <w:tcW w:w="2605" w:type="dxa"/>
            <w:noWrap/>
            <w:hideMark/>
          </w:tcPr>
          <w:p w14:paraId="3B877604" w14:textId="77777777" w:rsidR="00DB54F5" w:rsidRPr="00DB54F5" w:rsidRDefault="00DB54F5" w:rsidP="00DB54F5">
            <w:pPr>
              <w:pStyle w:val="Normal1"/>
            </w:pPr>
            <w:r w:rsidRPr="00DB54F5">
              <w:t>Street Light Outage</w:t>
            </w:r>
          </w:p>
        </w:tc>
        <w:tc>
          <w:tcPr>
            <w:tcW w:w="2520" w:type="dxa"/>
            <w:noWrap/>
            <w:hideMark/>
          </w:tcPr>
          <w:p w14:paraId="56C75530" w14:textId="77777777" w:rsidR="00DB54F5" w:rsidRPr="00DB54F5" w:rsidRDefault="00DB54F5" w:rsidP="00DB54F5">
            <w:pPr>
              <w:pStyle w:val="Normal1"/>
            </w:pPr>
            <w:r w:rsidRPr="00DB54F5">
              <w:t>Street Light Outage</w:t>
            </w:r>
          </w:p>
        </w:tc>
        <w:tc>
          <w:tcPr>
            <w:tcW w:w="1710" w:type="dxa"/>
            <w:noWrap/>
            <w:hideMark/>
          </w:tcPr>
          <w:p w14:paraId="075E8843" w14:textId="77777777" w:rsidR="00DB54F5" w:rsidRPr="00DB54F5" w:rsidRDefault="00DB54F5" w:rsidP="00DB54F5">
            <w:pPr>
              <w:pStyle w:val="Normal1"/>
            </w:pPr>
            <w:r w:rsidRPr="00DB54F5">
              <w:t>Out All the Time</w:t>
            </w:r>
          </w:p>
        </w:tc>
        <w:tc>
          <w:tcPr>
            <w:tcW w:w="1620" w:type="dxa"/>
          </w:tcPr>
          <w:p w14:paraId="381BF532" w14:textId="481276A6" w:rsidR="00DB54F5" w:rsidRPr="00DB54F5" w:rsidRDefault="00DB54F5" w:rsidP="00DB54F5">
            <w:pPr>
              <w:pStyle w:val="Normal1"/>
            </w:pPr>
          </w:p>
        </w:tc>
        <w:tc>
          <w:tcPr>
            <w:tcW w:w="1260" w:type="dxa"/>
            <w:noWrap/>
            <w:hideMark/>
          </w:tcPr>
          <w:p w14:paraId="239A4214" w14:textId="77777777" w:rsidR="00DB54F5" w:rsidRPr="00DB54F5" w:rsidRDefault="00DB54F5" w:rsidP="00DB54F5">
            <w:pPr>
              <w:pStyle w:val="Normal1"/>
            </w:pPr>
            <w:r w:rsidRPr="00DB54F5">
              <w:t>7789</w:t>
            </w:r>
          </w:p>
        </w:tc>
      </w:tr>
      <w:tr w:rsidR="00DB54F5" w:rsidRPr="00DB54F5" w14:paraId="5E74EE63" w14:textId="77777777" w:rsidTr="00DB54F5">
        <w:trPr>
          <w:trHeight w:val="300"/>
        </w:trPr>
        <w:tc>
          <w:tcPr>
            <w:tcW w:w="2605" w:type="dxa"/>
            <w:noWrap/>
            <w:hideMark/>
          </w:tcPr>
          <w:p w14:paraId="5A4E991D" w14:textId="77777777" w:rsidR="00DB54F5" w:rsidRPr="00DB54F5" w:rsidRDefault="00DB54F5" w:rsidP="00DB54F5">
            <w:pPr>
              <w:pStyle w:val="Normal1"/>
            </w:pPr>
            <w:r w:rsidRPr="00DB54F5">
              <w:t>Street Light Outage</w:t>
            </w:r>
          </w:p>
        </w:tc>
        <w:tc>
          <w:tcPr>
            <w:tcW w:w="2520" w:type="dxa"/>
            <w:noWrap/>
            <w:hideMark/>
          </w:tcPr>
          <w:p w14:paraId="1454E2A7" w14:textId="77777777" w:rsidR="00DB54F5" w:rsidRPr="00DB54F5" w:rsidRDefault="00DB54F5" w:rsidP="00DB54F5">
            <w:pPr>
              <w:pStyle w:val="Normal1"/>
            </w:pPr>
            <w:r w:rsidRPr="00DB54F5">
              <w:t>Street Light Outage</w:t>
            </w:r>
          </w:p>
        </w:tc>
        <w:tc>
          <w:tcPr>
            <w:tcW w:w="1710" w:type="dxa"/>
            <w:noWrap/>
            <w:hideMark/>
          </w:tcPr>
          <w:p w14:paraId="1787D07A" w14:textId="77777777" w:rsidR="00DB54F5" w:rsidRPr="00DB54F5" w:rsidRDefault="00DB54F5" w:rsidP="00DB54F5">
            <w:pPr>
              <w:pStyle w:val="Normal1"/>
            </w:pPr>
            <w:r w:rsidRPr="00DB54F5">
              <w:t>Pole Down</w:t>
            </w:r>
          </w:p>
        </w:tc>
        <w:tc>
          <w:tcPr>
            <w:tcW w:w="1620" w:type="dxa"/>
            <w:noWrap/>
            <w:hideMark/>
          </w:tcPr>
          <w:p w14:paraId="50558773" w14:textId="77777777" w:rsidR="00DB54F5" w:rsidRPr="00DB54F5" w:rsidRDefault="00DB54F5" w:rsidP="00DB54F5">
            <w:pPr>
              <w:pStyle w:val="Normal1"/>
            </w:pPr>
          </w:p>
        </w:tc>
        <w:tc>
          <w:tcPr>
            <w:tcW w:w="1260" w:type="dxa"/>
            <w:noWrap/>
            <w:hideMark/>
          </w:tcPr>
          <w:p w14:paraId="7C3A2A47" w14:textId="77777777" w:rsidR="00DB54F5" w:rsidRPr="00DB54F5" w:rsidRDefault="00DB54F5" w:rsidP="00DB54F5">
            <w:pPr>
              <w:pStyle w:val="Normal1"/>
            </w:pPr>
            <w:r w:rsidRPr="00DB54F5">
              <w:t>7606</w:t>
            </w:r>
          </w:p>
        </w:tc>
      </w:tr>
      <w:tr w:rsidR="00DB54F5" w:rsidRPr="00DB54F5" w14:paraId="3312025B" w14:textId="77777777" w:rsidTr="00DB54F5">
        <w:trPr>
          <w:trHeight w:val="300"/>
        </w:trPr>
        <w:tc>
          <w:tcPr>
            <w:tcW w:w="2605" w:type="dxa"/>
            <w:noWrap/>
            <w:hideMark/>
          </w:tcPr>
          <w:p w14:paraId="46EA2AE6" w14:textId="77777777" w:rsidR="00DB54F5" w:rsidRPr="00DB54F5" w:rsidRDefault="00DB54F5" w:rsidP="00DB54F5">
            <w:pPr>
              <w:pStyle w:val="Normal1"/>
            </w:pPr>
            <w:r w:rsidRPr="00DB54F5">
              <w:t>Street Light Outage</w:t>
            </w:r>
          </w:p>
        </w:tc>
        <w:tc>
          <w:tcPr>
            <w:tcW w:w="2520" w:type="dxa"/>
            <w:noWrap/>
            <w:hideMark/>
          </w:tcPr>
          <w:p w14:paraId="207C98B7" w14:textId="77777777" w:rsidR="00DB54F5" w:rsidRPr="00DB54F5" w:rsidRDefault="00DB54F5" w:rsidP="00DB54F5">
            <w:pPr>
              <w:pStyle w:val="Normal1"/>
            </w:pPr>
            <w:r w:rsidRPr="00DB54F5">
              <w:t>Street Light Outage</w:t>
            </w:r>
          </w:p>
        </w:tc>
        <w:tc>
          <w:tcPr>
            <w:tcW w:w="1710" w:type="dxa"/>
            <w:noWrap/>
            <w:hideMark/>
          </w:tcPr>
          <w:p w14:paraId="66FB722E" w14:textId="77777777" w:rsidR="00DB54F5" w:rsidRPr="00DB54F5" w:rsidRDefault="00DB54F5" w:rsidP="00DB54F5">
            <w:pPr>
              <w:pStyle w:val="Normal1"/>
            </w:pPr>
            <w:r w:rsidRPr="00DB54F5">
              <w:t>Pole Leaning</w:t>
            </w:r>
          </w:p>
        </w:tc>
        <w:tc>
          <w:tcPr>
            <w:tcW w:w="1620" w:type="dxa"/>
            <w:noWrap/>
            <w:hideMark/>
          </w:tcPr>
          <w:p w14:paraId="57583669" w14:textId="77777777" w:rsidR="00DB54F5" w:rsidRPr="00DB54F5" w:rsidRDefault="00DB54F5" w:rsidP="00DB54F5">
            <w:pPr>
              <w:pStyle w:val="Normal1"/>
            </w:pPr>
          </w:p>
        </w:tc>
        <w:tc>
          <w:tcPr>
            <w:tcW w:w="1260" w:type="dxa"/>
            <w:noWrap/>
            <w:hideMark/>
          </w:tcPr>
          <w:p w14:paraId="6E2C42F7" w14:textId="77777777" w:rsidR="00DB54F5" w:rsidRPr="00DB54F5" w:rsidRDefault="00DB54F5" w:rsidP="00DB54F5">
            <w:pPr>
              <w:pStyle w:val="Normal1"/>
            </w:pPr>
            <w:r w:rsidRPr="00DB54F5">
              <w:t>7799</w:t>
            </w:r>
          </w:p>
        </w:tc>
      </w:tr>
      <w:tr w:rsidR="00DB54F5" w:rsidRPr="00DB54F5" w14:paraId="16A6EA84" w14:textId="77777777" w:rsidTr="00DB54F5">
        <w:trPr>
          <w:trHeight w:val="300"/>
        </w:trPr>
        <w:tc>
          <w:tcPr>
            <w:tcW w:w="2605" w:type="dxa"/>
            <w:noWrap/>
            <w:hideMark/>
          </w:tcPr>
          <w:p w14:paraId="54F12404" w14:textId="77777777" w:rsidR="00DB54F5" w:rsidRPr="00DB54F5" w:rsidRDefault="00DB54F5" w:rsidP="00DB54F5">
            <w:pPr>
              <w:pStyle w:val="Normal1"/>
            </w:pPr>
            <w:r w:rsidRPr="00DB54F5">
              <w:t>Street Light Outage</w:t>
            </w:r>
          </w:p>
        </w:tc>
        <w:tc>
          <w:tcPr>
            <w:tcW w:w="2520" w:type="dxa"/>
            <w:noWrap/>
            <w:hideMark/>
          </w:tcPr>
          <w:p w14:paraId="41FF87D1" w14:textId="77777777" w:rsidR="00DB54F5" w:rsidRPr="00DB54F5" w:rsidRDefault="00DB54F5" w:rsidP="00DB54F5">
            <w:pPr>
              <w:pStyle w:val="Normal1"/>
            </w:pPr>
            <w:r w:rsidRPr="00DB54F5">
              <w:t>Street Light Outage</w:t>
            </w:r>
          </w:p>
        </w:tc>
        <w:tc>
          <w:tcPr>
            <w:tcW w:w="1710" w:type="dxa"/>
            <w:noWrap/>
            <w:hideMark/>
          </w:tcPr>
          <w:p w14:paraId="030A3904" w14:textId="77777777" w:rsidR="00DB54F5" w:rsidRPr="00DB54F5" w:rsidRDefault="00DB54F5" w:rsidP="00DB54F5">
            <w:pPr>
              <w:pStyle w:val="Normal1"/>
            </w:pPr>
            <w:r w:rsidRPr="00DB54F5">
              <w:t>Wire Down</w:t>
            </w:r>
          </w:p>
        </w:tc>
        <w:tc>
          <w:tcPr>
            <w:tcW w:w="1620" w:type="dxa"/>
            <w:noWrap/>
            <w:hideMark/>
          </w:tcPr>
          <w:p w14:paraId="3A3A0AFF" w14:textId="77777777" w:rsidR="00DB54F5" w:rsidRPr="00DB54F5" w:rsidRDefault="00DB54F5" w:rsidP="00DB54F5">
            <w:pPr>
              <w:pStyle w:val="Normal1"/>
            </w:pPr>
          </w:p>
        </w:tc>
        <w:tc>
          <w:tcPr>
            <w:tcW w:w="1260" w:type="dxa"/>
            <w:noWrap/>
            <w:hideMark/>
          </w:tcPr>
          <w:p w14:paraId="5FC4A97C" w14:textId="77777777" w:rsidR="00DB54F5" w:rsidRPr="00DB54F5" w:rsidRDefault="00DB54F5" w:rsidP="00DB54F5">
            <w:pPr>
              <w:pStyle w:val="Normal1"/>
            </w:pPr>
            <w:r w:rsidRPr="00DB54F5">
              <w:t>7800</w:t>
            </w:r>
          </w:p>
        </w:tc>
      </w:tr>
      <w:tr w:rsidR="00DB54F5" w:rsidRPr="00DB54F5" w14:paraId="19AFD810" w14:textId="77777777" w:rsidTr="00DB54F5">
        <w:trPr>
          <w:trHeight w:val="300"/>
        </w:trPr>
        <w:tc>
          <w:tcPr>
            <w:tcW w:w="2605" w:type="dxa"/>
            <w:noWrap/>
            <w:hideMark/>
          </w:tcPr>
          <w:p w14:paraId="1C7F9615" w14:textId="77777777" w:rsidR="00DB54F5" w:rsidRPr="00DB54F5" w:rsidRDefault="00DB54F5" w:rsidP="00DB54F5">
            <w:pPr>
              <w:pStyle w:val="Normal1"/>
            </w:pPr>
            <w:r w:rsidRPr="00DB54F5">
              <w:t>Street Light Outage</w:t>
            </w:r>
          </w:p>
        </w:tc>
        <w:tc>
          <w:tcPr>
            <w:tcW w:w="2520" w:type="dxa"/>
            <w:noWrap/>
            <w:hideMark/>
          </w:tcPr>
          <w:p w14:paraId="65AD6C15" w14:textId="77777777" w:rsidR="00DB54F5" w:rsidRPr="00DB54F5" w:rsidRDefault="00DB54F5" w:rsidP="00DB54F5">
            <w:pPr>
              <w:pStyle w:val="Normal1"/>
            </w:pPr>
            <w:r w:rsidRPr="00DB54F5">
              <w:t>Street Light Outage</w:t>
            </w:r>
          </w:p>
        </w:tc>
        <w:tc>
          <w:tcPr>
            <w:tcW w:w="1710" w:type="dxa"/>
            <w:noWrap/>
            <w:hideMark/>
          </w:tcPr>
          <w:p w14:paraId="49185445" w14:textId="77777777" w:rsidR="00DB54F5" w:rsidRPr="00DB54F5" w:rsidRDefault="00DB54F5" w:rsidP="00DB54F5">
            <w:pPr>
              <w:pStyle w:val="Normal1"/>
            </w:pPr>
            <w:r w:rsidRPr="00DB54F5">
              <w:t>Wire Sparking</w:t>
            </w:r>
          </w:p>
        </w:tc>
        <w:tc>
          <w:tcPr>
            <w:tcW w:w="1620" w:type="dxa"/>
            <w:noWrap/>
            <w:hideMark/>
          </w:tcPr>
          <w:p w14:paraId="4565B175" w14:textId="77777777" w:rsidR="00DB54F5" w:rsidRPr="00DB54F5" w:rsidRDefault="00DB54F5" w:rsidP="00DB54F5">
            <w:pPr>
              <w:pStyle w:val="Normal1"/>
            </w:pPr>
          </w:p>
        </w:tc>
        <w:tc>
          <w:tcPr>
            <w:tcW w:w="1260" w:type="dxa"/>
            <w:noWrap/>
            <w:hideMark/>
          </w:tcPr>
          <w:p w14:paraId="6955BFE6" w14:textId="77777777" w:rsidR="00DB54F5" w:rsidRPr="00DB54F5" w:rsidRDefault="00DB54F5" w:rsidP="00DB54F5">
            <w:pPr>
              <w:pStyle w:val="Normal1"/>
            </w:pPr>
            <w:r w:rsidRPr="00DB54F5">
              <w:t>7800</w:t>
            </w:r>
          </w:p>
        </w:tc>
      </w:tr>
      <w:tr w:rsidR="00DB54F5" w:rsidRPr="00DB54F5" w14:paraId="7F9BFFA0" w14:textId="77777777" w:rsidTr="00DB54F5">
        <w:trPr>
          <w:trHeight w:val="300"/>
        </w:trPr>
        <w:tc>
          <w:tcPr>
            <w:tcW w:w="2605" w:type="dxa"/>
            <w:noWrap/>
            <w:hideMark/>
          </w:tcPr>
          <w:p w14:paraId="0A009ACF" w14:textId="77777777" w:rsidR="00DB54F5" w:rsidRPr="00DB54F5" w:rsidRDefault="00DB54F5" w:rsidP="00DB54F5">
            <w:pPr>
              <w:pStyle w:val="Normal1"/>
            </w:pPr>
            <w:r w:rsidRPr="00DB54F5">
              <w:t>Street Light Outage</w:t>
            </w:r>
          </w:p>
        </w:tc>
        <w:tc>
          <w:tcPr>
            <w:tcW w:w="2520" w:type="dxa"/>
            <w:noWrap/>
            <w:hideMark/>
          </w:tcPr>
          <w:p w14:paraId="543FA521" w14:textId="77777777" w:rsidR="00DB54F5" w:rsidRPr="00DB54F5" w:rsidRDefault="00DB54F5" w:rsidP="00DB54F5">
            <w:pPr>
              <w:pStyle w:val="Normal1"/>
            </w:pPr>
            <w:r w:rsidRPr="00DB54F5">
              <w:t>Street Light Outage</w:t>
            </w:r>
          </w:p>
        </w:tc>
        <w:tc>
          <w:tcPr>
            <w:tcW w:w="1710" w:type="dxa"/>
            <w:noWrap/>
            <w:hideMark/>
          </w:tcPr>
          <w:p w14:paraId="28AECA17" w14:textId="77777777" w:rsidR="00DB54F5" w:rsidRPr="00DB54F5" w:rsidRDefault="00DB54F5" w:rsidP="00DB54F5">
            <w:pPr>
              <w:pStyle w:val="Normal1"/>
            </w:pPr>
            <w:r w:rsidRPr="00DB54F5">
              <w:t>Other</w:t>
            </w:r>
          </w:p>
        </w:tc>
        <w:tc>
          <w:tcPr>
            <w:tcW w:w="1620" w:type="dxa"/>
            <w:noWrap/>
            <w:hideMark/>
          </w:tcPr>
          <w:p w14:paraId="548BABCC" w14:textId="77777777" w:rsidR="00DB54F5" w:rsidRPr="00DB54F5" w:rsidRDefault="00DB54F5" w:rsidP="00DB54F5">
            <w:pPr>
              <w:pStyle w:val="Normal1"/>
            </w:pPr>
          </w:p>
        </w:tc>
        <w:tc>
          <w:tcPr>
            <w:tcW w:w="1260" w:type="dxa"/>
            <w:noWrap/>
            <w:hideMark/>
          </w:tcPr>
          <w:p w14:paraId="0D4A89FA" w14:textId="77777777" w:rsidR="00DB54F5" w:rsidRPr="00DB54F5" w:rsidRDefault="00DB54F5" w:rsidP="00DB54F5">
            <w:pPr>
              <w:pStyle w:val="Normal1"/>
            </w:pPr>
            <w:r w:rsidRPr="00DB54F5">
              <w:t>7801</w:t>
            </w:r>
          </w:p>
        </w:tc>
      </w:tr>
      <w:tr w:rsidR="00DB54F5" w:rsidRPr="00DB54F5" w14:paraId="1D3147F8" w14:textId="77777777" w:rsidTr="00DB54F5">
        <w:trPr>
          <w:trHeight w:val="300"/>
        </w:trPr>
        <w:tc>
          <w:tcPr>
            <w:tcW w:w="2605" w:type="dxa"/>
            <w:noWrap/>
            <w:hideMark/>
          </w:tcPr>
          <w:p w14:paraId="1EAAAC17" w14:textId="77777777" w:rsidR="00DB54F5" w:rsidRPr="00DB54F5" w:rsidRDefault="00DB54F5" w:rsidP="00DB54F5">
            <w:pPr>
              <w:pStyle w:val="Normal1"/>
            </w:pPr>
            <w:r w:rsidRPr="00DB54F5">
              <w:t>Street Light Outage</w:t>
            </w:r>
          </w:p>
        </w:tc>
        <w:tc>
          <w:tcPr>
            <w:tcW w:w="2520" w:type="dxa"/>
            <w:noWrap/>
            <w:hideMark/>
          </w:tcPr>
          <w:p w14:paraId="1498B7B7" w14:textId="77777777" w:rsidR="00DB54F5" w:rsidRPr="00DB54F5" w:rsidRDefault="00DB54F5" w:rsidP="00DB54F5">
            <w:pPr>
              <w:pStyle w:val="Normal1"/>
            </w:pPr>
            <w:r w:rsidRPr="00DB54F5">
              <w:t>Street Light Outage</w:t>
            </w:r>
          </w:p>
        </w:tc>
        <w:tc>
          <w:tcPr>
            <w:tcW w:w="1710" w:type="dxa"/>
            <w:noWrap/>
            <w:hideMark/>
          </w:tcPr>
          <w:p w14:paraId="676264FB" w14:textId="77777777" w:rsidR="00DB54F5" w:rsidRPr="00DB54F5" w:rsidRDefault="00DB54F5" w:rsidP="00DB54F5">
            <w:pPr>
              <w:pStyle w:val="Normal1"/>
            </w:pPr>
            <w:r w:rsidRPr="00DB54F5">
              <w:t>Request for New Lighting</w:t>
            </w:r>
          </w:p>
        </w:tc>
        <w:tc>
          <w:tcPr>
            <w:tcW w:w="1620" w:type="dxa"/>
          </w:tcPr>
          <w:p w14:paraId="41CC944A" w14:textId="23AE0E2C" w:rsidR="00DB54F5" w:rsidRPr="00DB54F5" w:rsidRDefault="00DB54F5" w:rsidP="00DB54F5">
            <w:pPr>
              <w:pStyle w:val="Normal1"/>
            </w:pPr>
          </w:p>
        </w:tc>
        <w:tc>
          <w:tcPr>
            <w:tcW w:w="1260" w:type="dxa"/>
            <w:noWrap/>
            <w:hideMark/>
          </w:tcPr>
          <w:p w14:paraId="6061A62F" w14:textId="77777777" w:rsidR="00DB54F5" w:rsidRPr="00DB54F5" w:rsidRDefault="00DB54F5" w:rsidP="00DB54F5">
            <w:pPr>
              <w:pStyle w:val="Normal1"/>
            </w:pPr>
            <w:r w:rsidRPr="00DB54F5">
              <w:t>7801</w:t>
            </w:r>
          </w:p>
        </w:tc>
      </w:tr>
      <w:tr w:rsidR="00DB54F5" w:rsidRPr="00DB54F5" w14:paraId="04580C81" w14:textId="77777777" w:rsidTr="00DB54F5">
        <w:trPr>
          <w:trHeight w:val="300"/>
        </w:trPr>
        <w:tc>
          <w:tcPr>
            <w:tcW w:w="2605" w:type="dxa"/>
            <w:noWrap/>
            <w:hideMark/>
          </w:tcPr>
          <w:p w14:paraId="06A2C858" w14:textId="77777777" w:rsidR="00DB54F5" w:rsidRPr="00F47CE5" w:rsidRDefault="00DB54F5" w:rsidP="00DB54F5">
            <w:pPr>
              <w:pStyle w:val="Normal1"/>
              <w:rPr>
                <w:strike/>
              </w:rPr>
            </w:pPr>
            <w:r w:rsidRPr="00F47CE5">
              <w:rPr>
                <w:strike/>
              </w:rPr>
              <w:t>Street Light Outage</w:t>
            </w:r>
          </w:p>
        </w:tc>
        <w:tc>
          <w:tcPr>
            <w:tcW w:w="2520" w:type="dxa"/>
            <w:noWrap/>
            <w:hideMark/>
          </w:tcPr>
          <w:p w14:paraId="2DEC83E1" w14:textId="77777777" w:rsidR="00DB54F5" w:rsidRPr="00F47CE5" w:rsidRDefault="00DB54F5" w:rsidP="00DB54F5">
            <w:pPr>
              <w:pStyle w:val="Normal1"/>
              <w:rPr>
                <w:strike/>
              </w:rPr>
            </w:pPr>
            <w:r w:rsidRPr="00F47CE5">
              <w:rPr>
                <w:strike/>
              </w:rPr>
              <w:t>Street Light Outage</w:t>
            </w:r>
          </w:p>
        </w:tc>
        <w:tc>
          <w:tcPr>
            <w:tcW w:w="1710" w:type="dxa"/>
            <w:noWrap/>
            <w:hideMark/>
          </w:tcPr>
          <w:p w14:paraId="658C1325" w14:textId="77777777" w:rsidR="00DB54F5" w:rsidRPr="00F47CE5" w:rsidRDefault="00DB54F5" w:rsidP="00DB54F5">
            <w:pPr>
              <w:pStyle w:val="Normal1"/>
              <w:rPr>
                <w:strike/>
              </w:rPr>
            </w:pPr>
            <w:r w:rsidRPr="00F47CE5">
              <w:rPr>
                <w:strike/>
              </w:rPr>
              <w:t>Missing Bracket</w:t>
            </w:r>
          </w:p>
        </w:tc>
        <w:tc>
          <w:tcPr>
            <w:tcW w:w="1620" w:type="dxa"/>
            <w:noWrap/>
            <w:hideMark/>
          </w:tcPr>
          <w:p w14:paraId="49C76C6D" w14:textId="77777777" w:rsidR="00DB54F5" w:rsidRPr="00F47CE5" w:rsidRDefault="00DB54F5" w:rsidP="00DB54F5">
            <w:pPr>
              <w:pStyle w:val="Normal1"/>
              <w:rPr>
                <w:strike/>
              </w:rPr>
            </w:pPr>
          </w:p>
        </w:tc>
        <w:tc>
          <w:tcPr>
            <w:tcW w:w="1260" w:type="dxa"/>
            <w:noWrap/>
            <w:hideMark/>
          </w:tcPr>
          <w:p w14:paraId="0297605A" w14:textId="77777777" w:rsidR="00DB54F5" w:rsidRPr="00F47CE5" w:rsidRDefault="00DB54F5" w:rsidP="00DB54F5">
            <w:pPr>
              <w:pStyle w:val="Normal1"/>
              <w:rPr>
                <w:strike/>
              </w:rPr>
            </w:pPr>
            <w:r w:rsidRPr="00F47CE5">
              <w:rPr>
                <w:strike/>
              </w:rPr>
              <w:t>7801</w:t>
            </w:r>
          </w:p>
        </w:tc>
      </w:tr>
      <w:tr w:rsidR="00DB54F5" w:rsidRPr="00DB54F5" w14:paraId="2E480221" w14:textId="77777777" w:rsidTr="00DB54F5">
        <w:trPr>
          <w:trHeight w:val="300"/>
        </w:trPr>
        <w:tc>
          <w:tcPr>
            <w:tcW w:w="2605" w:type="dxa"/>
            <w:noWrap/>
            <w:hideMark/>
          </w:tcPr>
          <w:p w14:paraId="40E45FFF" w14:textId="77777777" w:rsidR="00DB54F5" w:rsidRPr="00DB54F5" w:rsidRDefault="00DB54F5" w:rsidP="00DB54F5">
            <w:pPr>
              <w:pStyle w:val="Normal1"/>
            </w:pPr>
            <w:r w:rsidRPr="00DB54F5">
              <w:t>Street Paving</w:t>
            </w:r>
          </w:p>
        </w:tc>
        <w:tc>
          <w:tcPr>
            <w:tcW w:w="2520" w:type="dxa"/>
            <w:noWrap/>
            <w:hideMark/>
          </w:tcPr>
          <w:p w14:paraId="14438DC6" w14:textId="77777777" w:rsidR="00DB54F5" w:rsidRPr="00DB54F5" w:rsidRDefault="00DB54F5" w:rsidP="00DB54F5">
            <w:pPr>
              <w:pStyle w:val="Normal1"/>
            </w:pPr>
            <w:r w:rsidRPr="00DB54F5">
              <w:t>Street Paving</w:t>
            </w:r>
          </w:p>
        </w:tc>
        <w:tc>
          <w:tcPr>
            <w:tcW w:w="1710" w:type="dxa"/>
            <w:noWrap/>
            <w:hideMark/>
          </w:tcPr>
          <w:p w14:paraId="7EA2AECE" w14:textId="77777777" w:rsidR="00DB54F5" w:rsidRPr="00DB54F5" w:rsidRDefault="00DB54F5" w:rsidP="00DB54F5">
            <w:pPr>
              <w:pStyle w:val="Normal1"/>
            </w:pPr>
          </w:p>
        </w:tc>
        <w:tc>
          <w:tcPr>
            <w:tcW w:w="1620" w:type="dxa"/>
            <w:noWrap/>
            <w:hideMark/>
          </w:tcPr>
          <w:p w14:paraId="421918C9" w14:textId="77777777" w:rsidR="00DB54F5" w:rsidRPr="00DB54F5" w:rsidRDefault="00DB54F5" w:rsidP="00DB54F5">
            <w:pPr>
              <w:pStyle w:val="Normal1"/>
            </w:pPr>
            <w:r w:rsidRPr="00DB54F5">
              <w:t>Resurfacing Defect = 'Yes'</w:t>
            </w:r>
          </w:p>
        </w:tc>
        <w:tc>
          <w:tcPr>
            <w:tcW w:w="1260" w:type="dxa"/>
            <w:noWrap/>
            <w:hideMark/>
          </w:tcPr>
          <w:p w14:paraId="57D8ABEA" w14:textId="77777777" w:rsidR="00DB54F5" w:rsidRPr="00DB54F5" w:rsidRDefault="00DB54F5" w:rsidP="00DB54F5">
            <w:pPr>
              <w:pStyle w:val="Normal1"/>
            </w:pPr>
            <w:r w:rsidRPr="00DB54F5">
              <w:t>7837</w:t>
            </w:r>
          </w:p>
        </w:tc>
      </w:tr>
      <w:tr w:rsidR="00DB54F5" w:rsidRPr="00DB54F5" w14:paraId="3D3FFE87" w14:textId="77777777" w:rsidTr="00DB54F5">
        <w:trPr>
          <w:trHeight w:val="300"/>
        </w:trPr>
        <w:tc>
          <w:tcPr>
            <w:tcW w:w="2605" w:type="dxa"/>
            <w:noWrap/>
            <w:hideMark/>
          </w:tcPr>
          <w:p w14:paraId="1B8688D4" w14:textId="77777777" w:rsidR="00DB54F5" w:rsidRPr="00DB54F5" w:rsidRDefault="00DB54F5" w:rsidP="00DB54F5">
            <w:pPr>
              <w:pStyle w:val="Normal1"/>
            </w:pPr>
            <w:r w:rsidRPr="00DB54F5">
              <w:t>Street Paving</w:t>
            </w:r>
          </w:p>
        </w:tc>
        <w:tc>
          <w:tcPr>
            <w:tcW w:w="2520" w:type="dxa"/>
            <w:noWrap/>
            <w:hideMark/>
          </w:tcPr>
          <w:p w14:paraId="133BE284" w14:textId="77777777" w:rsidR="00DB54F5" w:rsidRPr="00DB54F5" w:rsidRDefault="00DB54F5" w:rsidP="00DB54F5">
            <w:pPr>
              <w:pStyle w:val="Normal1"/>
            </w:pPr>
            <w:r w:rsidRPr="00DB54F5">
              <w:t>Street Paving</w:t>
            </w:r>
          </w:p>
        </w:tc>
        <w:tc>
          <w:tcPr>
            <w:tcW w:w="1710" w:type="dxa"/>
            <w:noWrap/>
            <w:hideMark/>
          </w:tcPr>
          <w:p w14:paraId="7B6DAFF3" w14:textId="77777777" w:rsidR="00DB54F5" w:rsidRPr="00DB54F5" w:rsidRDefault="00DB54F5" w:rsidP="00DB54F5">
            <w:pPr>
              <w:pStyle w:val="Normal1"/>
            </w:pPr>
          </w:p>
        </w:tc>
        <w:tc>
          <w:tcPr>
            <w:tcW w:w="1620" w:type="dxa"/>
            <w:noWrap/>
            <w:hideMark/>
          </w:tcPr>
          <w:p w14:paraId="3A0400DA" w14:textId="77777777" w:rsidR="00DB54F5" w:rsidRPr="00DB54F5" w:rsidRDefault="00DB54F5" w:rsidP="00DB54F5">
            <w:pPr>
              <w:pStyle w:val="Normal1"/>
            </w:pPr>
            <w:r w:rsidRPr="00DB54F5">
              <w:t>Resurfacing Defect = 'no'</w:t>
            </w:r>
          </w:p>
        </w:tc>
        <w:tc>
          <w:tcPr>
            <w:tcW w:w="1260" w:type="dxa"/>
            <w:noWrap/>
            <w:hideMark/>
          </w:tcPr>
          <w:p w14:paraId="46A18389" w14:textId="77777777" w:rsidR="00DB54F5" w:rsidRPr="00DB54F5" w:rsidRDefault="00DB54F5" w:rsidP="00DB54F5">
            <w:pPr>
              <w:pStyle w:val="Normal1"/>
            </w:pPr>
            <w:r w:rsidRPr="00DB54F5">
              <w:t>428</w:t>
            </w:r>
          </w:p>
        </w:tc>
      </w:tr>
      <w:tr w:rsidR="00DB54F5" w:rsidRPr="00DB54F5" w14:paraId="79BE5308" w14:textId="77777777" w:rsidTr="00DB54F5">
        <w:trPr>
          <w:trHeight w:val="300"/>
        </w:trPr>
        <w:tc>
          <w:tcPr>
            <w:tcW w:w="2605" w:type="dxa"/>
            <w:noWrap/>
            <w:hideMark/>
          </w:tcPr>
          <w:p w14:paraId="5B146020" w14:textId="77777777" w:rsidR="00DB54F5" w:rsidRPr="00DB54F5" w:rsidRDefault="00DB54F5" w:rsidP="00DB54F5">
            <w:pPr>
              <w:pStyle w:val="Normal1"/>
            </w:pPr>
            <w:r w:rsidRPr="00DB54F5">
              <w:t>Traffic (Other)</w:t>
            </w:r>
          </w:p>
        </w:tc>
        <w:tc>
          <w:tcPr>
            <w:tcW w:w="2520" w:type="dxa"/>
            <w:noWrap/>
            <w:hideMark/>
          </w:tcPr>
          <w:p w14:paraId="37B898B9" w14:textId="77777777" w:rsidR="00DB54F5" w:rsidRPr="00DB54F5" w:rsidRDefault="00DB54F5" w:rsidP="00DB54F5">
            <w:pPr>
              <w:pStyle w:val="Normal1"/>
            </w:pPr>
            <w:r w:rsidRPr="00DB54F5">
              <w:t>Traffic (Other)</w:t>
            </w:r>
          </w:p>
        </w:tc>
        <w:tc>
          <w:tcPr>
            <w:tcW w:w="1710" w:type="dxa"/>
            <w:noWrap/>
            <w:hideMark/>
          </w:tcPr>
          <w:p w14:paraId="175A4F42" w14:textId="77777777" w:rsidR="00DB54F5" w:rsidRPr="00DB54F5" w:rsidRDefault="00DB54F5" w:rsidP="00DB54F5">
            <w:pPr>
              <w:pStyle w:val="Normal1"/>
            </w:pPr>
            <w:r w:rsidRPr="00DB54F5">
              <w:t>All-Way Stop Request</w:t>
            </w:r>
          </w:p>
        </w:tc>
        <w:tc>
          <w:tcPr>
            <w:tcW w:w="1620" w:type="dxa"/>
          </w:tcPr>
          <w:p w14:paraId="3FC7B6AA" w14:textId="6FDD4984" w:rsidR="00DB54F5" w:rsidRPr="00DB54F5" w:rsidRDefault="00DB54F5" w:rsidP="00DB54F5">
            <w:pPr>
              <w:pStyle w:val="Normal1"/>
            </w:pPr>
          </w:p>
        </w:tc>
        <w:tc>
          <w:tcPr>
            <w:tcW w:w="1260" w:type="dxa"/>
            <w:noWrap/>
            <w:hideMark/>
          </w:tcPr>
          <w:p w14:paraId="6BB78035" w14:textId="77777777" w:rsidR="00DB54F5" w:rsidRPr="00DB54F5" w:rsidRDefault="00DB54F5" w:rsidP="00DB54F5">
            <w:pPr>
              <w:pStyle w:val="Normal1"/>
            </w:pPr>
            <w:r w:rsidRPr="00DB54F5">
              <w:t>6727</w:t>
            </w:r>
          </w:p>
        </w:tc>
      </w:tr>
      <w:tr w:rsidR="00DB54F5" w:rsidRPr="00DB54F5" w14:paraId="7841F5E0" w14:textId="77777777" w:rsidTr="00DB54F5">
        <w:trPr>
          <w:trHeight w:val="300"/>
        </w:trPr>
        <w:tc>
          <w:tcPr>
            <w:tcW w:w="2605" w:type="dxa"/>
            <w:noWrap/>
            <w:hideMark/>
          </w:tcPr>
          <w:p w14:paraId="15845BC3" w14:textId="77777777" w:rsidR="00DB54F5" w:rsidRPr="00DB54F5" w:rsidRDefault="00DB54F5" w:rsidP="00DB54F5">
            <w:pPr>
              <w:pStyle w:val="Normal1"/>
            </w:pPr>
            <w:r w:rsidRPr="00DB54F5">
              <w:t>Traffic (Other)</w:t>
            </w:r>
          </w:p>
        </w:tc>
        <w:tc>
          <w:tcPr>
            <w:tcW w:w="2520" w:type="dxa"/>
            <w:noWrap/>
            <w:hideMark/>
          </w:tcPr>
          <w:p w14:paraId="11C0F314" w14:textId="77777777" w:rsidR="00DB54F5" w:rsidRPr="00DB54F5" w:rsidRDefault="00DB54F5" w:rsidP="00DB54F5">
            <w:pPr>
              <w:pStyle w:val="Normal1"/>
            </w:pPr>
            <w:r w:rsidRPr="00DB54F5">
              <w:t>Traffic (Other)</w:t>
            </w:r>
          </w:p>
        </w:tc>
        <w:tc>
          <w:tcPr>
            <w:tcW w:w="1710" w:type="dxa"/>
            <w:noWrap/>
            <w:hideMark/>
          </w:tcPr>
          <w:p w14:paraId="0D60F8CB" w14:textId="77777777" w:rsidR="00DB54F5" w:rsidRPr="00DB54F5" w:rsidRDefault="00DB54F5" w:rsidP="00DB54F5">
            <w:pPr>
              <w:pStyle w:val="Normal1"/>
            </w:pPr>
            <w:r w:rsidRPr="00DB54F5">
              <w:t>Do Not Enter Sign Missing</w:t>
            </w:r>
          </w:p>
        </w:tc>
        <w:tc>
          <w:tcPr>
            <w:tcW w:w="1620" w:type="dxa"/>
          </w:tcPr>
          <w:p w14:paraId="3239F253" w14:textId="342BBF91" w:rsidR="00DB54F5" w:rsidRPr="00DB54F5" w:rsidRDefault="00DB54F5" w:rsidP="00DB54F5">
            <w:pPr>
              <w:pStyle w:val="Normal1"/>
            </w:pPr>
          </w:p>
        </w:tc>
        <w:tc>
          <w:tcPr>
            <w:tcW w:w="1260" w:type="dxa"/>
            <w:noWrap/>
            <w:hideMark/>
          </w:tcPr>
          <w:p w14:paraId="74122C7F" w14:textId="77777777" w:rsidR="00DB54F5" w:rsidRPr="00DB54F5" w:rsidRDefault="00DB54F5" w:rsidP="00DB54F5">
            <w:pPr>
              <w:pStyle w:val="Normal1"/>
            </w:pPr>
            <w:r w:rsidRPr="00DB54F5">
              <w:t>6711</w:t>
            </w:r>
          </w:p>
        </w:tc>
      </w:tr>
      <w:tr w:rsidR="00DB54F5" w:rsidRPr="00DB54F5" w14:paraId="33416B8C" w14:textId="77777777" w:rsidTr="00DB54F5">
        <w:trPr>
          <w:trHeight w:val="300"/>
        </w:trPr>
        <w:tc>
          <w:tcPr>
            <w:tcW w:w="2605" w:type="dxa"/>
            <w:noWrap/>
            <w:hideMark/>
          </w:tcPr>
          <w:p w14:paraId="15828864" w14:textId="77777777" w:rsidR="00DB54F5" w:rsidRPr="00DB54F5" w:rsidRDefault="00DB54F5" w:rsidP="00DB54F5">
            <w:pPr>
              <w:pStyle w:val="Normal1"/>
            </w:pPr>
            <w:r w:rsidRPr="00DB54F5">
              <w:t>Traffic (Other)</w:t>
            </w:r>
          </w:p>
        </w:tc>
        <w:tc>
          <w:tcPr>
            <w:tcW w:w="2520" w:type="dxa"/>
            <w:noWrap/>
            <w:hideMark/>
          </w:tcPr>
          <w:p w14:paraId="4BB71B1A" w14:textId="77777777" w:rsidR="00DB54F5" w:rsidRPr="00DB54F5" w:rsidRDefault="00DB54F5" w:rsidP="00DB54F5">
            <w:pPr>
              <w:pStyle w:val="Normal1"/>
            </w:pPr>
            <w:r w:rsidRPr="00DB54F5">
              <w:t>Traffic (Other)</w:t>
            </w:r>
          </w:p>
        </w:tc>
        <w:tc>
          <w:tcPr>
            <w:tcW w:w="1710" w:type="dxa"/>
            <w:noWrap/>
            <w:hideMark/>
          </w:tcPr>
          <w:p w14:paraId="25A1A0A8" w14:textId="77777777" w:rsidR="00DB54F5" w:rsidRPr="00DB54F5" w:rsidRDefault="00DB54F5" w:rsidP="00DB54F5">
            <w:pPr>
              <w:pStyle w:val="Normal1"/>
            </w:pPr>
            <w:r w:rsidRPr="00DB54F5">
              <w:t>One-Way Sign Missing</w:t>
            </w:r>
          </w:p>
        </w:tc>
        <w:tc>
          <w:tcPr>
            <w:tcW w:w="1620" w:type="dxa"/>
          </w:tcPr>
          <w:p w14:paraId="4A9785D1" w14:textId="046B5B7E" w:rsidR="00DB54F5" w:rsidRPr="00DB54F5" w:rsidRDefault="00DB54F5" w:rsidP="00DB54F5">
            <w:pPr>
              <w:pStyle w:val="Normal1"/>
            </w:pPr>
          </w:p>
        </w:tc>
        <w:tc>
          <w:tcPr>
            <w:tcW w:w="1260" w:type="dxa"/>
            <w:noWrap/>
            <w:hideMark/>
          </w:tcPr>
          <w:p w14:paraId="31F586CE" w14:textId="77777777" w:rsidR="00DB54F5" w:rsidRPr="00DB54F5" w:rsidRDefault="00DB54F5" w:rsidP="00DB54F5">
            <w:pPr>
              <w:pStyle w:val="Normal1"/>
            </w:pPr>
            <w:r w:rsidRPr="00DB54F5">
              <w:t>6724</w:t>
            </w:r>
          </w:p>
        </w:tc>
      </w:tr>
      <w:tr w:rsidR="00DB54F5" w:rsidRPr="00DB54F5" w14:paraId="4D68DFDE" w14:textId="77777777" w:rsidTr="00DB54F5">
        <w:trPr>
          <w:trHeight w:val="300"/>
        </w:trPr>
        <w:tc>
          <w:tcPr>
            <w:tcW w:w="2605" w:type="dxa"/>
            <w:noWrap/>
            <w:hideMark/>
          </w:tcPr>
          <w:p w14:paraId="6FC7A41C" w14:textId="77777777" w:rsidR="00DB54F5" w:rsidRPr="00DB54F5" w:rsidRDefault="00DB54F5" w:rsidP="00DB54F5">
            <w:pPr>
              <w:pStyle w:val="Normal1"/>
            </w:pPr>
            <w:r w:rsidRPr="00DB54F5">
              <w:t>Traffic (Other)</w:t>
            </w:r>
          </w:p>
        </w:tc>
        <w:tc>
          <w:tcPr>
            <w:tcW w:w="2520" w:type="dxa"/>
            <w:noWrap/>
            <w:hideMark/>
          </w:tcPr>
          <w:p w14:paraId="58EFC699" w14:textId="77777777" w:rsidR="00DB54F5" w:rsidRPr="00DB54F5" w:rsidRDefault="00DB54F5" w:rsidP="00DB54F5">
            <w:pPr>
              <w:pStyle w:val="Normal1"/>
            </w:pPr>
            <w:r w:rsidRPr="00DB54F5">
              <w:t>Traffic (Other)</w:t>
            </w:r>
          </w:p>
        </w:tc>
        <w:tc>
          <w:tcPr>
            <w:tcW w:w="1710" w:type="dxa"/>
            <w:noWrap/>
            <w:hideMark/>
          </w:tcPr>
          <w:p w14:paraId="2737B8CB" w14:textId="77777777" w:rsidR="00DB54F5" w:rsidRPr="00DB54F5" w:rsidRDefault="00DB54F5" w:rsidP="00DB54F5">
            <w:pPr>
              <w:pStyle w:val="Normal1"/>
            </w:pPr>
            <w:r w:rsidRPr="00DB54F5">
              <w:t>Parking Related Signs</w:t>
            </w:r>
          </w:p>
        </w:tc>
        <w:tc>
          <w:tcPr>
            <w:tcW w:w="1620" w:type="dxa"/>
          </w:tcPr>
          <w:p w14:paraId="01A2C250" w14:textId="4D1B311B" w:rsidR="00DB54F5" w:rsidRPr="00DB54F5" w:rsidRDefault="00DB54F5" w:rsidP="00DB54F5">
            <w:pPr>
              <w:pStyle w:val="Normal1"/>
            </w:pPr>
          </w:p>
        </w:tc>
        <w:tc>
          <w:tcPr>
            <w:tcW w:w="1260" w:type="dxa"/>
            <w:noWrap/>
            <w:hideMark/>
          </w:tcPr>
          <w:p w14:paraId="5C052BA9" w14:textId="77777777" w:rsidR="00DB54F5" w:rsidRPr="00DB54F5" w:rsidRDefault="00DB54F5" w:rsidP="00DB54F5">
            <w:pPr>
              <w:pStyle w:val="Normal1"/>
            </w:pPr>
            <w:r w:rsidRPr="00DB54F5">
              <w:t>6712</w:t>
            </w:r>
          </w:p>
        </w:tc>
      </w:tr>
      <w:tr w:rsidR="00DB54F5" w:rsidRPr="00DB54F5" w14:paraId="08865F43" w14:textId="77777777" w:rsidTr="00DB54F5">
        <w:trPr>
          <w:trHeight w:val="300"/>
        </w:trPr>
        <w:tc>
          <w:tcPr>
            <w:tcW w:w="2605" w:type="dxa"/>
            <w:noWrap/>
            <w:hideMark/>
          </w:tcPr>
          <w:p w14:paraId="4B61150D" w14:textId="77777777" w:rsidR="00DB54F5" w:rsidRPr="00DB54F5" w:rsidRDefault="00DB54F5" w:rsidP="00DB54F5">
            <w:pPr>
              <w:pStyle w:val="Normal1"/>
            </w:pPr>
            <w:r w:rsidRPr="00DB54F5">
              <w:t>Traffic (Other)</w:t>
            </w:r>
          </w:p>
        </w:tc>
        <w:tc>
          <w:tcPr>
            <w:tcW w:w="2520" w:type="dxa"/>
            <w:noWrap/>
            <w:hideMark/>
          </w:tcPr>
          <w:p w14:paraId="66715F8C" w14:textId="77777777" w:rsidR="00DB54F5" w:rsidRPr="00DB54F5" w:rsidRDefault="00DB54F5" w:rsidP="00DB54F5">
            <w:pPr>
              <w:pStyle w:val="Normal1"/>
            </w:pPr>
            <w:r w:rsidRPr="00DB54F5">
              <w:t>Traffic (Other)</w:t>
            </w:r>
          </w:p>
        </w:tc>
        <w:tc>
          <w:tcPr>
            <w:tcW w:w="1710" w:type="dxa"/>
            <w:noWrap/>
            <w:hideMark/>
          </w:tcPr>
          <w:p w14:paraId="266B772C" w14:textId="77777777" w:rsidR="00DB54F5" w:rsidRPr="00DB54F5" w:rsidRDefault="00DB54F5" w:rsidP="00DB54F5">
            <w:pPr>
              <w:pStyle w:val="Normal1"/>
            </w:pPr>
            <w:r w:rsidRPr="00DB54F5">
              <w:t>Pick Up Sign</w:t>
            </w:r>
          </w:p>
        </w:tc>
        <w:tc>
          <w:tcPr>
            <w:tcW w:w="1620" w:type="dxa"/>
            <w:noWrap/>
            <w:hideMark/>
          </w:tcPr>
          <w:p w14:paraId="03C78963" w14:textId="77777777" w:rsidR="00DB54F5" w:rsidRPr="00DB54F5" w:rsidRDefault="00DB54F5" w:rsidP="00DB54F5">
            <w:pPr>
              <w:pStyle w:val="Normal1"/>
            </w:pPr>
          </w:p>
        </w:tc>
        <w:tc>
          <w:tcPr>
            <w:tcW w:w="1260" w:type="dxa"/>
            <w:noWrap/>
            <w:hideMark/>
          </w:tcPr>
          <w:p w14:paraId="18EE497F" w14:textId="77777777" w:rsidR="00DB54F5" w:rsidRPr="00DB54F5" w:rsidRDefault="00DB54F5" w:rsidP="00DB54F5">
            <w:pPr>
              <w:pStyle w:val="Normal1"/>
            </w:pPr>
            <w:r w:rsidRPr="00DB54F5">
              <w:t>6729</w:t>
            </w:r>
          </w:p>
        </w:tc>
      </w:tr>
      <w:tr w:rsidR="00DB54F5" w:rsidRPr="00DB54F5" w14:paraId="4C2FF716" w14:textId="77777777" w:rsidTr="00DB54F5">
        <w:trPr>
          <w:trHeight w:val="300"/>
        </w:trPr>
        <w:tc>
          <w:tcPr>
            <w:tcW w:w="2605" w:type="dxa"/>
            <w:noWrap/>
            <w:hideMark/>
          </w:tcPr>
          <w:p w14:paraId="260143D1" w14:textId="77777777" w:rsidR="00DB54F5" w:rsidRPr="00DB54F5" w:rsidRDefault="00DB54F5" w:rsidP="00DB54F5">
            <w:pPr>
              <w:pStyle w:val="Normal1"/>
            </w:pPr>
            <w:r w:rsidRPr="00DB54F5">
              <w:t>Traffic (Other)</w:t>
            </w:r>
          </w:p>
        </w:tc>
        <w:tc>
          <w:tcPr>
            <w:tcW w:w="2520" w:type="dxa"/>
            <w:noWrap/>
            <w:hideMark/>
          </w:tcPr>
          <w:p w14:paraId="19935E6D" w14:textId="77777777" w:rsidR="00DB54F5" w:rsidRPr="00DB54F5" w:rsidRDefault="00DB54F5" w:rsidP="00DB54F5">
            <w:pPr>
              <w:pStyle w:val="Normal1"/>
            </w:pPr>
            <w:r w:rsidRPr="00DB54F5">
              <w:t>Traffic (Other)</w:t>
            </w:r>
          </w:p>
        </w:tc>
        <w:tc>
          <w:tcPr>
            <w:tcW w:w="1710" w:type="dxa"/>
            <w:noWrap/>
            <w:hideMark/>
          </w:tcPr>
          <w:p w14:paraId="1C11A56E" w14:textId="77777777" w:rsidR="00DB54F5" w:rsidRPr="00DB54F5" w:rsidRDefault="00DB54F5" w:rsidP="00DB54F5">
            <w:pPr>
              <w:pStyle w:val="Normal1"/>
            </w:pPr>
            <w:r w:rsidRPr="00DB54F5">
              <w:t>School Related Signs</w:t>
            </w:r>
          </w:p>
        </w:tc>
        <w:tc>
          <w:tcPr>
            <w:tcW w:w="1620" w:type="dxa"/>
          </w:tcPr>
          <w:p w14:paraId="459A4999" w14:textId="026C9EB8" w:rsidR="00DB54F5" w:rsidRPr="00DB54F5" w:rsidRDefault="00DB54F5" w:rsidP="00DB54F5">
            <w:pPr>
              <w:pStyle w:val="Normal1"/>
            </w:pPr>
          </w:p>
        </w:tc>
        <w:tc>
          <w:tcPr>
            <w:tcW w:w="1260" w:type="dxa"/>
            <w:noWrap/>
            <w:hideMark/>
          </w:tcPr>
          <w:p w14:paraId="4B064FCB" w14:textId="77777777" w:rsidR="00DB54F5" w:rsidRPr="00DB54F5" w:rsidRDefault="00DB54F5" w:rsidP="00DB54F5">
            <w:pPr>
              <w:pStyle w:val="Normal1"/>
            </w:pPr>
            <w:r w:rsidRPr="00DB54F5">
              <w:t>6722</w:t>
            </w:r>
          </w:p>
        </w:tc>
      </w:tr>
      <w:tr w:rsidR="00DB54F5" w:rsidRPr="00DB54F5" w14:paraId="044A05D2" w14:textId="77777777" w:rsidTr="00DB54F5">
        <w:trPr>
          <w:trHeight w:val="300"/>
        </w:trPr>
        <w:tc>
          <w:tcPr>
            <w:tcW w:w="2605" w:type="dxa"/>
            <w:noWrap/>
            <w:hideMark/>
          </w:tcPr>
          <w:p w14:paraId="6726E6C0" w14:textId="77777777" w:rsidR="00DB54F5" w:rsidRPr="00DB54F5" w:rsidRDefault="00DB54F5" w:rsidP="00DB54F5">
            <w:pPr>
              <w:pStyle w:val="Normal1"/>
            </w:pPr>
            <w:r w:rsidRPr="00DB54F5">
              <w:t>Traffic (Other)</w:t>
            </w:r>
          </w:p>
        </w:tc>
        <w:tc>
          <w:tcPr>
            <w:tcW w:w="2520" w:type="dxa"/>
            <w:noWrap/>
            <w:hideMark/>
          </w:tcPr>
          <w:p w14:paraId="5A6F32D5" w14:textId="77777777" w:rsidR="00DB54F5" w:rsidRPr="00DB54F5" w:rsidRDefault="00DB54F5" w:rsidP="00DB54F5">
            <w:pPr>
              <w:pStyle w:val="Normal1"/>
            </w:pPr>
            <w:r w:rsidRPr="00DB54F5">
              <w:t>Traffic (Other)</w:t>
            </w:r>
          </w:p>
        </w:tc>
        <w:tc>
          <w:tcPr>
            <w:tcW w:w="1710" w:type="dxa"/>
            <w:noWrap/>
            <w:hideMark/>
          </w:tcPr>
          <w:p w14:paraId="49DD1E37" w14:textId="77777777" w:rsidR="00DB54F5" w:rsidRPr="00DB54F5" w:rsidRDefault="00DB54F5" w:rsidP="00DB54F5">
            <w:pPr>
              <w:pStyle w:val="Normal1"/>
            </w:pPr>
            <w:r w:rsidRPr="00DB54F5">
              <w:t>Sign Pole Problem</w:t>
            </w:r>
          </w:p>
        </w:tc>
        <w:tc>
          <w:tcPr>
            <w:tcW w:w="1620" w:type="dxa"/>
          </w:tcPr>
          <w:p w14:paraId="76FE0279" w14:textId="35C7B7A6" w:rsidR="00DB54F5" w:rsidRPr="00DB54F5" w:rsidRDefault="00DB54F5" w:rsidP="00DB54F5">
            <w:pPr>
              <w:pStyle w:val="Normal1"/>
            </w:pPr>
          </w:p>
        </w:tc>
        <w:tc>
          <w:tcPr>
            <w:tcW w:w="1260" w:type="dxa"/>
            <w:noWrap/>
            <w:hideMark/>
          </w:tcPr>
          <w:p w14:paraId="09B1C7C8" w14:textId="77777777" w:rsidR="00DB54F5" w:rsidRPr="00DB54F5" w:rsidRDefault="00DB54F5" w:rsidP="00DB54F5">
            <w:pPr>
              <w:pStyle w:val="Normal1"/>
            </w:pPr>
            <w:r w:rsidRPr="00DB54F5">
              <w:t>6719</w:t>
            </w:r>
          </w:p>
        </w:tc>
      </w:tr>
      <w:tr w:rsidR="00DB54F5" w:rsidRPr="00DB54F5" w14:paraId="30B9F125" w14:textId="77777777" w:rsidTr="00DB54F5">
        <w:trPr>
          <w:trHeight w:val="300"/>
        </w:trPr>
        <w:tc>
          <w:tcPr>
            <w:tcW w:w="2605" w:type="dxa"/>
            <w:noWrap/>
            <w:hideMark/>
          </w:tcPr>
          <w:p w14:paraId="26CE0BAD" w14:textId="77777777" w:rsidR="00DB54F5" w:rsidRPr="00DB54F5" w:rsidRDefault="00DB54F5" w:rsidP="00DB54F5">
            <w:pPr>
              <w:pStyle w:val="Normal1"/>
            </w:pPr>
            <w:r w:rsidRPr="00DB54F5">
              <w:t>Traffic (Other)</w:t>
            </w:r>
          </w:p>
        </w:tc>
        <w:tc>
          <w:tcPr>
            <w:tcW w:w="2520" w:type="dxa"/>
            <w:noWrap/>
            <w:hideMark/>
          </w:tcPr>
          <w:p w14:paraId="49A2C324" w14:textId="77777777" w:rsidR="00DB54F5" w:rsidRPr="00DB54F5" w:rsidRDefault="00DB54F5" w:rsidP="00DB54F5">
            <w:pPr>
              <w:pStyle w:val="Normal1"/>
            </w:pPr>
            <w:r w:rsidRPr="00DB54F5">
              <w:t>Traffic (Other)</w:t>
            </w:r>
          </w:p>
        </w:tc>
        <w:tc>
          <w:tcPr>
            <w:tcW w:w="1710" w:type="dxa"/>
            <w:noWrap/>
            <w:hideMark/>
          </w:tcPr>
          <w:p w14:paraId="17069999" w14:textId="77777777" w:rsidR="00DB54F5" w:rsidRPr="00DB54F5" w:rsidRDefault="00DB54F5" w:rsidP="00DB54F5">
            <w:pPr>
              <w:pStyle w:val="Normal1"/>
            </w:pPr>
            <w:r w:rsidRPr="00DB54F5">
              <w:t>Street Name Sign Problem</w:t>
            </w:r>
          </w:p>
        </w:tc>
        <w:tc>
          <w:tcPr>
            <w:tcW w:w="1620" w:type="dxa"/>
          </w:tcPr>
          <w:p w14:paraId="04250703" w14:textId="2C175AE4" w:rsidR="00DB54F5" w:rsidRPr="00DB54F5" w:rsidRDefault="00DB54F5" w:rsidP="00DB54F5">
            <w:pPr>
              <w:pStyle w:val="Normal1"/>
            </w:pPr>
          </w:p>
        </w:tc>
        <w:tc>
          <w:tcPr>
            <w:tcW w:w="1260" w:type="dxa"/>
            <w:noWrap/>
            <w:hideMark/>
          </w:tcPr>
          <w:p w14:paraId="1B8AA3C8" w14:textId="77777777" w:rsidR="00DB54F5" w:rsidRPr="00DB54F5" w:rsidRDefault="00DB54F5" w:rsidP="00DB54F5">
            <w:pPr>
              <w:pStyle w:val="Normal1"/>
            </w:pPr>
            <w:r w:rsidRPr="00DB54F5">
              <w:t>6710</w:t>
            </w:r>
          </w:p>
        </w:tc>
      </w:tr>
      <w:tr w:rsidR="00DB54F5" w:rsidRPr="00DB54F5" w14:paraId="7ACAABBE" w14:textId="77777777" w:rsidTr="00DB54F5">
        <w:trPr>
          <w:trHeight w:val="300"/>
        </w:trPr>
        <w:tc>
          <w:tcPr>
            <w:tcW w:w="2605" w:type="dxa"/>
            <w:noWrap/>
            <w:hideMark/>
          </w:tcPr>
          <w:p w14:paraId="6864E8D6" w14:textId="77777777" w:rsidR="00DB54F5" w:rsidRPr="00DB54F5" w:rsidRDefault="00DB54F5" w:rsidP="00DB54F5">
            <w:pPr>
              <w:pStyle w:val="Normal1"/>
            </w:pPr>
            <w:r w:rsidRPr="00DB54F5">
              <w:t>Traffic (Other)</w:t>
            </w:r>
          </w:p>
        </w:tc>
        <w:tc>
          <w:tcPr>
            <w:tcW w:w="2520" w:type="dxa"/>
            <w:noWrap/>
            <w:hideMark/>
          </w:tcPr>
          <w:p w14:paraId="02455621" w14:textId="77777777" w:rsidR="00DB54F5" w:rsidRPr="00DB54F5" w:rsidRDefault="00DB54F5" w:rsidP="00DB54F5">
            <w:pPr>
              <w:pStyle w:val="Normal1"/>
            </w:pPr>
            <w:r w:rsidRPr="00DB54F5">
              <w:t>Traffic (Other)</w:t>
            </w:r>
          </w:p>
        </w:tc>
        <w:tc>
          <w:tcPr>
            <w:tcW w:w="1710" w:type="dxa"/>
            <w:noWrap/>
            <w:hideMark/>
          </w:tcPr>
          <w:p w14:paraId="3905D12F" w14:textId="77777777" w:rsidR="00DB54F5" w:rsidRPr="00DB54F5" w:rsidRDefault="00DB54F5" w:rsidP="00DB54F5">
            <w:pPr>
              <w:pStyle w:val="Normal1"/>
            </w:pPr>
            <w:r w:rsidRPr="00DB54F5">
              <w:t>Other Signs</w:t>
            </w:r>
          </w:p>
        </w:tc>
        <w:tc>
          <w:tcPr>
            <w:tcW w:w="1620" w:type="dxa"/>
            <w:noWrap/>
            <w:hideMark/>
          </w:tcPr>
          <w:p w14:paraId="2F36BD76" w14:textId="77777777" w:rsidR="00DB54F5" w:rsidRPr="00DB54F5" w:rsidRDefault="00DB54F5" w:rsidP="00DB54F5">
            <w:pPr>
              <w:pStyle w:val="Normal1"/>
            </w:pPr>
          </w:p>
        </w:tc>
        <w:tc>
          <w:tcPr>
            <w:tcW w:w="1260" w:type="dxa"/>
            <w:noWrap/>
            <w:hideMark/>
          </w:tcPr>
          <w:p w14:paraId="620F29FD" w14:textId="77777777" w:rsidR="00DB54F5" w:rsidRPr="00DB54F5" w:rsidRDefault="00DB54F5" w:rsidP="00DB54F5">
            <w:pPr>
              <w:pStyle w:val="Normal1"/>
            </w:pPr>
            <w:r w:rsidRPr="00DB54F5">
              <w:t>6730</w:t>
            </w:r>
          </w:p>
        </w:tc>
      </w:tr>
      <w:tr w:rsidR="00DB54F5" w:rsidRPr="00DB54F5" w14:paraId="27FA436B" w14:textId="77777777" w:rsidTr="00DB54F5">
        <w:trPr>
          <w:trHeight w:val="300"/>
        </w:trPr>
        <w:tc>
          <w:tcPr>
            <w:tcW w:w="2605" w:type="dxa"/>
            <w:noWrap/>
            <w:hideMark/>
          </w:tcPr>
          <w:p w14:paraId="4C2B9A40" w14:textId="77777777" w:rsidR="00DB54F5" w:rsidRPr="00DB54F5" w:rsidRDefault="00DB54F5" w:rsidP="00DB54F5">
            <w:pPr>
              <w:pStyle w:val="Normal1"/>
            </w:pPr>
            <w:r w:rsidRPr="00DB54F5">
              <w:lastRenderedPageBreak/>
              <w:t>Traffic (Other)</w:t>
            </w:r>
          </w:p>
        </w:tc>
        <w:tc>
          <w:tcPr>
            <w:tcW w:w="2520" w:type="dxa"/>
            <w:noWrap/>
            <w:hideMark/>
          </w:tcPr>
          <w:p w14:paraId="3FC95767" w14:textId="77777777" w:rsidR="00DB54F5" w:rsidRPr="00DB54F5" w:rsidRDefault="00DB54F5" w:rsidP="00DB54F5">
            <w:pPr>
              <w:pStyle w:val="Normal1"/>
            </w:pPr>
            <w:r w:rsidRPr="00DB54F5">
              <w:t>Traffic (Other)</w:t>
            </w:r>
          </w:p>
        </w:tc>
        <w:tc>
          <w:tcPr>
            <w:tcW w:w="1710" w:type="dxa"/>
            <w:noWrap/>
            <w:hideMark/>
          </w:tcPr>
          <w:p w14:paraId="44FFC6CF" w14:textId="77777777" w:rsidR="00DB54F5" w:rsidRPr="00DB54F5" w:rsidRDefault="00DB54F5" w:rsidP="00DB54F5">
            <w:pPr>
              <w:pStyle w:val="Normal1"/>
            </w:pPr>
            <w:r w:rsidRPr="00DB54F5">
              <w:t>Driveway X Box App</w:t>
            </w:r>
          </w:p>
        </w:tc>
        <w:tc>
          <w:tcPr>
            <w:tcW w:w="1620" w:type="dxa"/>
          </w:tcPr>
          <w:p w14:paraId="2A2ACF34" w14:textId="7766FCDE" w:rsidR="00DB54F5" w:rsidRPr="00DB54F5" w:rsidRDefault="00DB54F5" w:rsidP="00DB54F5">
            <w:pPr>
              <w:pStyle w:val="Normal1"/>
            </w:pPr>
          </w:p>
        </w:tc>
        <w:tc>
          <w:tcPr>
            <w:tcW w:w="1260" w:type="dxa"/>
            <w:noWrap/>
            <w:hideMark/>
          </w:tcPr>
          <w:p w14:paraId="475BCDFD" w14:textId="77777777" w:rsidR="00DB54F5" w:rsidRPr="00DB54F5" w:rsidRDefault="00DB54F5" w:rsidP="00DB54F5">
            <w:pPr>
              <w:pStyle w:val="Normal1"/>
            </w:pPr>
            <w:r w:rsidRPr="00DB54F5">
              <w:t>6714</w:t>
            </w:r>
          </w:p>
        </w:tc>
      </w:tr>
      <w:tr w:rsidR="00DB54F5" w:rsidRPr="00DB54F5" w14:paraId="3E95C4BE" w14:textId="77777777" w:rsidTr="00DB54F5">
        <w:trPr>
          <w:trHeight w:val="300"/>
        </w:trPr>
        <w:tc>
          <w:tcPr>
            <w:tcW w:w="2605" w:type="dxa"/>
            <w:noWrap/>
            <w:hideMark/>
          </w:tcPr>
          <w:p w14:paraId="46F937E9" w14:textId="77777777" w:rsidR="00DB54F5" w:rsidRPr="00DB54F5" w:rsidRDefault="00DB54F5" w:rsidP="00DB54F5">
            <w:pPr>
              <w:pStyle w:val="Normal1"/>
            </w:pPr>
            <w:r w:rsidRPr="00DB54F5">
              <w:t>Traffic (Other)</w:t>
            </w:r>
          </w:p>
        </w:tc>
        <w:tc>
          <w:tcPr>
            <w:tcW w:w="2520" w:type="dxa"/>
            <w:noWrap/>
            <w:hideMark/>
          </w:tcPr>
          <w:p w14:paraId="61E2CFE4" w14:textId="77777777" w:rsidR="00DB54F5" w:rsidRPr="00DB54F5" w:rsidRDefault="00DB54F5" w:rsidP="00DB54F5">
            <w:pPr>
              <w:pStyle w:val="Normal1"/>
            </w:pPr>
            <w:r w:rsidRPr="00DB54F5">
              <w:t>Traffic (Other)</w:t>
            </w:r>
          </w:p>
        </w:tc>
        <w:tc>
          <w:tcPr>
            <w:tcW w:w="1710" w:type="dxa"/>
            <w:noWrap/>
            <w:hideMark/>
          </w:tcPr>
          <w:p w14:paraId="554E4D65" w14:textId="77777777" w:rsidR="00DB54F5" w:rsidRPr="00DB54F5" w:rsidRDefault="00DB54F5" w:rsidP="00DB54F5">
            <w:pPr>
              <w:pStyle w:val="Normal1"/>
            </w:pPr>
            <w:r w:rsidRPr="00DB54F5">
              <w:t>Street Permit</w:t>
            </w:r>
          </w:p>
        </w:tc>
        <w:tc>
          <w:tcPr>
            <w:tcW w:w="1620" w:type="dxa"/>
            <w:noWrap/>
            <w:hideMark/>
          </w:tcPr>
          <w:p w14:paraId="37FC074A" w14:textId="77777777" w:rsidR="00DB54F5" w:rsidRPr="00DB54F5" w:rsidRDefault="00DB54F5" w:rsidP="00DB54F5">
            <w:pPr>
              <w:pStyle w:val="Normal1"/>
            </w:pPr>
          </w:p>
        </w:tc>
        <w:tc>
          <w:tcPr>
            <w:tcW w:w="1260" w:type="dxa"/>
            <w:noWrap/>
            <w:hideMark/>
          </w:tcPr>
          <w:p w14:paraId="5AB0756D" w14:textId="77777777" w:rsidR="00DB54F5" w:rsidRPr="00DB54F5" w:rsidRDefault="00DB54F5" w:rsidP="00DB54F5">
            <w:pPr>
              <w:pStyle w:val="Normal1"/>
            </w:pPr>
            <w:r w:rsidRPr="00DB54F5">
              <w:t>6726</w:t>
            </w:r>
          </w:p>
        </w:tc>
      </w:tr>
      <w:tr w:rsidR="00DB54F5" w:rsidRPr="00DB54F5" w14:paraId="1CF3AD0B" w14:textId="77777777" w:rsidTr="00DB54F5">
        <w:trPr>
          <w:trHeight w:val="300"/>
        </w:trPr>
        <w:tc>
          <w:tcPr>
            <w:tcW w:w="2605" w:type="dxa"/>
            <w:noWrap/>
            <w:hideMark/>
          </w:tcPr>
          <w:p w14:paraId="12A98751" w14:textId="77777777" w:rsidR="00DB54F5" w:rsidRPr="009B1528" w:rsidRDefault="00DB54F5" w:rsidP="00DB54F5">
            <w:pPr>
              <w:pStyle w:val="Normal1"/>
              <w:rPr>
                <w:strike/>
                <w:highlight w:val="yellow"/>
              </w:rPr>
            </w:pPr>
            <w:r w:rsidRPr="009B1528">
              <w:rPr>
                <w:strike/>
                <w:highlight w:val="yellow"/>
              </w:rPr>
              <w:t>Traffic (Other)</w:t>
            </w:r>
          </w:p>
        </w:tc>
        <w:tc>
          <w:tcPr>
            <w:tcW w:w="2520" w:type="dxa"/>
            <w:noWrap/>
            <w:hideMark/>
          </w:tcPr>
          <w:p w14:paraId="0CB8DD2F" w14:textId="77777777" w:rsidR="00DB54F5" w:rsidRPr="009B1528" w:rsidRDefault="00DB54F5" w:rsidP="00DB54F5">
            <w:pPr>
              <w:pStyle w:val="Normal1"/>
              <w:rPr>
                <w:strike/>
                <w:highlight w:val="yellow"/>
              </w:rPr>
            </w:pPr>
            <w:r w:rsidRPr="009B1528">
              <w:rPr>
                <w:strike/>
                <w:highlight w:val="yellow"/>
              </w:rPr>
              <w:t>Traffic (Other)</w:t>
            </w:r>
          </w:p>
        </w:tc>
        <w:tc>
          <w:tcPr>
            <w:tcW w:w="1710" w:type="dxa"/>
            <w:noWrap/>
            <w:hideMark/>
          </w:tcPr>
          <w:p w14:paraId="2B0A14BD" w14:textId="77777777" w:rsidR="00DB54F5" w:rsidRPr="009B1528" w:rsidRDefault="00DB54F5" w:rsidP="00DB54F5">
            <w:pPr>
              <w:pStyle w:val="Normal1"/>
              <w:rPr>
                <w:strike/>
                <w:highlight w:val="yellow"/>
              </w:rPr>
            </w:pPr>
            <w:r w:rsidRPr="009B1528">
              <w:rPr>
                <w:strike/>
                <w:highlight w:val="yellow"/>
              </w:rPr>
              <w:t>Traffic Inquiry</w:t>
            </w:r>
          </w:p>
        </w:tc>
        <w:tc>
          <w:tcPr>
            <w:tcW w:w="1620" w:type="dxa"/>
            <w:noWrap/>
            <w:hideMark/>
          </w:tcPr>
          <w:p w14:paraId="3CCA6722" w14:textId="77777777" w:rsidR="00DB54F5" w:rsidRPr="009B1528" w:rsidRDefault="00DB54F5" w:rsidP="00DB54F5">
            <w:pPr>
              <w:pStyle w:val="Normal1"/>
              <w:rPr>
                <w:strike/>
                <w:highlight w:val="yellow"/>
              </w:rPr>
            </w:pPr>
          </w:p>
        </w:tc>
        <w:tc>
          <w:tcPr>
            <w:tcW w:w="1260" w:type="dxa"/>
            <w:noWrap/>
            <w:hideMark/>
          </w:tcPr>
          <w:p w14:paraId="3BE36057" w14:textId="77777777" w:rsidR="00DB54F5" w:rsidRPr="009B1528" w:rsidRDefault="00DB54F5" w:rsidP="00DB54F5">
            <w:pPr>
              <w:pStyle w:val="Normal1"/>
              <w:rPr>
                <w:strike/>
                <w:highlight w:val="yellow"/>
              </w:rPr>
            </w:pPr>
            <w:r w:rsidRPr="009B1528">
              <w:rPr>
                <w:strike/>
                <w:highlight w:val="yellow"/>
              </w:rPr>
              <w:t>7052</w:t>
            </w:r>
          </w:p>
        </w:tc>
      </w:tr>
      <w:tr w:rsidR="00DB54F5" w:rsidRPr="00DB54F5" w14:paraId="2F6B5046" w14:textId="77777777" w:rsidTr="00DB54F5">
        <w:trPr>
          <w:trHeight w:val="300"/>
        </w:trPr>
        <w:tc>
          <w:tcPr>
            <w:tcW w:w="2605" w:type="dxa"/>
            <w:noWrap/>
            <w:hideMark/>
          </w:tcPr>
          <w:p w14:paraId="4B4244C1" w14:textId="77777777" w:rsidR="00DB54F5" w:rsidRPr="00DB54F5" w:rsidRDefault="00DB54F5" w:rsidP="00DB54F5">
            <w:pPr>
              <w:pStyle w:val="Normal1"/>
            </w:pPr>
            <w:r w:rsidRPr="00DB54F5">
              <w:t>Traffic Signal Emergency</w:t>
            </w:r>
          </w:p>
        </w:tc>
        <w:tc>
          <w:tcPr>
            <w:tcW w:w="2520" w:type="dxa"/>
            <w:noWrap/>
            <w:hideMark/>
          </w:tcPr>
          <w:p w14:paraId="48547E13" w14:textId="77777777" w:rsidR="00DB54F5" w:rsidRPr="00DB54F5" w:rsidRDefault="00DB54F5" w:rsidP="00DB54F5">
            <w:pPr>
              <w:pStyle w:val="Normal1"/>
            </w:pPr>
            <w:r w:rsidRPr="00DB54F5">
              <w:t>Traffic Signal Emergency</w:t>
            </w:r>
          </w:p>
        </w:tc>
        <w:tc>
          <w:tcPr>
            <w:tcW w:w="1710" w:type="dxa"/>
            <w:noWrap/>
            <w:hideMark/>
          </w:tcPr>
          <w:p w14:paraId="6C757032" w14:textId="77777777" w:rsidR="00DB54F5" w:rsidRPr="00DB54F5" w:rsidRDefault="00DB54F5" w:rsidP="00DB54F5">
            <w:pPr>
              <w:pStyle w:val="Normal1"/>
            </w:pPr>
            <w:r w:rsidRPr="00DB54F5">
              <w:t xml:space="preserve">All Out </w:t>
            </w:r>
          </w:p>
        </w:tc>
        <w:tc>
          <w:tcPr>
            <w:tcW w:w="1620" w:type="dxa"/>
            <w:noWrap/>
            <w:hideMark/>
          </w:tcPr>
          <w:p w14:paraId="705E3170" w14:textId="77777777" w:rsidR="00DB54F5" w:rsidRPr="00DB54F5" w:rsidRDefault="00DB54F5" w:rsidP="00DB54F5">
            <w:pPr>
              <w:pStyle w:val="Normal1"/>
            </w:pPr>
          </w:p>
        </w:tc>
        <w:tc>
          <w:tcPr>
            <w:tcW w:w="1260" w:type="dxa"/>
            <w:noWrap/>
            <w:hideMark/>
          </w:tcPr>
          <w:p w14:paraId="689B7884" w14:textId="77777777" w:rsidR="00DB54F5" w:rsidRPr="00DB54F5" w:rsidRDefault="00DB54F5" w:rsidP="00DB54F5">
            <w:pPr>
              <w:pStyle w:val="Normal1"/>
            </w:pPr>
            <w:r w:rsidRPr="00DB54F5">
              <w:t>7032</w:t>
            </w:r>
          </w:p>
        </w:tc>
      </w:tr>
      <w:tr w:rsidR="00DB54F5" w:rsidRPr="00DB54F5" w14:paraId="7308CB67" w14:textId="77777777" w:rsidTr="00DB54F5">
        <w:trPr>
          <w:trHeight w:val="300"/>
        </w:trPr>
        <w:tc>
          <w:tcPr>
            <w:tcW w:w="2605" w:type="dxa"/>
            <w:noWrap/>
            <w:hideMark/>
          </w:tcPr>
          <w:p w14:paraId="42F34B9F" w14:textId="77777777" w:rsidR="00DB54F5" w:rsidRPr="00DB54F5" w:rsidRDefault="00DB54F5" w:rsidP="00DB54F5">
            <w:pPr>
              <w:pStyle w:val="Normal1"/>
            </w:pPr>
            <w:r w:rsidRPr="00DB54F5">
              <w:t>Traffic Signal Emergency</w:t>
            </w:r>
          </w:p>
        </w:tc>
        <w:tc>
          <w:tcPr>
            <w:tcW w:w="2520" w:type="dxa"/>
            <w:noWrap/>
            <w:hideMark/>
          </w:tcPr>
          <w:p w14:paraId="0AA8E377" w14:textId="77777777" w:rsidR="00DB54F5" w:rsidRPr="00DB54F5" w:rsidRDefault="00DB54F5" w:rsidP="00DB54F5">
            <w:pPr>
              <w:pStyle w:val="Normal1"/>
            </w:pPr>
            <w:r w:rsidRPr="00DB54F5">
              <w:t>Traffic Signal Emergency</w:t>
            </w:r>
          </w:p>
        </w:tc>
        <w:tc>
          <w:tcPr>
            <w:tcW w:w="1710" w:type="dxa"/>
            <w:noWrap/>
            <w:hideMark/>
          </w:tcPr>
          <w:p w14:paraId="0C2AF166" w14:textId="77777777" w:rsidR="00DB54F5" w:rsidRPr="00DB54F5" w:rsidRDefault="00DB54F5" w:rsidP="00DB54F5">
            <w:pPr>
              <w:pStyle w:val="Normal1"/>
            </w:pPr>
            <w:r w:rsidRPr="00DB54F5">
              <w:t>Blank Out</w:t>
            </w:r>
          </w:p>
        </w:tc>
        <w:tc>
          <w:tcPr>
            <w:tcW w:w="1620" w:type="dxa"/>
            <w:noWrap/>
            <w:hideMark/>
          </w:tcPr>
          <w:p w14:paraId="667B8D20" w14:textId="77777777" w:rsidR="00DB54F5" w:rsidRPr="00DB54F5" w:rsidRDefault="00DB54F5" w:rsidP="00DB54F5">
            <w:pPr>
              <w:pStyle w:val="Normal1"/>
            </w:pPr>
          </w:p>
        </w:tc>
        <w:tc>
          <w:tcPr>
            <w:tcW w:w="1260" w:type="dxa"/>
            <w:noWrap/>
            <w:hideMark/>
          </w:tcPr>
          <w:p w14:paraId="2CE1F1DF" w14:textId="77777777" w:rsidR="00DB54F5" w:rsidRPr="00DB54F5" w:rsidRDefault="00DB54F5" w:rsidP="00DB54F5">
            <w:pPr>
              <w:pStyle w:val="Normal1"/>
            </w:pPr>
            <w:r w:rsidRPr="00DB54F5">
              <w:t>6731</w:t>
            </w:r>
          </w:p>
        </w:tc>
      </w:tr>
      <w:tr w:rsidR="00DB54F5" w:rsidRPr="00DB54F5" w14:paraId="5406ED2E" w14:textId="77777777" w:rsidTr="00DB54F5">
        <w:trPr>
          <w:trHeight w:val="300"/>
        </w:trPr>
        <w:tc>
          <w:tcPr>
            <w:tcW w:w="2605" w:type="dxa"/>
            <w:noWrap/>
            <w:hideMark/>
          </w:tcPr>
          <w:p w14:paraId="337034FE" w14:textId="77777777" w:rsidR="00DB54F5" w:rsidRPr="00DB54F5" w:rsidRDefault="00DB54F5" w:rsidP="00DB54F5">
            <w:pPr>
              <w:pStyle w:val="Normal1"/>
            </w:pPr>
            <w:r w:rsidRPr="00DB54F5">
              <w:t>Traffic Signal Emergency</w:t>
            </w:r>
          </w:p>
        </w:tc>
        <w:tc>
          <w:tcPr>
            <w:tcW w:w="2520" w:type="dxa"/>
            <w:noWrap/>
            <w:hideMark/>
          </w:tcPr>
          <w:p w14:paraId="72ADB070" w14:textId="77777777" w:rsidR="00DB54F5" w:rsidRPr="00DB54F5" w:rsidRDefault="00DB54F5" w:rsidP="00DB54F5">
            <w:pPr>
              <w:pStyle w:val="Normal1"/>
            </w:pPr>
            <w:r w:rsidRPr="00DB54F5">
              <w:t>Traffic Signal Emergency</w:t>
            </w:r>
          </w:p>
        </w:tc>
        <w:tc>
          <w:tcPr>
            <w:tcW w:w="1710" w:type="dxa"/>
            <w:noWrap/>
            <w:hideMark/>
          </w:tcPr>
          <w:p w14:paraId="0C56B36C" w14:textId="77777777" w:rsidR="00DB54F5" w:rsidRPr="00DB54F5" w:rsidRDefault="00DB54F5" w:rsidP="00DB54F5">
            <w:pPr>
              <w:pStyle w:val="Normal1"/>
            </w:pPr>
            <w:r w:rsidRPr="00DB54F5">
              <w:t>Bulb Out</w:t>
            </w:r>
          </w:p>
        </w:tc>
        <w:tc>
          <w:tcPr>
            <w:tcW w:w="1620" w:type="dxa"/>
            <w:noWrap/>
            <w:hideMark/>
          </w:tcPr>
          <w:p w14:paraId="752DFE16" w14:textId="77777777" w:rsidR="00DB54F5" w:rsidRPr="00DB54F5" w:rsidRDefault="00DB54F5" w:rsidP="00DB54F5">
            <w:pPr>
              <w:pStyle w:val="Normal1"/>
            </w:pPr>
          </w:p>
        </w:tc>
        <w:tc>
          <w:tcPr>
            <w:tcW w:w="1260" w:type="dxa"/>
            <w:noWrap/>
            <w:hideMark/>
          </w:tcPr>
          <w:p w14:paraId="0079999E" w14:textId="77777777" w:rsidR="00DB54F5" w:rsidRPr="00DB54F5" w:rsidRDefault="00DB54F5" w:rsidP="00DB54F5">
            <w:pPr>
              <w:pStyle w:val="Normal1"/>
            </w:pPr>
            <w:r w:rsidRPr="00DB54F5">
              <w:t>7034</w:t>
            </w:r>
          </w:p>
        </w:tc>
      </w:tr>
      <w:tr w:rsidR="00DB54F5" w:rsidRPr="00DB54F5" w14:paraId="7660B0A8" w14:textId="77777777" w:rsidTr="00DB54F5">
        <w:trPr>
          <w:trHeight w:val="300"/>
        </w:trPr>
        <w:tc>
          <w:tcPr>
            <w:tcW w:w="2605" w:type="dxa"/>
            <w:noWrap/>
            <w:hideMark/>
          </w:tcPr>
          <w:p w14:paraId="28C5F30D" w14:textId="77777777" w:rsidR="00DB54F5" w:rsidRPr="00DB54F5" w:rsidRDefault="00DB54F5" w:rsidP="00DB54F5">
            <w:pPr>
              <w:pStyle w:val="Normal1"/>
            </w:pPr>
            <w:r w:rsidRPr="00DB54F5">
              <w:t>Traffic Signal Emergency</w:t>
            </w:r>
          </w:p>
        </w:tc>
        <w:tc>
          <w:tcPr>
            <w:tcW w:w="2520" w:type="dxa"/>
            <w:noWrap/>
            <w:hideMark/>
          </w:tcPr>
          <w:p w14:paraId="4D0A09E5" w14:textId="77777777" w:rsidR="00DB54F5" w:rsidRPr="00DB54F5" w:rsidRDefault="00DB54F5" w:rsidP="00DB54F5">
            <w:pPr>
              <w:pStyle w:val="Normal1"/>
            </w:pPr>
            <w:r w:rsidRPr="00DB54F5">
              <w:t>Traffic Signal Emergency</w:t>
            </w:r>
          </w:p>
        </w:tc>
        <w:tc>
          <w:tcPr>
            <w:tcW w:w="1710" w:type="dxa"/>
            <w:noWrap/>
            <w:hideMark/>
          </w:tcPr>
          <w:p w14:paraId="152A7DAC" w14:textId="77777777" w:rsidR="00DB54F5" w:rsidRPr="00DB54F5" w:rsidRDefault="00DB54F5" w:rsidP="00DB54F5">
            <w:pPr>
              <w:pStyle w:val="Normal1"/>
            </w:pPr>
            <w:r w:rsidRPr="00DB54F5">
              <w:t>Flashing</w:t>
            </w:r>
          </w:p>
        </w:tc>
        <w:tc>
          <w:tcPr>
            <w:tcW w:w="1620" w:type="dxa"/>
            <w:noWrap/>
            <w:hideMark/>
          </w:tcPr>
          <w:p w14:paraId="1A23DD0B" w14:textId="77777777" w:rsidR="00DB54F5" w:rsidRPr="00DB54F5" w:rsidRDefault="00DB54F5" w:rsidP="00DB54F5">
            <w:pPr>
              <w:pStyle w:val="Normal1"/>
            </w:pPr>
          </w:p>
        </w:tc>
        <w:tc>
          <w:tcPr>
            <w:tcW w:w="1260" w:type="dxa"/>
            <w:noWrap/>
            <w:hideMark/>
          </w:tcPr>
          <w:p w14:paraId="6CE3B341" w14:textId="77777777" w:rsidR="00DB54F5" w:rsidRPr="00DB54F5" w:rsidRDefault="00DB54F5" w:rsidP="00DB54F5">
            <w:pPr>
              <w:pStyle w:val="Normal1"/>
            </w:pPr>
            <w:r w:rsidRPr="00DB54F5">
              <w:t>7033</w:t>
            </w:r>
          </w:p>
        </w:tc>
      </w:tr>
      <w:tr w:rsidR="00DB54F5" w:rsidRPr="00DB54F5" w14:paraId="6DB0D47D" w14:textId="77777777" w:rsidTr="00DB54F5">
        <w:trPr>
          <w:trHeight w:val="300"/>
        </w:trPr>
        <w:tc>
          <w:tcPr>
            <w:tcW w:w="2605" w:type="dxa"/>
            <w:noWrap/>
            <w:hideMark/>
          </w:tcPr>
          <w:p w14:paraId="76661A88" w14:textId="77777777" w:rsidR="00DB54F5" w:rsidRPr="00DB54F5" w:rsidRDefault="00DB54F5" w:rsidP="00DB54F5">
            <w:pPr>
              <w:pStyle w:val="Normal1"/>
            </w:pPr>
            <w:r w:rsidRPr="00DB54F5">
              <w:t>Traffic Signal Emergency</w:t>
            </w:r>
          </w:p>
        </w:tc>
        <w:tc>
          <w:tcPr>
            <w:tcW w:w="2520" w:type="dxa"/>
            <w:noWrap/>
            <w:hideMark/>
          </w:tcPr>
          <w:p w14:paraId="4614DD33" w14:textId="77777777" w:rsidR="00DB54F5" w:rsidRPr="00DB54F5" w:rsidRDefault="00DB54F5" w:rsidP="00DB54F5">
            <w:pPr>
              <w:pStyle w:val="Normal1"/>
            </w:pPr>
            <w:r w:rsidRPr="00DB54F5">
              <w:t>Traffic Signal Emergency</w:t>
            </w:r>
          </w:p>
        </w:tc>
        <w:tc>
          <w:tcPr>
            <w:tcW w:w="1710" w:type="dxa"/>
            <w:noWrap/>
            <w:hideMark/>
          </w:tcPr>
          <w:p w14:paraId="2976C8DE" w14:textId="77777777" w:rsidR="00DB54F5" w:rsidRPr="00DB54F5" w:rsidRDefault="00DB54F5" w:rsidP="00DB54F5">
            <w:pPr>
              <w:pStyle w:val="Normal1"/>
            </w:pPr>
            <w:r w:rsidRPr="00DB54F5">
              <w:t>Knocked Down</w:t>
            </w:r>
          </w:p>
        </w:tc>
        <w:tc>
          <w:tcPr>
            <w:tcW w:w="1620" w:type="dxa"/>
            <w:noWrap/>
            <w:hideMark/>
          </w:tcPr>
          <w:p w14:paraId="4D04B03C" w14:textId="77777777" w:rsidR="00DB54F5" w:rsidRPr="00DB54F5" w:rsidRDefault="00DB54F5" w:rsidP="00DB54F5">
            <w:pPr>
              <w:pStyle w:val="Normal1"/>
            </w:pPr>
          </w:p>
        </w:tc>
        <w:tc>
          <w:tcPr>
            <w:tcW w:w="1260" w:type="dxa"/>
            <w:noWrap/>
            <w:hideMark/>
          </w:tcPr>
          <w:p w14:paraId="47E9C17E" w14:textId="77777777" w:rsidR="00DB54F5" w:rsidRPr="00DB54F5" w:rsidRDefault="00DB54F5" w:rsidP="00DB54F5">
            <w:pPr>
              <w:pStyle w:val="Normal1"/>
            </w:pPr>
            <w:r w:rsidRPr="00DB54F5">
              <w:t>7029</w:t>
            </w:r>
          </w:p>
        </w:tc>
      </w:tr>
      <w:tr w:rsidR="00DB54F5" w:rsidRPr="00DB54F5" w14:paraId="5046C6D3" w14:textId="77777777" w:rsidTr="00DB54F5">
        <w:trPr>
          <w:trHeight w:val="300"/>
        </w:trPr>
        <w:tc>
          <w:tcPr>
            <w:tcW w:w="2605" w:type="dxa"/>
            <w:noWrap/>
            <w:hideMark/>
          </w:tcPr>
          <w:p w14:paraId="33D4B7D2" w14:textId="77777777" w:rsidR="00DB54F5" w:rsidRPr="00DB54F5" w:rsidRDefault="00DB54F5" w:rsidP="00DB54F5">
            <w:pPr>
              <w:pStyle w:val="Normal1"/>
            </w:pPr>
            <w:r w:rsidRPr="00DB54F5">
              <w:t>Traffic Signal Emergency</w:t>
            </w:r>
          </w:p>
        </w:tc>
        <w:tc>
          <w:tcPr>
            <w:tcW w:w="2520" w:type="dxa"/>
            <w:noWrap/>
            <w:hideMark/>
          </w:tcPr>
          <w:p w14:paraId="029CC93C" w14:textId="77777777" w:rsidR="00DB54F5" w:rsidRPr="00DB54F5" w:rsidRDefault="00DB54F5" w:rsidP="00DB54F5">
            <w:pPr>
              <w:pStyle w:val="Normal1"/>
            </w:pPr>
            <w:r w:rsidRPr="00DB54F5">
              <w:t>Traffic Signal Emergency</w:t>
            </w:r>
          </w:p>
        </w:tc>
        <w:tc>
          <w:tcPr>
            <w:tcW w:w="1710" w:type="dxa"/>
            <w:noWrap/>
            <w:hideMark/>
          </w:tcPr>
          <w:p w14:paraId="53E0C362" w14:textId="77777777" w:rsidR="00DB54F5" w:rsidRPr="00DB54F5" w:rsidRDefault="00DB54F5" w:rsidP="00DB54F5">
            <w:pPr>
              <w:pStyle w:val="Normal1"/>
            </w:pPr>
            <w:r w:rsidRPr="00DB54F5">
              <w:t>Leaning</w:t>
            </w:r>
          </w:p>
        </w:tc>
        <w:tc>
          <w:tcPr>
            <w:tcW w:w="1620" w:type="dxa"/>
            <w:noWrap/>
            <w:hideMark/>
          </w:tcPr>
          <w:p w14:paraId="70B47678" w14:textId="77777777" w:rsidR="00DB54F5" w:rsidRPr="00DB54F5" w:rsidRDefault="00DB54F5" w:rsidP="00DB54F5">
            <w:pPr>
              <w:pStyle w:val="Normal1"/>
            </w:pPr>
          </w:p>
        </w:tc>
        <w:tc>
          <w:tcPr>
            <w:tcW w:w="1260" w:type="dxa"/>
            <w:noWrap/>
            <w:hideMark/>
          </w:tcPr>
          <w:p w14:paraId="5631D1B4" w14:textId="77777777" w:rsidR="00DB54F5" w:rsidRPr="00DB54F5" w:rsidRDefault="00DB54F5" w:rsidP="00DB54F5">
            <w:pPr>
              <w:pStyle w:val="Normal1"/>
            </w:pPr>
            <w:r w:rsidRPr="00DB54F5">
              <w:t>7036</w:t>
            </w:r>
          </w:p>
        </w:tc>
      </w:tr>
      <w:tr w:rsidR="00DB54F5" w:rsidRPr="00DB54F5" w14:paraId="30B4CB9A" w14:textId="77777777" w:rsidTr="00DB54F5">
        <w:trPr>
          <w:trHeight w:val="300"/>
        </w:trPr>
        <w:tc>
          <w:tcPr>
            <w:tcW w:w="2605" w:type="dxa"/>
            <w:noWrap/>
            <w:hideMark/>
          </w:tcPr>
          <w:p w14:paraId="46465DBA" w14:textId="77777777" w:rsidR="00DB54F5" w:rsidRPr="00DB54F5" w:rsidRDefault="00DB54F5" w:rsidP="00DB54F5">
            <w:pPr>
              <w:pStyle w:val="Normal1"/>
            </w:pPr>
            <w:r w:rsidRPr="00DB54F5">
              <w:t>Traffic Signal Emergency</w:t>
            </w:r>
          </w:p>
        </w:tc>
        <w:tc>
          <w:tcPr>
            <w:tcW w:w="2520" w:type="dxa"/>
            <w:noWrap/>
            <w:hideMark/>
          </w:tcPr>
          <w:p w14:paraId="14867094" w14:textId="77777777" w:rsidR="00DB54F5" w:rsidRPr="00DB54F5" w:rsidRDefault="00DB54F5" w:rsidP="00DB54F5">
            <w:pPr>
              <w:pStyle w:val="Normal1"/>
            </w:pPr>
            <w:r w:rsidRPr="00DB54F5">
              <w:t>Traffic Signal Emergency</w:t>
            </w:r>
          </w:p>
        </w:tc>
        <w:tc>
          <w:tcPr>
            <w:tcW w:w="1710" w:type="dxa"/>
            <w:noWrap/>
            <w:hideMark/>
          </w:tcPr>
          <w:p w14:paraId="0499A69A" w14:textId="77777777" w:rsidR="00DB54F5" w:rsidRPr="00DB54F5" w:rsidRDefault="00DB54F5" w:rsidP="00DB54F5">
            <w:pPr>
              <w:pStyle w:val="Normal1"/>
            </w:pPr>
            <w:r w:rsidRPr="00DB54F5">
              <w:t>Missing Base</w:t>
            </w:r>
          </w:p>
        </w:tc>
        <w:tc>
          <w:tcPr>
            <w:tcW w:w="1620" w:type="dxa"/>
            <w:noWrap/>
            <w:hideMark/>
          </w:tcPr>
          <w:p w14:paraId="15990457" w14:textId="77777777" w:rsidR="00DB54F5" w:rsidRPr="00DB54F5" w:rsidRDefault="00DB54F5" w:rsidP="00DB54F5">
            <w:pPr>
              <w:pStyle w:val="Normal1"/>
            </w:pPr>
          </w:p>
        </w:tc>
        <w:tc>
          <w:tcPr>
            <w:tcW w:w="1260" w:type="dxa"/>
            <w:noWrap/>
            <w:hideMark/>
          </w:tcPr>
          <w:p w14:paraId="2A483F65" w14:textId="77777777" w:rsidR="00DB54F5" w:rsidRPr="00DB54F5" w:rsidRDefault="00DB54F5" w:rsidP="00DB54F5">
            <w:pPr>
              <w:pStyle w:val="Normal1"/>
            </w:pPr>
            <w:r w:rsidRPr="00DB54F5">
              <w:t>7035</w:t>
            </w:r>
          </w:p>
        </w:tc>
      </w:tr>
      <w:tr w:rsidR="00DB54F5" w:rsidRPr="00DB54F5" w14:paraId="5DC08739" w14:textId="77777777" w:rsidTr="00DB54F5">
        <w:trPr>
          <w:trHeight w:val="300"/>
        </w:trPr>
        <w:tc>
          <w:tcPr>
            <w:tcW w:w="2605" w:type="dxa"/>
            <w:noWrap/>
            <w:hideMark/>
          </w:tcPr>
          <w:p w14:paraId="22F3987B" w14:textId="77777777" w:rsidR="00DB54F5" w:rsidRPr="00DB54F5" w:rsidRDefault="00DB54F5" w:rsidP="00DB54F5">
            <w:pPr>
              <w:pStyle w:val="Normal1"/>
            </w:pPr>
            <w:r w:rsidRPr="00DB54F5">
              <w:t>Traffic Signal Emergency</w:t>
            </w:r>
          </w:p>
        </w:tc>
        <w:tc>
          <w:tcPr>
            <w:tcW w:w="2520" w:type="dxa"/>
            <w:noWrap/>
            <w:hideMark/>
          </w:tcPr>
          <w:p w14:paraId="762D6FBC" w14:textId="77777777" w:rsidR="00DB54F5" w:rsidRPr="00DB54F5" w:rsidRDefault="00DB54F5" w:rsidP="00DB54F5">
            <w:pPr>
              <w:pStyle w:val="Normal1"/>
            </w:pPr>
            <w:r w:rsidRPr="00DB54F5">
              <w:t>Traffic Signal Emergency</w:t>
            </w:r>
          </w:p>
        </w:tc>
        <w:tc>
          <w:tcPr>
            <w:tcW w:w="1710" w:type="dxa"/>
            <w:noWrap/>
            <w:hideMark/>
          </w:tcPr>
          <w:p w14:paraId="48248352" w14:textId="77777777" w:rsidR="00DB54F5" w:rsidRPr="00DB54F5" w:rsidRDefault="00DB54F5" w:rsidP="00DB54F5">
            <w:pPr>
              <w:pStyle w:val="Normal1"/>
            </w:pPr>
            <w:r w:rsidRPr="00DB54F5">
              <w:t>Stuck</w:t>
            </w:r>
          </w:p>
        </w:tc>
        <w:tc>
          <w:tcPr>
            <w:tcW w:w="1620" w:type="dxa"/>
            <w:noWrap/>
            <w:hideMark/>
          </w:tcPr>
          <w:p w14:paraId="3BCEBCBA" w14:textId="77777777" w:rsidR="00DB54F5" w:rsidRPr="00DB54F5" w:rsidRDefault="00DB54F5" w:rsidP="00DB54F5">
            <w:pPr>
              <w:pStyle w:val="Normal1"/>
            </w:pPr>
          </w:p>
        </w:tc>
        <w:tc>
          <w:tcPr>
            <w:tcW w:w="1260" w:type="dxa"/>
            <w:noWrap/>
            <w:hideMark/>
          </w:tcPr>
          <w:p w14:paraId="052B008B" w14:textId="77777777" w:rsidR="00DB54F5" w:rsidRPr="00DB54F5" w:rsidRDefault="00DB54F5" w:rsidP="00DB54F5">
            <w:pPr>
              <w:pStyle w:val="Normal1"/>
            </w:pPr>
            <w:r w:rsidRPr="00DB54F5">
              <w:t>7030</w:t>
            </w:r>
          </w:p>
        </w:tc>
      </w:tr>
      <w:tr w:rsidR="00DB54F5" w:rsidRPr="00DB54F5" w14:paraId="03A81E05" w14:textId="77777777" w:rsidTr="00DB54F5">
        <w:trPr>
          <w:trHeight w:val="300"/>
        </w:trPr>
        <w:tc>
          <w:tcPr>
            <w:tcW w:w="2605" w:type="dxa"/>
            <w:noWrap/>
            <w:hideMark/>
          </w:tcPr>
          <w:p w14:paraId="3E106E6C" w14:textId="77777777" w:rsidR="00DB54F5" w:rsidRPr="00DB54F5" w:rsidRDefault="00DB54F5" w:rsidP="00DB54F5">
            <w:pPr>
              <w:pStyle w:val="Normal1"/>
            </w:pPr>
            <w:r w:rsidRPr="00DB54F5">
              <w:t>Traffic Signal Emergency</w:t>
            </w:r>
          </w:p>
        </w:tc>
        <w:tc>
          <w:tcPr>
            <w:tcW w:w="2520" w:type="dxa"/>
            <w:noWrap/>
            <w:hideMark/>
          </w:tcPr>
          <w:p w14:paraId="17690179" w14:textId="77777777" w:rsidR="00DB54F5" w:rsidRPr="00DB54F5" w:rsidRDefault="00DB54F5" w:rsidP="00DB54F5">
            <w:pPr>
              <w:pStyle w:val="Normal1"/>
            </w:pPr>
            <w:r w:rsidRPr="00DB54F5">
              <w:t>Traffic Signal Emergency</w:t>
            </w:r>
          </w:p>
        </w:tc>
        <w:tc>
          <w:tcPr>
            <w:tcW w:w="1710" w:type="dxa"/>
            <w:noWrap/>
            <w:hideMark/>
          </w:tcPr>
          <w:p w14:paraId="326A4970" w14:textId="77777777" w:rsidR="00DB54F5" w:rsidRPr="00DB54F5" w:rsidRDefault="00DB54F5" w:rsidP="00DB54F5">
            <w:pPr>
              <w:pStyle w:val="Normal1"/>
            </w:pPr>
            <w:r w:rsidRPr="00DB54F5">
              <w:t>Turned</w:t>
            </w:r>
          </w:p>
        </w:tc>
        <w:tc>
          <w:tcPr>
            <w:tcW w:w="1620" w:type="dxa"/>
            <w:noWrap/>
            <w:hideMark/>
          </w:tcPr>
          <w:p w14:paraId="3290164B" w14:textId="77777777" w:rsidR="00DB54F5" w:rsidRPr="00DB54F5" w:rsidRDefault="00DB54F5" w:rsidP="00DB54F5">
            <w:pPr>
              <w:pStyle w:val="Normal1"/>
            </w:pPr>
          </w:p>
        </w:tc>
        <w:tc>
          <w:tcPr>
            <w:tcW w:w="1260" w:type="dxa"/>
            <w:noWrap/>
            <w:hideMark/>
          </w:tcPr>
          <w:p w14:paraId="5CB41575" w14:textId="77777777" w:rsidR="00DB54F5" w:rsidRPr="00DB54F5" w:rsidRDefault="00DB54F5" w:rsidP="00DB54F5">
            <w:pPr>
              <w:pStyle w:val="Normal1"/>
            </w:pPr>
            <w:r w:rsidRPr="00DB54F5">
              <w:t>7037</w:t>
            </w:r>
          </w:p>
        </w:tc>
      </w:tr>
      <w:tr w:rsidR="00DB54F5" w:rsidRPr="00DB54F5" w14:paraId="0F8612D4" w14:textId="77777777" w:rsidTr="00DB54F5">
        <w:trPr>
          <w:trHeight w:val="300"/>
        </w:trPr>
        <w:tc>
          <w:tcPr>
            <w:tcW w:w="2605" w:type="dxa"/>
            <w:noWrap/>
            <w:hideMark/>
          </w:tcPr>
          <w:p w14:paraId="63946A99" w14:textId="77777777" w:rsidR="00DB54F5" w:rsidRPr="00DB54F5" w:rsidRDefault="00DB54F5" w:rsidP="00DB54F5">
            <w:pPr>
              <w:pStyle w:val="Normal1"/>
            </w:pPr>
            <w:r w:rsidRPr="00DB54F5">
              <w:t>Traffic Signal Emergency</w:t>
            </w:r>
          </w:p>
        </w:tc>
        <w:tc>
          <w:tcPr>
            <w:tcW w:w="2520" w:type="dxa"/>
            <w:noWrap/>
            <w:hideMark/>
          </w:tcPr>
          <w:p w14:paraId="4FCA660B" w14:textId="77777777" w:rsidR="00DB54F5" w:rsidRPr="00DB54F5" w:rsidRDefault="00DB54F5" w:rsidP="00DB54F5">
            <w:pPr>
              <w:pStyle w:val="Normal1"/>
            </w:pPr>
            <w:r w:rsidRPr="00DB54F5">
              <w:t>Traffic (Other)</w:t>
            </w:r>
          </w:p>
        </w:tc>
        <w:tc>
          <w:tcPr>
            <w:tcW w:w="1710" w:type="dxa"/>
            <w:noWrap/>
            <w:hideMark/>
          </w:tcPr>
          <w:p w14:paraId="22B99481" w14:textId="77777777" w:rsidR="00DB54F5" w:rsidRPr="00DB54F5" w:rsidRDefault="00DB54F5" w:rsidP="00DB54F5">
            <w:pPr>
              <w:pStyle w:val="Normal1"/>
            </w:pPr>
            <w:r w:rsidRPr="00DB54F5">
              <w:t>Other</w:t>
            </w:r>
          </w:p>
        </w:tc>
        <w:tc>
          <w:tcPr>
            <w:tcW w:w="1620" w:type="dxa"/>
            <w:noWrap/>
            <w:hideMark/>
          </w:tcPr>
          <w:p w14:paraId="4482F0E7" w14:textId="77777777" w:rsidR="00DB54F5" w:rsidRPr="00DB54F5" w:rsidRDefault="00DB54F5" w:rsidP="00DB54F5">
            <w:pPr>
              <w:pStyle w:val="Normal1"/>
            </w:pPr>
          </w:p>
        </w:tc>
        <w:tc>
          <w:tcPr>
            <w:tcW w:w="1260" w:type="dxa"/>
            <w:noWrap/>
            <w:hideMark/>
          </w:tcPr>
          <w:p w14:paraId="6E60B82A" w14:textId="77777777" w:rsidR="00DB54F5" w:rsidRPr="00DB54F5" w:rsidRDefault="00DB54F5" w:rsidP="00DB54F5">
            <w:pPr>
              <w:pStyle w:val="Normal1"/>
            </w:pPr>
            <w:r w:rsidRPr="00DB54F5">
              <w:t>7031</w:t>
            </w:r>
          </w:p>
        </w:tc>
      </w:tr>
    </w:tbl>
    <w:p w14:paraId="7352C016" w14:textId="77777777" w:rsidR="00143A26" w:rsidRPr="00143A26" w:rsidRDefault="00143A26" w:rsidP="00143A26">
      <w:pPr>
        <w:pStyle w:val="Normal1"/>
      </w:pPr>
    </w:p>
    <w:p w14:paraId="401AC6C5" w14:textId="77777777" w:rsidR="00137251" w:rsidRPr="00137251" w:rsidRDefault="00137251" w:rsidP="00137251">
      <w:pPr>
        <w:pStyle w:val="Normal1"/>
      </w:pPr>
    </w:p>
    <w:p w14:paraId="08B0CFDE" w14:textId="07B8C6BC" w:rsidR="00650543" w:rsidRDefault="00650543" w:rsidP="00650543">
      <w:pPr>
        <w:pStyle w:val="Heading3"/>
      </w:pPr>
      <w:bookmarkStart w:id="26" w:name="_Toc413702613"/>
      <w:r>
        <w:t xml:space="preserve">Appendix </w:t>
      </w:r>
      <w:r w:rsidR="00B502C9">
        <w:t>B</w:t>
      </w:r>
      <w:r>
        <w:t xml:space="preserve"> – Caller Type Mapping</w:t>
      </w:r>
      <w:bookmarkEnd w:id="26"/>
    </w:p>
    <w:p w14:paraId="0DF93794" w14:textId="77777777" w:rsidR="00650543" w:rsidRPr="0057086E" w:rsidRDefault="00650543" w:rsidP="00650543">
      <w:pPr>
        <w:pStyle w:val="Normal1"/>
        <w:rPr>
          <w:b/>
        </w:rPr>
      </w:pPr>
    </w:p>
    <w:tbl>
      <w:tblPr>
        <w:tblStyle w:val="TableGrid"/>
        <w:tblW w:w="0" w:type="auto"/>
        <w:tblInd w:w="1402" w:type="dxa"/>
        <w:tblLook w:val="04A0" w:firstRow="1" w:lastRow="0" w:firstColumn="1" w:lastColumn="0" w:noHBand="0" w:noVBand="1"/>
      </w:tblPr>
      <w:tblGrid>
        <w:gridCol w:w="3002"/>
        <w:gridCol w:w="3540"/>
      </w:tblGrid>
      <w:tr w:rsidR="00650543" w14:paraId="0CE1B4C2" w14:textId="77777777" w:rsidTr="00537175">
        <w:tc>
          <w:tcPr>
            <w:tcW w:w="3002" w:type="dxa"/>
            <w:shd w:val="clear" w:color="auto" w:fill="D9D9D9" w:themeFill="background1" w:themeFillShade="D9"/>
          </w:tcPr>
          <w:p w14:paraId="19EC9FCB" w14:textId="77777777" w:rsidR="00650543" w:rsidRPr="00537175" w:rsidRDefault="00650543" w:rsidP="00537175">
            <w:pPr>
              <w:pStyle w:val="Normal1"/>
              <w:rPr>
                <w:b/>
                <w:bCs/>
              </w:rPr>
            </w:pPr>
            <w:r w:rsidRPr="00537175">
              <w:rPr>
                <w:b/>
                <w:bCs/>
              </w:rPr>
              <w:t>SFDC</w:t>
            </w:r>
          </w:p>
        </w:tc>
        <w:tc>
          <w:tcPr>
            <w:tcW w:w="3540" w:type="dxa"/>
            <w:shd w:val="clear" w:color="auto" w:fill="D9D9D9" w:themeFill="background1" w:themeFillShade="D9"/>
          </w:tcPr>
          <w:p w14:paraId="25BADDF5" w14:textId="77777777" w:rsidR="00650543" w:rsidRPr="00537175" w:rsidRDefault="00650543" w:rsidP="00537175">
            <w:pPr>
              <w:pStyle w:val="Normal1"/>
              <w:rPr>
                <w:b/>
                <w:bCs/>
              </w:rPr>
            </w:pPr>
            <w:r w:rsidRPr="00537175">
              <w:rPr>
                <w:b/>
                <w:bCs/>
              </w:rPr>
              <w:t>CityWorks (Streets)</w:t>
            </w:r>
          </w:p>
        </w:tc>
      </w:tr>
      <w:tr w:rsidR="00650543" w14:paraId="55402873" w14:textId="77777777" w:rsidTr="00650543">
        <w:tc>
          <w:tcPr>
            <w:tcW w:w="3002" w:type="dxa"/>
          </w:tcPr>
          <w:p w14:paraId="49E02528" w14:textId="77777777" w:rsidR="00650543" w:rsidRPr="00537175" w:rsidRDefault="00650543" w:rsidP="007E2E44">
            <w:pPr>
              <w:rPr>
                <w:rFonts w:ascii="Arial" w:eastAsia="Arial" w:hAnsi="Arial" w:cs="Arial"/>
                <w:color w:val="000000"/>
              </w:rPr>
            </w:pPr>
            <w:r w:rsidRPr="00537175">
              <w:rPr>
                <w:rFonts w:ascii="Arial" w:eastAsia="Arial" w:hAnsi="Arial" w:cs="Arial"/>
                <w:color w:val="000000"/>
              </w:rPr>
              <w:t>Staff</w:t>
            </w:r>
          </w:p>
        </w:tc>
        <w:tc>
          <w:tcPr>
            <w:tcW w:w="3540" w:type="dxa"/>
          </w:tcPr>
          <w:p w14:paraId="36FE4F97" w14:textId="77777777" w:rsidR="00650543" w:rsidRPr="00537175" w:rsidRDefault="00650543" w:rsidP="007E2E44">
            <w:pPr>
              <w:rPr>
                <w:rFonts w:ascii="Arial" w:eastAsia="Arial" w:hAnsi="Arial" w:cs="Arial"/>
                <w:color w:val="000000"/>
              </w:rPr>
            </w:pPr>
            <w:r w:rsidRPr="00537175">
              <w:rPr>
                <w:rFonts w:ascii="Arial" w:eastAsia="Arial" w:hAnsi="Arial" w:cs="Arial"/>
                <w:color w:val="000000"/>
              </w:rPr>
              <w:t>EMPLOYEE</w:t>
            </w:r>
          </w:p>
        </w:tc>
      </w:tr>
      <w:tr w:rsidR="00650543" w14:paraId="3EF941E2" w14:textId="77777777" w:rsidTr="00650543">
        <w:tc>
          <w:tcPr>
            <w:tcW w:w="3002" w:type="dxa"/>
          </w:tcPr>
          <w:p w14:paraId="195CA064" w14:textId="77777777" w:rsidR="00650543" w:rsidRPr="00537175" w:rsidRDefault="00650543" w:rsidP="007E2E44">
            <w:pPr>
              <w:rPr>
                <w:rFonts w:ascii="Arial" w:eastAsia="Arial" w:hAnsi="Arial" w:cs="Arial"/>
                <w:color w:val="000000"/>
              </w:rPr>
            </w:pPr>
            <w:r w:rsidRPr="00537175">
              <w:rPr>
                <w:rFonts w:ascii="Arial" w:eastAsia="Arial" w:hAnsi="Arial" w:cs="Arial"/>
                <w:color w:val="000000"/>
              </w:rPr>
              <w:t>Commissioner</w:t>
            </w:r>
          </w:p>
        </w:tc>
        <w:tc>
          <w:tcPr>
            <w:tcW w:w="3540" w:type="dxa"/>
          </w:tcPr>
          <w:p w14:paraId="1181E34A" w14:textId="047DC58C" w:rsidR="00650543" w:rsidRPr="00537175" w:rsidRDefault="007A2BC5" w:rsidP="007E2E44">
            <w:pPr>
              <w:rPr>
                <w:rFonts w:ascii="Arial" w:eastAsia="Arial" w:hAnsi="Arial" w:cs="Arial"/>
                <w:color w:val="000000"/>
              </w:rPr>
            </w:pPr>
            <w:r w:rsidRPr="00537175">
              <w:rPr>
                <w:rFonts w:ascii="Arial" w:eastAsia="Arial" w:hAnsi="Arial" w:cs="Arial"/>
                <w:color w:val="000000"/>
              </w:rPr>
              <w:t>EMPLOYEE</w:t>
            </w:r>
          </w:p>
        </w:tc>
      </w:tr>
      <w:tr w:rsidR="00650543" w14:paraId="120593D2" w14:textId="77777777" w:rsidTr="00650543">
        <w:tc>
          <w:tcPr>
            <w:tcW w:w="3002" w:type="dxa"/>
          </w:tcPr>
          <w:p w14:paraId="7B61572F" w14:textId="77777777" w:rsidR="00650543" w:rsidRPr="00537175" w:rsidRDefault="00650543" w:rsidP="007E2E44">
            <w:pPr>
              <w:rPr>
                <w:rFonts w:ascii="Arial" w:eastAsia="Arial" w:hAnsi="Arial" w:cs="Arial"/>
                <w:color w:val="000000"/>
              </w:rPr>
            </w:pPr>
            <w:r w:rsidRPr="00537175">
              <w:rPr>
                <w:rFonts w:ascii="Arial" w:eastAsia="Arial" w:hAnsi="Arial" w:cs="Arial"/>
                <w:color w:val="000000"/>
              </w:rPr>
              <w:t>Council Member</w:t>
            </w:r>
          </w:p>
        </w:tc>
        <w:tc>
          <w:tcPr>
            <w:tcW w:w="3540" w:type="dxa"/>
          </w:tcPr>
          <w:p w14:paraId="605AAF57" w14:textId="77777777" w:rsidR="00650543" w:rsidRPr="00537175" w:rsidRDefault="00650543" w:rsidP="007E2E44">
            <w:pPr>
              <w:rPr>
                <w:rFonts w:ascii="Arial" w:eastAsia="Arial" w:hAnsi="Arial" w:cs="Arial"/>
                <w:color w:val="000000"/>
              </w:rPr>
            </w:pPr>
            <w:r w:rsidRPr="00537175">
              <w:rPr>
                <w:rFonts w:ascii="Arial" w:eastAsia="Arial" w:hAnsi="Arial" w:cs="Arial"/>
                <w:color w:val="000000"/>
              </w:rPr>
              <w:t>COUNCIL</w:t>
            </w:r>
          </w:p>
        </w:tc>
      </w:tr>
      <w:tr w:rsidR="00650543" w14:paraId="79A26B62" w14:textId="77777777" w:rsidTr="00650543">
        <w:trPr>
          <w:trHeight w:val="188"/>
        </w:trPr>
        <w:tc>
          <w:tcPr>
            <w:tcW w:w="3002" w:type="dxa"/>
          </w:tcPr>
          <w:p w14:paraId="7B049263" w14:textId="77777777" w:rsidR="00650543" w:rsidRPr="00537175" w:rsidRDefault="00650543" w:rsidP="007E2E44">
            <w:pPr>
              <w:rPr>
                <w:rFonts w:ascii="Arial" w:eastAsia="Arial" w:hAnsi="Arial" w:cs="Arial"/>
                <w:color w:val="000000"/>
              </w:rPr>
            </w:pPr>
            <w:r w:rsidRPr="00537175">
              <w:rPr>
                <w:rFonts w:ascii="Arial" w:eastAsia="Arial" w:hAnsi="Arial" w:cs="Arial"/>
                <w:color w:val="000000"/>
              </w:rPr>
              <w:t>Mayor</w:t>
            </w:r>
          </w:p>
        </w:tc>
        <w:tc>
          <w:tcPr>
            <w:tcW w:w="3540" w:type="dxa"/>
          </w:tcPr>
          <w:p w14:paraId="7970DB85" w14:textId="77777777" w:rsidR="00650543" w:rsidRPr="00537175" w:rsidRDefault="00650543" w:rsidP="007E2E44">
            <w:pPr>
              <w:rPr>
                <w:rFonts w:ascii="Arial" w:eastAsia="Arial" w:hAnsi="Arial" w:cs="Arial"/>
                <w:color w:val="000000"/>
              </w:rPr>
            </w:pPr>
            <w:r w:rsidRPr="00537175">
              <w:rPr>
                <w:rFonts w:ascii="Arial" w:eastAsia="Arial" w:hAnsi="Arial" w:cs="Arial"/>
                <w:color w:val="000000"/>
              </w:rPr>
              <w:t>MAYOR</w:t>
            </w:r>
          </w:p>
        </w:tc>
      </w:tr>
      <w:tr w:rsidR="00650543" w14:paraId="292E0FE4" w14:textId="77777777" w:rsidTr="00650543">
        <w:tc>
          <w:tcPr>
            <w:tcW w:w="3002" w:type="dxa"/>
          </w:tcPr>
          <w:p w14:paraId="66FE885C" w14:textId="77777777" w:rsidR="00650543" w:rsidRPr="00537175" w:rsidRDefault="00650543" w:rsidP="007E2E44">
            <w:pPr>
              <w:rPr>
                <w:rFonts w:ascii="Arial" w:eastAsia="Arial" w:hAnsi="Arial" w:cs="Arial"/>
                <w:color w:val="000000"/>
              </w:rPr>
            </w:pPr>
            <w:r w:rsidRPr="00537175">
              <w:rPr>
                <w:rFonts w:ascii="Arial" w:eastAsia="Arial" w:hAnsi="Arial" w:cs="Arial"/>
                <w:color w:val="000000"/>
              </w:rPr>
              <w:t>Citizen</w:t>
            </w:r>
          </w:p>
        </w:tc>
        <w:tc>
          <w:tcPr>
            <w:tcW w:w="3540" w:type="dxa"/>
          </w:tcPr>
          <w:p w14:paraId="4DC211B4" w14:textId="77777777" w:rsidR="00650543" w:rsidRPr="00537175" w:rsidRDefault="00650543" w:rsidP="007E2E44">
            <w:pPr>
              <w:rPr>
                <w:rFonts w:ascii="Arial" w:eastAsia="Arial" w:hAnsi="Arial" w:cs="Arial"/>
                <w:color w:val="000000"/>
              </w:rPr>
            </w:pPr>
            <w:r w:rsidRPr="00537175">
              <w:rPr>
                <w:rFonts w:ascii="Arial" w:eastAsia="Arial" w:hAnsi="Arial" w:cs="Arial"/>
                <w:color w:val="000000"/>
              </w:rPr>
              <w:t>RES</w:t>
            </w:r>
          </w:p>
        </w:tc>
      </w:tr>
    </w:tbl>
    <w:p w14:paraId="5DCFAF3B" w14:textId="77777777" w:rsidR="00650543" w:rsidRDefault="00650543" w:rsidP="00650543">
      <w:pPr>
        <w:pStyle w:val="Normal1"/>
      </w:pPr>
    </w:p>
    <w:p w14:paraId="2D72ED77" w14:textId="3DC3BD96" w:rsidR="00650543" w:rsidRDefault="00650543" w:rsidP="00650543">
      <w:pPr>
        <w:pStyle w:val="Heading3"/>
      </w:pPr>
      <w:bookmarkStart w:id="27" w:name="_Toc413702614"/>
      <w:r>
        <w:t xml:space="preserve">Appendix </w:t>
      </w:r>
      <w:r w:rsidR="00B502C9">
        <w:t>C</w:t>
      </w:r>
      <w:r>
        <w:t xml:space="preserve"> – Status Mapping</w:t>
      </w:r>
      <w:bookmarkEnd w:id="27"/>
    </w:p>
    <w:p w14:paraId="753D4C3E" w14:textId="77777777" w:rsidR="00650543" w:rsidRPr="00650543" w:rsidRDefault="00650543" w:rsidP="00650543">
      <w:pPr>
        <w:pStyle w:val="Normal1"/>
      </w:pPr>
      <w:r>
        <w:tab/>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26"/>
        <w:gridCol w:w="2694"/>
      </w:tblGrid>
      <w:tr w:rsidR="00650543" w:rsidRPr="00537175" w14:paraId="78E98C00" w14:textId="77777777" w:rsidTr="00537175">
        <w:trPr>
          <w:trHeight w:val="385"/>
        </w:trPr>
        <w:tc>
          <w:tcPr>
            <w:tcW w:w="3226" w:type="dxa"/>
            <w:shd w:val="clear" w:color="auto" w:fill="D9D9D9" w:themeFill="background1" w:themeFillShade="D9"/>
            <w:tcMar>
              <w:top w:w="0" w:type="dxa"/>
              <w:left w:w="108" w:type="dxa"/>
              <w:bottom w:w="0" w:type="dxa"/>
              <w:right w:w="108" w:type="dxa"/>
            </w:tcMar>
            <w:hideMark/>
          </w:tcPr>
          <w:p w14:paraId="4BA2EB5F" w14:textId="77777777" w:rsidR="00650543" w:rsidRPr="00537175" w:rsidRDefault="00650543" w:rsidP="00537175">
            <w:pPr>
              <w:pStyle w:val="Normal1"/>
              <w:spacing w:line="240" w:lineRule="auto"/>
              <w:rPr>
                <w:b/>
                <w:bCs/>
              </w:rPr>
            </w:pPr>
            <w:r w:rsidRPr="00537175">
              <w:rPr>
                <w:b/>
                <w:bCs/>
              </w:rPr>
              <w:t>Status Fields in Streets (Status311)</w:t>
            </w:r>
          </w:p>
        </w:tc>
        <w:tc>
          <w:tcPr>
            <w:tcW w:w="2694" w:type="dxa"/>
            <w:shd w:val="clear" w:color="auto" w:fill="D9D9D9" w:themeFill="background1" w:themeFillShade="D9"/>
            <w:tcMar>
              <w:top w:w="0" w:type="dxa"/>
              <w:left w:w="108" w:type="dxa"/>
              <w:bottom w:w="0" w:type="dxa"/>
              <w:right w:w="108" w:type="dxa"/>
            </w:tcMar>
            <w:hideMark/>
          </w:tcPr>
          <w:p w14:paraId="442C774D" w14:textId="77777777" w:rsidR="00650543" w:rsidRPr="00537175" w:rsidRDefault="00650543" w:rsidP="00537175">
            <w:pPr>
              <w:pStyle w:val="Normal1"/>
              <w:spacing w:line="240" w:lineRule="auto"/>
              <w:rPr>
                <w:b/>
                <w:bCs/>
              </w:rPr>
            </w:pPr>
            <w:r w:rsidRPr="00537175">
              <w:rPr>
                <w:b/>
                <w:bCs/>
              </w:rPr>
              <w:t>Status fields in Salesforce</w:t>
            </w:r>
          </w:p>
        </w:tc>
      </w:tr>
      <w:tr w:rsidR="00650543" w14:paraId="6704FB28" w14:textId="77777777" w:rsidTr="00537175">
        <w:tc>
          <w:tcPr>
            <w:tcW w:w="3226" w:type="dxa"/>
            <w:tcMar>
              <w:top w:w="0" w:type="dxa"/>
              <w:left w:w="108" w:type="dxa"/>
              <w:bottom w:w="0" w:type="dxa"/>
              <w:right w:w="108" w:type="dxa"/>
            </w:tcMar>
            <w:hideMark/>
          </w:tcPr>
          <w:p w14:paraId="0687E6C9" w14:textId="38611AB3" w:rsidR="00650543" w:rsidRPr="00537175" w:rsidRDefault="00650543" w:rsidP="002E5CC5">
            <w:pPr>
              <w:spacing w:after="0" w:line="240" w:lineRule="auto"/>
              <w:rPr>
                <w:rFonts w:ascii="Arial" w:eastAsia="Arial" w:hAnsi="Arial" w:cs="Arial"/>
                <w:color w:val="000000"/>
              </w:rPr>
            </w:pPr>
            <w:r w:rsidRPr="00537175">
              <w:rPr>
                <w:rFonts w:ascii="Arial" w:eastAsia="Arial" w:hAnsi="Arial" w:cs="Arial"/>
                <w:color w:val="000000"/>
              </w:rPr>
              <w:t>New</w:t>
            </w:r>
          </w:p>
        </w:tc>
        <w:tc>
          <w:tcPr>
            <w:tcW w:w="2694" w:type="dxa"/>
            <w:tcMar>
              <w:top w:w="0" w:type="dxa"/>
              <w:left w:w="108" w:type="dxa"/>
              <w:bottom w:w="0" w:type="dxa"/>
              <w:right w:w="108" w:type="dxa"/>
            </w:tcMar>
            <w:hideMark/>
          </w:tcPr>
          <w:p w14:paraId="26AD7241" w14:textId="77777777" w:rsidR="00650543" w:rsidRPr="00537175" w:rsidRDefault="00650543" w:rsidP="007E2E44">
            <w:pPr>
              <w:spacing w:after="0" w:line="240" w:lineRule="auto"/>
              <w:rPr>
                <w:rFonts w:ascii="Arial" w:eastAsia="Arial" w:hAnsi="Arial" w:cs="Arial"/>
                <w:color w:val="000000"/>
              </w:rPr>
            </w:pPr>
            <w:r w:rsidRPr="00537175">
              <w:rPr>
                <w:rFonts w:ascii="Arial" w:eastAsia="Arial" w:hAnsi="Arial" w:cs="Arial"/>
                <w:color w:val="000000"/>
              </w:rPr>
              <w:t>New </w:t>
            </w:r>
          </w:p>
        </w:tc>
      </w:tr>
      <w:tr w:rsidR="002E5CC5" w14:paraId="20511097" w14:textId="77777777" w:rsidTr="00537175">
        <w:tc>
          <w:tcPr>
            <w:tcW w:w="3226" w:type="dxa"/>
            <w:tcMar>
              <w:top w:w="0" w:type="dxa"/>
              <w:left w:w="108" w:type="dxa"/>
              <w:bottom w:w="0" w:type="dxa"/>
              <w:right w:w="108" w:type="dxa"/>
            </w:tcMar>
          </w:tcPr>
          <w:p w14:paraId="1395E16B" w14:textId="01AAEF82" w:rsidR="002E5CC5" w:rsidRPr="00537175" w:rsidRDefault="002E5CC5" w:rsidP="002E5CC5">
            <w:pPr>
              <w:spacing w:after="0" w:line="240" w:lineRule="auto"/>
              <w:rPr>
                <w:rFonts w:ascii="Arial" w:eastAsia="Arial" w:hAnsi="Arial" w:cs="Arial"/>
                <w:color w:val="000000"/>
              </w:rPr>
            </w:pPr>
            <w:r w:rsidRPr="00537175">
              <w:rPr>
                <w:rFonts w:ascii="Arial" w:eastAsia="Arial" w:hAnsi="Arial" w:cs="Arial"/>
                <w:color w:val="000000"/>
              </w:rPr>
              <w:t>Open</w:t>
            </w:r>
          </w:p>
        </w:tc>
        <w:tc>
          <w:tcPr>
            <w:tcW w:w="2694" w:type="dxa"/>
            <w:tcMar>
              <w:top w:w="0" w:type="dxa"/>
              <w:left w:w="108" w:type="dxa"/>
              <w:bottom w:w="0" w:type="dxa"/>
              <w:right w:w="108" w:type="dxa"/>
            </w:tcMar>
          </w:tcPr>
          <w:p w14:paraId="77F58089" w14:textId="15B2F737" w:rsidR="002E5CC5" w:rsidRPr="00537175" w:rsidRDefault="002E5CC5" w:rsidP="002E5CC5">
            <w:pPr>
              <w:spacing w:after="0" w:line="240" w:lineRule="auto"/>
              <w:rPr>
                <w:rFonts w:ascii="Arial" w:eastAsia="Arial" w:hAnsi="Arial" w:cs="Arial"/>
                <w:color w:val="000000"/>
              </w:rPr>
            </w:pPr>
            <w:r w:rsidRPr="00537175">
              <w:rPr>
                <w:rFonts w:ascii="Arial" w:eastAsia="Arial" w:hAnsi="Arial" w:cs="Arial"/>
                <w:color w:val="000000"/>
              </w:rPr>
              <w:t>Open</w:t>
            </w:r>
          </w:p>
        </w:tc>
      </w:tr>
      <w:tr w:rsidR="002E5CC5" w14:paraId="1AF35F9A" w14:textId="77777777" w:rsidTr="00537175">
        <w:tc>
          <w:tcPr>
            <w:tcW w:w="3226" w:type="dxa"/>
            <w:tcMar>
              <w:top w:w="0" w:type="dxa"/>
              <w:left w:w="108" w:type="dxa"/>
              <w:bottom w:w="0" w:type="dxa"/>
              <w:right w:w="108" w:type="dxa"/>
            </w:tcMar>
            <w:hideMark/>
          </w:tcPr>
          <w:p w14:paraId="5AB97F67" w14:textId="23DE1227" w:rsidR="002E5CC5" w:rsidRPr="00537175" w:rsidRDefault="002E5CC5" w:rsidP="002E5CC5">
            <w:pPr>
              <w:spacing w:after="0" w:line="240" w:lineRule="auto"/>
              <w:rPr>
                <w:rFonts w:ascii="Arial" w:eastAsia="Arial" w:hAnsi="Arial" w:cs="Arial"/>
                <w:color w:val="000000"/>
              </w:rPr>
            </w:pPr>
            <w:r w:rsidRPr="00537175">
              <w:rPr>
                <w:rFonts w:ascii="Arial" w:eastAsia="Arial" w:hAnsi="Arial" w:cs="Arial"/>
                <w:color w:val="000000"/>
              </w:rPr>
              <w:t>In Progress</w:t>
            </w:r>
          </w:p>
        </w:tc>
        <w:tc>
          <w:tcPr>
            <w:tcW w:w="2694" w:type="dxa"/>
            <w:tcMar>
              <w:top w:w="0" w:type="dxa"/>
              <w:left w:w="108" w:type="dxa"/>
              <w:bottom w:w="0" w:type="dxa"/>
              <w:right w:w="108" w:type="dxa"/>
            </w:tcMar>
            <w:hideMark/>
          </w:tcPr>
          <w:p w14:paraId="19598942" w14:textId="77777777" w:rsidR="002E5CC5" w:rsidRPr="00537175" w:rsidRDefault="002E5CC5" w:rsidP="002E5CC5">
            <w:pPr>
              <w:spacing w:after="0" w:line="240" w:lineRule="auto"/>
              <w:rPr>
                <w:rFonts w:ascii="Arial" w:eastAsia="Arial" w:hAnsi="Arial" w:cs="Arial"/>
                <w:color w:val="000000"/>
              </w:rPr>
            </w:pPr>
            <w:r w:rsidRPr="00537175">
              <w:rPr>
                <w:rFonts w:ascii="Arial" w:eastAsia="Arial" w:hAnsi="Arial" w:cs="Arial"/>
                <w:color w:val="000000"/>
              </w:rPr>
              <w:t>In-Progress </w:t>
            </w:r>
          </w:p>
        </w:tc>
      </w:tr>
      <w:tr w:rsidR="002E5CC5" w14:paraId="2B49D262" w14:textId="77777777" w:rsidTr="00537175">
        <w:tc>
          <w:tcPr>
            <w:tcW w:w="3226" w:type="dxa"/>
            <w:tcMar>
              <w:top w:w="0" w:type="dxa"/>
              <w:left w:w="108" w:type="dxa"/>
              <w:bottom w:w="0" w:type="dxa"/>
              <w:right w:w="108" w:type="dxa"/>
            </w:tcMar>
          </w:tcPr>
          <w:p w14:paraId="05A75A62" w14:textId="73D45B51" w:rsidR="002E5CC5" w:rsidRPr="00537175" w:rsidRDefault="002E5CC5" w:rsidP="002E5CC5">
            <w:pPr>
              <w:spacing w:after="0" w:line="240" w:lineRule="auto"/>
              <w:rPr>
                <w:rFonts w:ascii="Arial" w:eastAsia="Arial" w:hAnsi="Arial" w:cs="Arial"/>
                <w:color w:val="000000"/>
              </w:rPr>
            </w:pPr>
            <w:r w:rsidRPr="00537175">
              <w:rPr>
                <w:rFonts w:ascii="Arial" w:eastAsia="Arial" w:hAnsi="Arial" w:cs="Arial"/>
                <w:color w:val="000000"/>
              </w:rPr>
              <w:t>Closed</w:t>
            </w:r>
          </w:p>
        </w:tc>
        <w:tc>
          <w:tcPr>
            <w:tcW w:w="2694" w:type="dxa"/>
            <w:tcMar>
              <w:top w:w="0" w:type="dxa"/>
              <w:left w:w="108" w:type="dxa"/>
              <w:bottom w:w="0" w:type="dxa"/>
              <w:right w:w="108" w:type="dxa"/>
            </w:tcMar>
          </w:tcPr>
          <w:p w14:paraId="0043275D" w14:textId="34C01CC0" w:rsidR="002E5CC5" w:rsidRPr="00537175" w:rsidRDefault="002E5CC5" w:rsidP="002E5CC5">
            <w:pPr>
              <w:spacing w:after="0" w:line="240" w:lineRule="auto"/>
              <w:rPr>
                <w:rFonts w:ascii="Arial" w:eastAsia="Arial" w:hAnsi="Arial" w:cs="Arial"/>
                <w:color w:val="000000"/>
              </w:rPr>
            </w:pPr>
            <w:r w:rsidRPr="00537175">
              <w:rPr>
                <w:rFonts w:ascii="Arial" w:eastAsia="Arial" w:hAnsi="Arial" w:cs="Arial"/>
                <w:color w:val="000000"/>
              </w:rPr>
              <w:t>Closed </w:t>
            </w:r>
          </w:p>
        </w:tc>
      </w:tr>
    </w:tbl>
    <w:p w14:paraId="2D0CC539" w14:textId="658D3529" w:rsidR="00650543" w:rsidRPr="00650543" w:rsidRDefault="00650543" w:rsidP="00650543">
      <w:pPr>
        <w:pStyle w:val="Normal1"/>
      </w:pPr>
    </w:p>
    <w:p w14:paraId="03826552" w14:textId="77777777" w:rsidR="00650543" w:rsidRDefault="00650543" w:rsidP="00650543">
      <w:pPr>
        <w:pStyle w:val="Normal1"/>
      </w:pPr>
    </w:p>
    <w:p w14:paraId="3C75AA12" w14:textId="38690585" w:rsidR="00650543" w:rsidRDefault="00B502C9" w:rsidP="00B502C9">
      <w:pPr>
        <w:pStyle w:val="Heading3"/>
      </w:pPr>
      <w:bookmarkStart w:id="28" w:name="_Toc396749879"/>
      <w:bookmarkStart w:id="29" w:name="_Toc413702615"/>
      <w:r>
        <w:lastRenderedPageBreak/>
        <w:t xml:space="preserve">Appendix D – </w:t>
      </w:r>
      <w:r w:rsidR="00650543">
        <w:t>Addition of Custom fields Value in Details field before submitting a case in CityWorks</w:t>
      </w:r>
      <w:bookmarkEnd w:id="28"/>
      <w:bookmarkEnd w:id="29"/>
    </w:p>
    <w:p w14:paraId="4800DF73" w14:textId="77777777" w:rsidR="00B502C9" w:rsidRDefault="00B502C9" w:rsidP="00650543">
      <w:pPr>
        <w:pStyle w:val="Normal1"/>
      </w:pPr>
    </w:p>
    <w:p w14:paraId="69376A63" w14:textId="77777777" w:rsidR="00650543" w:rsidRDefault="00650543" w:rsidP="00650543">
      <w:pPr>
        <w:pStyle w:val="Normal1"/>
      </w:pPr>
      <w:r w:rsidRPr="00BB6D68">
        <w:t>A Custom Setting “Required Streets Field” has been created in Salesforce</w:t>
      </w:r>
      <w:r>
        <w:t xml:space="preserve"> to store all the custom fields present for the Streets and Water Department. The fields present for </w:t>
      </w:r>
      <w:r w:rsidRPr="00BB6D68">
        <w:t>“Required Streets Field”</w:t>
      </w:r>
      <w:r>
        <w:t xml:space="preserve"> Custom Setting are:</w:t>
      </w:r>
    </w:p>
    <w:p w14:paraId="7EE4B259" w14:textId="77777777" w:rsidR="00B502C9" w:rsidRDefault="00B502C9" w:rsidP="00B502C9">
      <w:pPr>
        <w:pStyle w:val="Normal1"/>
      </w:pPr>
    </w:p>
    <w:tbl>
      <w:tblPr>
        <w:tblStyle w:val="TableGrid"/>
        <w:tblW w:w="0" w:type="auto"/>
        <w:tblInd w:w="468" w:type="dxa"/>
        <w:tblLook w:val="04A0" w:firstRow="1" w:lastRow="0" w:firstColumn="1" w:lastColumn="0" w:noHBand="0" w:noVBand="1"/>
      </w:tblPr>
      <w:tblGrid>
        <w:gridCol w:w="2297"/>
        <w:gridCol w:w="2203"/>
        <w:gridCol w:w="4382"/>
      </w:tblGrid>
      <w:tr w:rsidR="00B502C9" w14:paraId="2655656F" w14:textId="77777777" w:rsidTr="007E2E44">
        <w:tc>
          <w:tcPr>
            <w:tcW w:w="2340" w:type="dxa"/>
            <w:shd w:val="clear" w:color="auto" w:fill="A6A6A6" w:themeFill="background1" w:themeFillShade="A6"/>
          </w:tcPr>
          <w:p w14:paraId="269B0AA7" w14:textId="77777777" w:rsidR="00B502C9" w:rsidRPr="00BB6D68" w:rsidRDefault="00B502C9" w:rsidP="007E2E44">
            <w:pPr>
              <w:rPr>
                <w:rFonts w:ascii="Arial" w:eastAsia="Times New Roman" w:hAnsi="Arial" w:cs="Arial"/>
                <w:b/>
                <w:color w:val="000000"/>
              </w:rPr>
            </w:pPr>
            <w:r w:rsidRPr="00BB6D68">
              <w:rPr>
                <w:rFonts w:ascii="Arial" w:eastAsia="Times New Roman" w:hAnsi="Arial" w:cs="Arial"/>
                <w:b/>
                <w:color w:val="000000"/>
              </w:rPr>
              <w:t>Field Name</w:t>
            </w:r>
          </w:p>
        </w:tc>
        <w:tc>
          <w:tcPr>
            <w:tcW w:w="2250" w:type="dxa"/>
            <w:shd w:val="clear" w:color="auto" w:fill="A6A6A6" w:themeFill="background1" w:themeFillShade="A6"/>
          </w:tcPr>
          <w:p w14:paraId="24F46822" w14:textId="77777777" w:rsidR="00B502C9" w:rsidRPr="00BB6D68" w:rsidRDefault="00B502C9" w:rsidP="007E2E44">
            <w:pPr>
              <w:rPr>
                <w:rFonts w:ascii="Arial" w:eastAsia="Times New Roman" w:hAnsi="Arial" w:cs="Arial"/>
                <w:b/>
                <w:color w:val="000000"/>
              </w:rPr>
            </w:pPr>
            <w:r w:rsidRPr="00BB6D68">
              <w:rPr>
                <w:rFonts w:ascii="Arial" w:eastAsia="Times New Roman" w:hAnsi="Arial" w:cs="Arial"/>
                <w:b/>
                <w:color w:val="000000"/>
              </w:rPr>
              <w:t>Data Type</w:t>
            </w:r>
          </w:p>
        </w:tc>
        <w:tc>
          <w:tcPr>
            <w:tcW w:w="4518" w:type="dxa"/>
            <w:shd w:val="clear" w:color="auto" w:fill="A6A6A6" w:themeFill="background1" w:themeFillShade="A6"/>
          </w:tcPr>
          <w:p w14:paraId="4F4BB46C" w14:textId="77777777" w:rsidR="00B502C9" w:rsidRPr="00BB6D68" w:rsidRDefault="00B502C9" w:rsidP="007E2E44">
            <w:pPr>
              <w:rPr>
                <w:rFonts w:ascii="Arial" w:eastAsia="Times New Roman" w:hAnsi="Arial" w:cs="Arial"/>
                <w:b/>
                <w:color w:val="000000"/>
              </w:rPr>
            </w:pPr>
            <w:r w:rsidRPr="00BB6D68">
              <w:rPr>
                <w:rFonts w:ascii="Arial" w:eastAsia="Times New Roman" w:hAnsi="Arial" w:cs="Arial"/>
                <w:b/>
                <w:color w:val="000000"/>
              </w:rPr>
              <w:t>Description</w:t>
            </w:r>
          </w:p>
        </w:tc>
      </w:tr>
      <w:tr w:rsidR="00B502C9" w14:paraId="1ABF3093" w14:textId="77777777" w:rsidTr="007E2E44">
        <w:tc>
          <w:tcPr>
            <w:tcW w:w="2340" w:type="dxa"/>
          </w:tcPr>
          <w:p w14:paraId="352110C4" w14:textId="77777777" w:rsidR="00B502C9" w:rsidRDefault="00B502C9" w:rsidP="007E2E44">
            <w:pPr>
              <w:rPr>
                <w:rFonts w:ascii="Arial" w:hAnsi="Arial" w:cs="Arial"/>
              </w:rPr>
            </w:pPr>
            <w:r>
              <w:rPr>
                <w:rFonts w:ascii="Arial" w:hAnsi="Arial" w:cs="Arial"/>
              </w:rPr>
              <w:t>API Name</w:t>
            </w:r>
          </w:p>
        </w:tc>
        <w:tc>
          <w:tcPr>
            <w:tcW w:w="2250" w:type="dxa"/>
          </w:tcPr>
          <w:p w14:paraId="508D06F2" w14:textId="77777777" w:rsidR="00B502C9" w:rsidRDefault="00B502C9" w:rsidP="007E2E44">
            <w:pPr>
              <w:rPr>
                <w:rFonts w:ascii="Arial" w:hAnsi="Arial" w:cs="Arial"/>
              </w:rPr>
            </w:pPr>
            <w:r>
              <w:rPr>
                <w:rFonts w:ascii="Arial" w:hAnsi="Arial" w:cs="Arial"/>
              </w:rPr>
              <w:t>Text (50)</w:t>
            </w:r>
          </w:p>
        </w:tc>
        <w:tc>
          <w:tcPr>
            <w:tcW w:w="4518" w:type="dxa"/>
          </w:tcPr>
          <w:p w14:paraId="4D50404A" w14:textId="77777777" w:rsidR="00B502C9" w:rsidRDefault="00B502C9" w:rsidP="007E2E44">
            <w:pPr>
              <w:rPr>
                <w:rFonts w:ascii="Arial" w:hAnsi="Arial" w:cs="Arial"/>
              </w:rPr>
            </w:pPr>
            <w:r>
              <w:rPr>
                <w:rFonts w:ascii="Arial" w:hAnsi="Arial" w:cs="Arial"/>
              </w:rPr>
              <w:t>Fields API Name in Salesforce</w:t>
            </w:r>
          </w:p>
        </w:tc>
      </w:tr>
      <w:tr w:rsidR="00B502C9" w14:paraId="2163D5FF" w14:textId="77777777" w:rsidTr="007E2E44">
        <w:tc>
          <w:tcPr>
            <w:tcW w:w="2340" w:type="dxa"/>
          </w:tcPr>
          <w:p w14:paraId="33B73B23" w14:textId="77777777" w:rsidR="00B502C9" w:rsidRDefault="00B502C9" w:rsidP="007E2E44">
            <w:pPr>
              <w:rPr>
                <w:rFonts w:ascii="Arial" w:hAnsi="Arial" w:cs="Arial"/>
              </w:rPr>
            </w:pPr>
            <w:r>
              <w:rPr>
                <w:rFonts w:ascii="Arial" w:hAnsi="Arial" w:cs="Arial"/>
              </w:rPr>
              <w:t>Case Record Type</w:t>
            </w:r>
          </w:p>
        </w:tc>
        <w:tc>
          <w:tcPr>
            <w:tcW w:w="2250" w:type="dxa"/>
          </w:tcPr>
          <w:p w14:paraId="17648F59" w14:textId="77777777" w:rsidR="00B502C9" w:rsidRDefault="00B502C9" w:rsidP="007E2E44">
            <w:pPr>
              <w:rPr>
                <w:rFonts w:ascii="Arial" w:hAnsi="Arial" w:cs="Arial"/>
              </w:rPr>
            </w:pPr>
            <w:r>
              <w:rPr>
                <w:rFonts w:ascii="Arial" w:hAnsi="Arial" w:cs="Arial"/>
              </w:rPr>
              <w:t>Text (50)</w:t>
            </w:r>
          </w:p>
        </w:tc>
        <w:tc>
          <w:tcPr>
            <w:tcW w:w="4518" w:type="dxa"/>
          </w:tcPr>
          <w:p w14:paraId="07DC16D0" w14:textId="77777777" w:rsidR="00B502C9" w:rsidRDefault="00B502C9" w:rsidP="007E2E44">
            <w:pPr>
              <w:rPr>
                <w:rFonts w:ascii="Arial" w:hAnsi="Arial" w:cs="Arial"/>
              </w:rPr>
            </w:pPr>
            <w:r>
              <w:rPr>
                <w:rFonts w:ascii="Arial" w:hAnsi="Arial" w:cs="Arial"/>
              </w:rPr>
              <w:t>Case Record Type in which field is present</w:t>
            </w:r>
          </w:p>
        </w:tc>
      </w:tr>
      <w:tr w:rsidR="00B502C9" w14:paraId="37FBB52D" w14:textId="77777777" w:rsidTr="007E2E44">
        <w:trPr>
          <w:trHeight w:val="233"/>
        </w:trPr>
        <w:tc>
          <w:tcPr>
            <w:tcW w:w="2340" w:type="dxa"/>
          </w:tcPr>
          <w:p w14:paraId="0E156677" w14:textId="77777777" w:rsidR="00B502C9" w:rsidRDefault="00B502C9" w:rsidP="007E2E44">
            <w:pPr>
              <w:rPr>
                <w:rFonts w:ascii="Arial" w:hAnsi="Arial" w:cs="Arial"/>
              </w:rPr>
            </w:pPr>
            <w:r>
              <w:rPr>
                <w:rFonts w:ascii="Arial" w:hAnsi="Arial" w:cs="Arial"/>
              </w:rPr>
              <w:t>Department</w:t>
            </w:r>
          </w:p>
        </w:tc>
        <w:tc>
          <w:tcPr>
            <w:tcW w:w="2250" w:type="dxa"/>
          </w:tcPr>
          <w:p w14:paraId="66089A00" w14:textId="77777777" w:rsidR="00B502C9" w:rsidRDefault="00B502C9" w:rsidP="007E2E44">
            <w:pPr>
              <w:rPr>
                <w:rFonts w:ascii="Arial" w:hAnsi="Arial" w:cs="Arial"/>
              </w:rPr>
            </w:pPr>
            <w:r>
              <w:rPr>
                <w:rFonts w:ascii="Arial" w:hAnsi="Arial" w:cs="Arial"/>
              </w:rPr>
              <w:t>Text (30)</w:t>
            </w:r>
          </w:p>
        </w:tc>
        <w:tc>
          <w:tcPr>
            <w:tcW w:w="4518" w:type="dxa"/>
          </w:tcPr>
          <w:p w14:paraId="7308E9BC" w14:textId="77777777" w:rsidR="00B502C9" w:rsidRDefault="00B502C9" w:rsidP="007E2E44">
            <w:pPr>
              <w:rPr>
                <w:rFonts w:ascii="Arial" w:hAnsi="Arial" w:cs="Arial"/>
              </w:rPr>
            </w:pPr>
            <w:r>
              <w:rPr>
                <w:rFonts w:ascii="Arial" w:hAnsi="Arial" w:cs="Arial"/>
              </w:rPr>
              <w:t>Department in which field is present</w:t>
            </w:r>
          </w:p>
        </w:tc>
      </w:tr>
      <w:tr w:rsidR="00B502C9" w14:paraId="500326EB" w14:textId="77777777" w:rsidTr="007E2E44">
        <w:tc>
          <w:tcPr>
            <w:tcW w:w="2340" w:type="dxa"/>
          </w:tcPr>
          <w:p w14:paraId="4E625E22" w14:textId="77777777" w:rsidR="00B502C9" w:rsidRDefault="00B502C9" w:rsidP="007E2E44">
            <w:pPr>
              <w:rPr>
                <w:rFonts w:ascii="Arial" w:hAnsi="Arial" w:cs="Arial"/>
              </w:rPr>
            </w:pPr>
            <w:r>
              <w:rPr>
                <w:rFonts w:ascii="Arial" w:hAnsi="Arial" w:cs="Arial"/>
              </w:rPr>
              <w:t xml:space="preserve">Label </w:t>
            </w:r>
          </w:p>
        </w:tc>
        <w:tc>
          <w:tcPr>
            <w:tcW w:w="2250" w:type="dxa"/>
          </w:tcPr>
          <w:p w14:paraId="2EC20F93" w14:textId="77777777" w:rsidR="00B502C9" w:rsidRDefault="00B502C9" w:rsidP="007E2E44">
            <w:pPr>
              <w:rPr>
                <w:rFonts w:ascii="Arial" w:hAnsi="Arial" w:cs="Arial"/>
              </w:rPr>
            </w:pPr>
            <w:r>
              <w:rPr>
                <w:rFonts w:ascii="Arial" w:hAnsi="Arial" w:cs="Arial"/>
              </w:rPr>
              <w:t>Text (100)</w:t>
            </w:r>
          </w:p>
        </w:tc>
        <w:tc>
          <w:tcPr>
            <w:tcW w:w="4518" w:type="dxa"/>
          </w:tcPr>
          <w:p w14:paraId="65DC5058" w14:textId="77777777" w:rsidR="00B502C9" w:rsidRDefault="00B502C9" w:rsidP="007E2E44">
            <w:pPr>
              <w:rPr>
                <w:rFonts w:ascii="Arial" w:hAnsi="Arial" w:cs="Arial"/>
              </w:rPr>
            </w:pPr>
            <w:r>
              <w:rPr>
                <w:rFonts w:ascii="Arial" w:hAnsi="Arial" w:cs="Arial"/>
              </w:rPr>
              <w:t xml:space="preserve">Label </w:t>
            </w:r>
          </w:p>
        </w:tc>
      </w:tr>
      <w:tr w:rsidR="00B502C9" w14:paraId="4391E345" w14:textId="77777777" w:rsidTr="007E2E44">
        <w:tc>
          <w:tcPr>
            <w:tcW w:w="2340" w:type="dxa"/>
          </w:tcPr>
          <w:p w14:paraId="23F8F53E" w14:textId="77777777" w:rsidR="00B502C9" w:rsidRDefault="00B502C9" w:rsidP="007E2E44">
            <w:pPr>
              <w:rPr>
                <w:rFonts w:ascii="Arial" w:hAnsi="Arial" w:cs="Arial"/>
              </w:rPr>
            </w:pPr>
            <w:r>
              <w:rPr>
                <w:rFonts w:ascii="Arial" w:hAnsi="Arial" w:cs="Arial"/>
              </w:rPr>
              <w:t>Required</w:t>
            </w:r>
          </w:p>
        </w:tc>
        <w:tc>
          <w:tcPr>
            <w:tcW w:w="2250" w:type="dxa"/>
          </w:tcPr>
          <w:p w14:paraId="20E50645" w14:textId="77777777" w:rsidR="00B502C9" w:rsidRDefault="00B502C9" w:rsidP="007E2E44">
            <w:pPr>
              <w:rPr>
                <w:rFonts w:ascii="Arial" w:hAnsi="Arial" w:cs="Arial"/>
              </w:rPr>
            </w:pPr>
            <w:r>
              <w:rPr>
                <w:rFonts w:ascii="Arial" w:hAnsi="Arial" w:cs="Arial"/>
              </w:rPr>
              <w:t>Checkbox</w:t>
            </w:r>
          </w:p>
        </w:tc>
        <w:tc>
          <w:tcPr>
            <w:tcW w:w="4518" w:type="dxa"/>
          </w:tcPr>
          <w:p w14:paraId="0D2E4821" w14:textId="77777777" w:rsidR="00B502C9" w:rsidRDefault="00B502C9" w:rsidP="007E2E44">
            <w:pPr>
              <w:rPr>
                <w:rFonts w:ascii="Arial" w:hAnsi="Arial" w:cs="Arial"/>
              </w:rPr>
            </w:pPr>
          </w:p>
        </w:tc>
      </w:tr>
    </w:tbl>
    <w:p w14:paraId="4EC89A45" w14:textId="77777777" w:rsidR="00B502C9" w:rsidRDefault="00B502C9" w:rsidP="00B502C9">
      <w:pPr>
        <w:pStyle w:val="Normal1"/>
      </w:pPr>
    </w:p>
    <w:p w14:paraId="3D5F61EE" w14:textId="77777777" w:rsidR="00B502C9" w:rsidRDefault="00B502C9" w:rsidP="00B502C9">
      <w:pPr>
        <w:ind w:left="576"/>
        <w:rPr>
          <w:rFonts w:ascii="Arial" w:hAnsi="Arial" w:cs="Arial"/>
        </w:rPr>
      </w:pPr>
      <w:r>
        <w:rPr>
          <w:rFonts w:ascii="Arial" w:hAnsi="Arial" w:cs="Arial"/>
        </w:rPr>
        <w:t xml:space="preserve">When a Case is created, the trigger in Salesforce concatenates the description field value with all the Custom fields value present for that record type and stores it in Details field. </w:t>
      </w:r>
    </w:p>
    <w:p w14:paraId="188E2203" w14:textId="4274A197" w:rsidR="00DB54F5" w:rsidRDefault="00B502C9" w:rsidP="00B502C9">
      <w:pPr>
        <w:ind w:left="576"/>
        <w:rPr>
          <w:rFonts w:ascii="Arial" w:hAnsi="Arial" w:cs="Arial"/>
        </w:rPr>
      </w:pPr>
      <w:r>
        <w:rPr>
          <w:rFonts w:ascii="Arial" w:hAnsi="Arial" w:cs="Arial"/>
        </w:rPr>
        <w:t>Using the Custom Setting, trigger gets all the fields that belong to the particular record type. Then, it checks if the “Required” field value for that particular field is TRUE and value for that field is not NULL. Only if the above condition is satisfied, it adds that field’s value in Detai</w:t>
      </w:r>
      <w:r w:rsidR="00DB54F5">
        <w:rPr>
          <w:rFonts w:ascii="Arial" w:hAnsi="Arial" w:cs="Arial"/>
        </w:rPr>
        <w:t>ls field otherwise it does not</w:t>
      </w:r>
    </w:p>
    <w:p w14:paraId="24A7218B" w14:textId="77777777" w:rsidR="00DB54F5" w:rsidRDefault="00B502C9" w:rsidP="00DB54F5">
      <w:pPr>
        <w:pStyle w:val="Normal1"/>
        <w:ind w:firstLine="720"/>
      </w:pPr>
      <w:r>
        <w:t>Below are the list of the field which are following to Water in details field:</w:t>
      </w:r>
    </w:p>
    <w:p w14:paraId="39220207" w14:textId="3ABE8D84" w:rsidR="00B502C9" w:rsidRPr="00B502C9" w:rsidRDefault="00B502C9" w:rsidP="00DB54F5">
      <w:pPr>
        <w:pStyle w:val="Normal1"/>
        <w:ind w:firstLine="720"/>
      </w:pPr>
      <w:r>
        <w:tab/>
      </w:r>
      <w:r>
        <w:tab/>
      </w:r>
    </w:p>
    <w:tbl>
      <w:tblPr>
        <w:tblStyle w:val="TableGrid"/>
        <w:tblW w:w="0" w:type="auto"/>
        <w:tblLook w:val="04A0" w:firstRow="1" w:lastRow="0" w:firstColumn="1" w:lastColumn="0" w:noHBand="0" w:noVBand="1"/>
      </w:tblPr>
      <w:tblGrid>
        <w:gridCol w:w="3414"/>
        <w:gridCol w:w="4622"/>
        <w:gridCol w:w="1314"/>
      </w:tblGrid>
      <w:tr w:rsidR="00B502C9" w:rsidRPr="00B502C9" w14:paraId="5D9CAF44" w14:textId="77777777" w:rsidTr="007E2E44">
        <w:trPr>
          <w:trHeight w:val="300"/>
        </w:trPr>
        <w:tc>
          <w:tcPr>
            <w:tcW w:w="3415" w:type="dxa"/>
            <w:shd w:val="clear" w:color="auto" w:fill="A6A6A6" w:themeFill="background1" w:themeFillShade="A6"/>
            <w:noWrap/>
            <w:hideMark/>
          </w:tcPr>
          <w:p w14:paraId="68B49B0F" w14:textId="77777777" w:rsidR="00B502C9" w:rsidRPr="00B502C9" w:rsidRDefault="00B502C9" w:rsidP="007E2E44">
            <w:pPr>
              <w:pStyle w:val="Normal1"/>
              <w:tabs>
                <w:tab w:val="left" w:pos="2525"/>
              </w:tabs>
            </w:pPr>
            <w:r w:rsidRPr="000A52B0">
              <w:rPr>
                <w:rFonts w:eastAsia="Times New Roman"/>
                <w:b/>
              </w:rPr>
              <w:t>Service Request Type</w:t>
            </w:r>
          </w:p>
        </w:tc>
        <w:tc>
          <w:tcPr>
            <w:tcW w:w="4625" w:type="dxa"/>
            <w:shd w:val="clear" w:color="auto" w:fill="A6A6A6" w:themeFill="background1" w:themeFillShade="A6"/>
            <w:noWrap/>
            <w:hideMark/>
          </w:tcPr>
          <w:p w14:paraId="73AD8A74" w14:textId="77777777" w:rsidR="00B502C9" w:rsidRPr="00B502C9" w:rsidRDefault="00B502C9" w:rsidP="007E2E44">
            <w:pPr>
              <w:pStyle w:val="Normal1"/>
              <w:tabs>
                <w:tab w:val="left" w:pos="2525"/>
              </w:tabs>
            </w:pPr>
            <w:r w:rsidRPr="000A52B0">
              <w:rPr>
                <w:rFonts w:eastAsia="Times New Roman"/>
                <w:b/>
              </w:rPr>
              <w:t>SFDC Fields Name</w:t>
            </w:r>
          </w:p>
        </w:tc>
        <w:tc>
          <w:tcPr>
            <w:tcW w:w="1315" w:type="dxa"/>
            <w:shd w:val="clear" w:color="auto" w:fill="A6A6A6" w:themeFill="background1" w:themeFillShade="A6"/>
            <w:noWrap/>
            <w:hideMark/>
          </w:tcPr>
          <w:p w14:paraId="63A57595" w14:textId="77777777" w:rsidR="00B502C9" w:rsidRPr="00B502C9" w:rsidRDefault="00B502C9" w:rsidP="007E2E44">
            <w:pPr>
              <w:pStyle w:val="Normal1"/>
              <w:tabs>
                <w:tab w:val="left" w:pos="2525"/>
              </w:tabs>
            </w:pPr>
            <w:r>
              <w:rPr>
                <w:rFonts w:eastAsia="Times New Roman"/>
                <w:b/>
              </w:rPr>
              <w:t>Required</w:t>
            </w:r>
          </w:p>
        </w:tc>
      </w:tr>
      <w:tr w:rsidR="00B502C9" w:rsidRPr="00B502C9" w14:paraId="4D284CA4" w14:textId="77777777" w:rsidTr="007E2E44">
        <w:trPr>
          <w:trHeight w:val="300"/>
        </w:trPr>
        <w:tc>
          <w:tcPr>
            <w:tcW w:w="3415" w:type="dxa"/>
            <w:noWrap/>
            <w:hideMark/>
          </w:tcPr>
          <w:p w14:paraId="5EFCB13F" w14:textId="77777777" w:rsidR="00B502C9" w:rsidRPr="00B502C9" w:rsidRDefault="00B502C9" w:rsidP="007E2E44">
            <w:pPr>
              <w:pStyle w:val="Normal1"/>
              <w:tabs>
                <w:tab w:val="left" w:pos="2525"/>
              </w:tabs>
            </w:pPr>
            <w:r w:rsidRPr="00B502C9">
              <w:t>Alley Light Outage</w:t>
            </w:r>
          </w:p>
        </w:tc>
        <w:tc>
          <w:tcPr>
            <w:tcW w:w="4625" w:type="dxa"/>
            <w:noWrap/>
            <w:hideMark/>
          </w:tcPr>
          <w:p w14:paraId="1F28AD28" w14:textId="77777777" w:rsidR="00B502C9" w:rsidRPr="00B502C9" w:rsidRDefault="00B502C9" w:rsidP="007E2E44">
            <w:pPr>
              <w:pStyle w:val="Normal1"/>
              <w:tabs>
                <w:tab w:val="left" w:pos="2525"/>
              </w:tabs>
            </w:pPr>
            <w:r w:rsidRPr="00B502C9">
              <w:t>How to access the Alley</w:t>
            </w:r>
          </w:p>
        </w:tc>
        <w:tc>
          <w:tcPr>
            <w:tcW w:w="1315" w:type="dxa"/>
            <w:noWrap/>
            <w:hideMark/>
          </w:tcPr>
          <w:p w14:paraId="7687A740" w14:textId="77777777" w:rsidR="00B502C9" w:rsidRPr="00B502C9" w:rsidRDefault="00B502C9" w:rsidP="007E2E44">
            <w:pPr>
              <w:pStyle w:val="Normal1"/>
              <w:tabs>
                <w:tab w:val="left" w:pos="2525"/>
              </w:tabs>
            </w:pPr>
            <w:r w:rsidRPr="00B502C9">
              <w:t>TRUE</w:t>
            </w:r>
          </w:p>
        </w:tc>
      </w:tr>
      <w:tr w:rsidR="00B502C9" w:rsidRPr="00B502C9" w14:paraId="422DF5CA" w14:textId="77777777" w:rsidTr="007E2E44">
        <w:trPr>
          <w:trHeight w:val="300"/>
        </w:trPr>
        <w:tc>
          <w:tcPr>
            <w:tcW w:w="3415" w:type="dxa"/>
            <w:noWrap/>
            <w:hideMark/>
          </w:tcPr>
          <w:p w14:paraId="1E111C4D" w14:textId="77777777" w:rsidR="00B502C9" w:rsidRPr="00B502C9" w:rsidRDefault="00B502C9" w:rsidP="007E2E44">
            <w:pPr>
              <w:pStyle w:val="Normal1"/>
              <w:tabs>
                <w:tab w:val="left" w:pos="2525"/>
              </w:tabs>
            </w:pPr>
            <w:r w:rsidRPr="00B502C9">
              <w:t>Alley Light Outage</w:t>
            </w:r>
          </w:p>
        </w:tc>
        <w:tc>
          <w:tcPr>
            <w:tcW w:w="4625" w:type="dxa"/>
            <w:noWrap/>
            <w:hideMark/>
          </w:tcPr>
          <w:p w14:paraId="11777EF5" w14:textId="77777777" w:rsidR="00B502C9" w:rsidRPr="00B502C9" w:rsidRDefault="00B502C9" w:rsidP="007E2E44">
            <w:pPr>
              <w:pStyle w:val="Normal1"/>
              <w:tabs>
                <w:tab w:val="left" w:pos="2525"/>
              </w:tabs>
            </w:pPr>
            <w:r w:rsidRPr="00B502C9">
              <w:t>Alley Gated or Locked</w:t>
            </w:r>
          </w:p>
        </w:tc>
        <w:tc>
          <w:tcPr>
            <w:tcW w:w="1315" w:type="dxa"/>
            <w:noWrap/>
            <w:hideMark/>
          </w:tcPr>
          <w:p w14:paraId="304E2D55" w14:textId="77777777" w:rsidR="00B502C9" w:rsidRPr="00B502C9" w:rsidRDefault="00B502C9" w:rsidP="007E2E44">
            <w:pPr>
              <w:pStyle w:val="Normal1"/>
              <w:tabs>
                <w:tab w:val="left" w:pos="2525"/>
              </w:tabs>
            </w:pPr>
            <w:r w:rsidRPr="00B502C9">
              <w:t>TRUE</w:t>
            </w:r>
          </w:p>
        </w:tc>
      </w:tr>
      <w:tr w:rsidR="00B502C9" w:rsidRPr="00B502C9" w14:paraId="4F31F08C" w14:textId="77777777" w:rsidTr="007E2E44">
        <w:trPr>
          <w:trHeight w:val="300"/>
        </w:trPr>
        <w:tc>
          <w:tcPr>
            <w:tcW w:w="3415" w:type="dxa"/>
            <w:noWrap/>
            <w:hideMark/>
          </w:tcPr>
          <w:p w14:paraId="783B0D09" w14:textId="77777777" w:rsidR="00B502C9" w:rsidRPr="00B502C9" w:rsidRDefault="00B502C9" w:rsidP="007E2E44">
            <w:pPr>
              <w:pStyle w:val="Normal1"/>
              <w:tabs>
                <w:tab w:val="left" w:pos="2525"/>
              </w:tabs>
            </w:pPr>
            <w:r w:rsidRPr="00B502C9">
              <w:t>Alley Light Outage</w:t>
            </w:r>
          </w:p>
        </w:tc>
        <w:tc>
          <w:tcPr>
            <w:tcW w:w="4625" w:type="dxa"/>
            <w:noWrap/>
            <w:hideMark/>
          </w:tcPr>
          <w:p w14:paraId="0C701D7D" w14:textId="77777777" w:rsidR="00B502C9" w:rsidRPr="00B502C9" w:rsidRDefault="00B502C9" w:rsidP="007E2E44">
            <w:pPr>
              <w:pStyle w:val="Normal1"/>
              <w:tabs>
                <w:tab w:val="left" w:pos="2525"/>
              </w:tabs>
            </w:pPr>
            <w:r w:rsidRPr="00B502C9">
              <w:t>Problem Type</w:t>
            </w:r>
          </w:p>
        </w:tc>
        <w:tc>
          <w:tcPr>
            <w:tcW w:w="1315" w:type="dxa"/>
            <w:noWrap/>
            <w:hideMark/>
          </w:tcPr>
          <w:p w14:paraId="44280AC5" w14:textId="77777777" w:rsidR="00B502C9" w:rsidRPr="00B502C9" w:rsidRDefault="00B502C9" w:rsidP="007E2E44">
            <w:pPr>
              <w:pStyle w:val="Normal1"/>
              <w:tabs>
                <w:tab w:val="left" w:pos="2525"/>
              </w:tabs>
            </w:pPr>
            <w:r w:rsidRPr="00B502C9">
              <w:t>TRUE</w:t>
            </w:r>
          </w:p>
        </w:tc>
      </w:tr>
      <w:tr w:rsidR="00B502C9" w:rsidRPr="00B502C9" w14:paraId="345B0295" w14:textId="77777777" w:rsidTr="007E2E44">
        <w:trPr>
          <w:trHeight w:val="300"/>
        </w:trPr>
        <w:tc>
          <w:tcPr>
            <w:tcW w:w="3415" w:type="dxa"/>
            <w:noWrap/>
            <w:hideMark/>
          </w:tcPr>
          <w:p w14:paraId="49E6018D" w14:textId="77777777" w:rsidR="00B502C9" w:rsidRPr="00B502C9" w:rsidRDefault="00B502C9" w:rsidP="007E2E44">
            <w:pPr>
              <w:pStyle w:val="Normal1"/>
              <w:tabs>
                <w:tab w:val="left" w:pos="2525"/>
              </w:tabs>
            </w:pPr>
            <w:r w:rsidRPr="00B502C9">
              <w:t>Dangerous Sidewalk</w:t>
            </w:r>
          </w:p>
        </w:tc>
        <w:tc>
          <w:tcPr>
            <w:tcW w:w="4625" w:type="dxa"/>
            <w:noWrap/>
            <w:hideMark/>
          </w:tcPr>
          <w:p w14:paraId="17D65E22" w14:textId="77777777" w:rsidR="00B502C9" w:rsidRPr="00B502C9" w:rsidRDefault="00B502C9" w:rsidP="007E2E44">
            <w:pPr>
              <w:pStyle w:val="Normal1"/>
              <w:tabs>
                <w:tab w:val="left" w:pos="2525"/>
              </w:tabs>
            </w:pPr>
            <w:r w:rsidRPr="00B502C9">
              <w:t>Sidewalk Curb Problem</w:t>
            </w:r>
          </w:p>
        </w:tc>
        <w:tc>
          <w:tcPr>
            <w:tcW w:w="1315" w:type="dxa"/>
            <w:noWrap/>
            <w:hideMark/>
          </w:tcPr>
          <w:p w14:paraId="15E60503" w14:textId="77777777" w:rsidR="00B502C9" w:rsidRPr="00B502C9" w:rsidRDefault="00B502C9" w:rsidP="007E2E44">
            <w:pPr>
              <w:pStyle w:val="Normal1"/>
              <w:tabs>
                <w:tab w:val="left" w:pos="2525"/>
              </w:tabs>
            </w:pPr>
            <w:r w:rsidRPr="00B502C9">
              <w:t>TRUE</w:t>
            </w:r>
          </w:p>
        </w:tc>
      </w:tr>
      <w:tr w:rsidR="00B502C9" w:rsidRPr="00B502C9" w14:paraId="192F6E66" w14:textId="77777777" w:rsidTr="007E2E44">
        <w:trPr>
          <w:trHeight w:val="300"/>
        </w:trPr>
        <w:tc>
          <w:tcPr>
            <w:tcW w:w="3415" w:type="dxa"/>
            <w:noWrap/>
            <w:hideMark/>
          </w:tcPr>
          <w:p w14:paraId="227ED457" w14:textId="77777777" w:rsidR="00B502C9" w:rsidRPr="00B502C9" w:rsidRDefault="00B502C9" w:rsidP="007E2E44">
            <w:pPr>
              <w:pStyle w:val="Normal1"/>
              <w:tabs>
                <w:tab w:val="left" w:pos="2525"/>
              </w:tabs>
            </w:pPr>
            <w:r w:rsidRPr="00B502C9">
              <w:t>Dangerous Sidewalk</w:t>
            </w:r>
          </w:p>
        </w:tc>
        <w:tc>
          <w:tcPr>
            <w:tcW w:w="4625" w:type="dxa"/>
            <w:noWrap/>
            <w:hideMark/>
          </w:tcPr>
          <w:p w14:paraId="76A4C8A5" w14:textId="77777777" w:rsidR="00B502C9" w:rsidRPr="00B502C9" w:rsidRDefault="00B502C9" w:rsidP="007E2E44">
            <w:pPr>
              <w:pStyle w:val="Normal1"/>
              <w:tabs>
                <w:tab w:val="left" w:pos="2525"/>
              </w:tabs>
            </w:pPr>
            <w:r w:rsidRPr="00B502C9">
              <w:t>Intersection Ramp for Crossing Street</w:t>
            </w:r>
          </w:p>
        </w:tc>
        <w:tc>
          <w:tcPr>
            <w:tcW w:w="1315" w:type="dxa"/>
            <w:noWrap/>
            <w:hideMark/>
          </w:tcPr>
          <w:p w14:paraId="2AB2673E" w14:textId="77777777" w:rsidR="00B502C9" w:rsidRPr="00B502C9" w:rsidRDefault="00B502C9" w:rsidP="007E2E44">
            <w:pPr>
              <w:pStyle w:val="Normal1"/>
              <w:tabs>
                <w:tab w:val="left" w:pos="2525"/>
              </w:tabs>
            </w:pPr>
            <w:r w:rsidRPr="00B502C9">
              <w:t>TRUE</w:t>
            </w:r>
          </w:p>
        </w:tc>
      </w:tr>
      <w:tr w:rsidR="00B502C9" w:rsidRPr="00B502C9" w14:paraId="40849A44" w14:textId="77777777" w:rsidTr="007E2E44">
        <w:trPr>
          <w:trHeight w:val="300"/>
        </w:trPr>
        <w:tc>
          <w:tcPr>
            <w:tcW w:w="3415" w:type="dxa"/>
            <w:noWrap/>
            <w:hideMark/>
          </w:tcPr>
          <w:p w14:paraId="4BAAED5C" w14:textId="77777777" w:rsidR="00B502C9" w:rsidRPr="00B502C9" w:rsidRDefault="00B502C9" w:rsidP="007E2E44">
            <w:pPr>
              <w:pStyle w:val="Normal1"/>
              <w:tabs>
                <w:tab w:val="left" w:pos="2525"/>
              </w:tabs>
            </w:pPr>
            <w:r w:rsidRPr="00B502C9">
              <w:t>Dead Animal in Street</w:t>
            </w:r>
          </w:p>
        </w:tc>
        <w:tc>
          <w:tcPr>
            <w:tcW w:w="4625" w:type="dxa"/>
            <w:noWrap/>
            <w:hideMark/>
          </w:tcPr>
          <w:p w14:paraId="7760C600" w14:textId="77777777" w:rsidR="00B502C9" w:rsidRPr="00B502C9" w:rsidRDefault="00B502C9" w:rsidP="007E2E44">
            <w:pPr>
              <w:pStyle w:val="Normal1"/>
              <w:tabs>
                <w:tab w:val="left" w:pos="2525"/>
              </w:tabs>
            </w:pPr>
            <w:r w:rsidRPr="00B502C9">
              <w:t>Animal Location</w:t>
            </w:r>
          </w:p>
        </w:tc>
        <w:tc>
          <w:tcPr>
            <w:tcW w:w="1315" w:type="dxa"/>
            <w:noWrap/>
            <w:hideMark/>
          </w:tcPr>
          <w:p w14:paraId="5698D733" w14:textId="77777777" w:rsidR="00B502C9" w:rsidRPr="00B502C9" w:rsidRDefault="00B502C9" w:rsidP="007E2E44">
            <w:pPr>
              <w:pStyle w:val="Normal1"/>
              <w:tabs>
                <w:tab w:val="left" w:pos="2525"/>
              </w:tabs>
            </w:pPr>
            <w:r w:rsidRPr="00B502C9">
              <w:t>TRUE</w:t>
            </w:r>
          </w:p>
        </w:tc>
      </w:tr>
      <w:tr w:rsidR="00B502C9" w:rsidRPr="00B502C9" w14:paraId="20946EDF" w14:textId="77777777" w:rsidTr="007E2E44">
        <w:trPr>
          <w:trHeight w:val="300"/>
        </w:trPr>
        <w:tc>
          <w:tcPr>
            <w:tcW w:w="3415" w:type="dxa"/>
            <w:noWrap/>
            <w:hideMark/>
          </w:tcPr>
          <w:p w14:paraId="3A1EFB45" w14:textId="77777777" w:rsidR="00B502C9" w:rsidRPr="00B502C9" w:rsidRDefault="00B502C9" w:rsidP="007E2E44">
            <w:pPr>
              <w:pStyle w:val="Normal1"/>
              <w:tabs>
                <w:tab w:val="left" w:pos="2525"/>
              </w:tabs>
            </w:pPr>
            <w:r w:rsidRPr="00B502C9">
              <w:t>Dead Animal in Street</w:t>
            </w:r>
          </w:p>
        </w:tc>
        <w:tc>
          <w:tcPr>
            <w:tcW w:w="4625" w:type="dxa"/>
            <w:noWrap/>
            <w:hideMark/>
          </w:tcPr>
          <w:p w14:paraId="519A545E" w14:textId="77777777" w:rsidR="00B502C9" w:rsidRPr="00B502C9" w:rsidRDefault="00B502C9" w:rsidP="007E2E44">
            <w:pPr>
              <w:pStyle w:val="Normal1"/>
              <w:tabs>
                <w:tab w:val="left" w:pos="2525"/>
              </w:tabs>
            </w:pPr>
            <w:r w:rsidRPr="00B502C9">
              <w:t>Animal is Visible and Accessible</w:t>
            </w:r>
          </w:p>
        </w:tc>
        <w:tc>
          <w:tcPr>
            <w:tcW w:w="1315" w:type="dxa"/>
            <w:noWrap/>
            <w:hideMark/>
          </w:tcPr>
          <w:p w14:paraId="28A36CDF" w14:textId="77777777" w:rsidR="00B502C9" w:rsidRPr="00B502C9" w:rsidRDefault="00B502C9" w:rsidP="007E2E44">
            <w:pPr>
              <w:pStyle w:val="Normal1"/>
              <w:tabs>
                <w:tab w:val="left" w:pos="2525"/>
              </w:tabs>
            </w:pPr>
            <w:r w:rsidRPr="00B502C9">
              <w:t>TRUE</w:t>
            </w:r>
          </w:p>
        </w:tc>
      </w:tr>
      <w:tr w:rsidR="00B502C9" w:rsidRPr="00B502C9" w14:paraId="3AE22DFD" w14:textId="77777777" w:rsidTr="007E2E44">
        <w:trPr>
          <w:trHeight w:val="300"/>
        </w:trPr>
        <w:tc>
          <w:tcPr>
            <w:tcW w:w="3415" w:type="dxa"/>
            <w:noWrap/>
            <w:hideMark/>
          </w:tcPr>
          <w:p w14:paraId="796E1BE7" w14:textId="77777777" w:rsidR="00B502C9" w:rsidRPr="00B502C9" w:rsidRDefault="00B502C9" w:rsidP="007E2E44">
            <w:pPr>
              <w:pStyle w:val="Normal1"/>
              <w:tabs>
                <w:tab w:val="left" w:pos="2525"/>
              </w:tabs>
            </w:pPr>
            <w:r w:rsidRPr="00B502C9">
              <w:t>Dead Animal in Street</w:t>
            </w:r>
          </w:p>
        </w:tc>
        <w:tc>
          <w:tcPr>
            <w:tcW w:w="4625" w:type="dxa"/>
            <w:noWrap/>
            <w:hideMark/>
          </w:tcPr>
          <w:p w14:paraId="10316448" w14:textId="77777777" w:rsidR="00B502C9" w:rsidRPr="00B502C9" w:rsidRDefault="00B502C9" w:rsidP="007E2E44">
            <w:pPr>
              <w:pStyle w:val="Normal1"/>
              <w:tabs>
                <w:tab w:val="left" w:pos="2525"/>
              </w:tabs>
            </w:pPr>
            <w:r w:rsidRPr="00B502C9">
              <w:t>Animal Type</w:t>
            </w:r>
          </w:p>
        </w:tc>
        <w:tc>
          <w:tcPr>
            <w:tcW w:w="1315" w:type="dxa"/>
            <w:noWrap/>
            <w:hideMark/>
          </w:tcPr>
          <w:p w14:paraId="51E0DF45" w14:textId="77777777" w:rsidR="00B502C9" w:rsidRPr="00B502C9" w:rsidRDefault="00B502C9" w:rsidP="007E2E44">
            <w:pPr>
              <w:pStyle w:val="Normal1"/>
              <w:tabs>
                <w:tab w:val="left" w:pos="2525"/>
              </w:tabs>
            </w:pPr>
            <w:r w:rsidRPr="00B502C9">
              <w:t>TRUE</w:t>
            </w:r>
          </w:p>
        </w:tc>
      </w:tr>
      <w:tr w:rsidR="00B502C9" w:rsidRPr="00B502C9" w14:paraId="5B4090F4" w14:textId="77777777" w:rsidTr="007E2E44">
        <w:trPr>
          <w:trHeight w:val="300"/>
        </w:trPr>
        <w:tc>
          <w:tcPr>
            <w:tcW w:w="3415" w:type="dxa"/>
            <w:noWrap/>
            <w:hideMark/>
          </w:tcPr>
          <w:p w14:paraId="120B072C" w14:textId="77777777" w:rsidR="00B502C9" w:rsidRPr="00B502C9" w:rsidRDefault="00B502C9" w:rsidP="007E2E44">
            <w:pPr>
              <w:pStyle w:val="Normal1"/>
              <w:tabs>
                <w:tab w:val="left" w:pos="2525"/>
              </w:tabs>
            </w:pPr>
            <w:r w:rsidRPr="00B502C9">
              <w:t>Illegal Dumping</w:t>
            </w:r>
          </w:p>
        </w:tc>
        <w:tc>
          <w:tcPr>
            <w:tcW w:w="4625" w:type="dxa"/>
            <w:noWrap/>
            <w:hideMark/>
          </w:tcPr>
          <w:p w14:paraId="4C1EE8AB" w14:textId="77777777" w:rsidR="00B502C9" w:rsidRPr="00B502C9" w:rsidRDefault="00B502C9" w:rsidP="007E2E44">
            <w:pPr>
              <w:pStyle w:val="Normal1"/>
              <w:tabs>
                <w:tab w:val="left" w:pos="2525"/>
              </w:tabs>
            </w:pPr>
            <w:r w:rsidRPr="00B502C9">
              <w:t>Description of Vehicle/Person Involved</w:t>
            </w:r>
          </w:p>
        </w:tc>
        <w:tc>
          <w:tcPr>
            <w:tcW w:w="1315" w:type="dxa"/>
            <w:noWrap/>
            <w:hideMark/>
          </w:tcPr>
          <w:p w14:paraId="58D0BF1D" w14:textId="77777777" w:rsidR="00B502C9" w:rsidRPr="00B502C9" w:rsidRDefault="00B502C9" w:rsidP="007E2E44">
            <w:pPr>
              <w:pStyle w:val="Normal1"/>
              <w:tabs>
                <w:tab w:val="left" w:pos="2525"/>
              </w:tabs>
            </w:pPr>
            <w:r w:rsidRPr="00B502C9">
              <w:t>TRUE</w:t>
            </w:r>
          </w:p>
        </w:tc>
      </w:tr>
      <w:tr w:rsidR="00B502C9" w:rsidRPr="00B502C9" w14:paraId="71163F4D" w14:textId="77777777" w:rsidTr="007E2E44">
        <w:trPr>
          <w:trHeight w:val="300"/>
        </w:trPr>
        <w:tc>
          <w:tcPr>
            <w:tcW w:w="3415" w:type="dxa"/>
            <w:noWrap/>
            <w:hideMark/>
          </w:tcPr>
          <w:p w14:paraId="5705BD2D" w14:textId="77777777" w:rsidR="00B502C9" w:rsidRPr="00B502C9" w:rsidRDefault="00B502C9" w:rsidP="007E2E44">
            <w:pPr>
              <w:pStyle w:val="Normal1"/>
              <w:tabs>
                <w:tab w:val="left" w:pos="2525"/>
              </w:tabs>
            </w:pPr>
            <w:r w:rsidRPr="00B502C9">
              <w:t>Illegal Dumping</w:t>
            </w:r>
          </w:p>
        </w:tc>
        <w:tc>
          <w:tcPr>
            <w:tcW w:w="4625" w:type="dxa"/>
            <w:noWrap/>
            <w:hideMark/>
          </w:tcPr>
          <w:p w14:paraId="12374DB4" w14:textId="77777777" w:rsidR="00B502C9" w:rsidRPr="00B502C9" w:rsidRDefault="00B502C9" w:rsidP="007E2E44">
            <w:pPr>
              <w:pStyle w:val="Normal1"/>
              <w:tabs>
                <w:tab w:val="left" w:pos="2525"/>
              </w:tabs>
            </w:pPr>
            <w:r w:rsidRPr="00B502C9">
              <w:t>Condition of Materials</w:t>
            </w:r>
          </w:p>
        </w:tc>
        <w:tc>
          <w:tcPr>
            <w:tcW w:w="1315" w:type="dxa"/>
            <w:noWrap/>
            <w:hideMark/>
          </w:tcPr>
          <w:p w14:paraId="6EACAA82" w14:textId="77777777" w:rsidR="00B502C9" w:rsidRPr="00B502C9" w:rsidRDefault="00B502C9" w:rsidP="007E2E44">
            <w:pPr>
              <w:pStyle w:val="Normal1"/>
              <w:tabs>
                <w:tab w:val="left" w:pos="2525"/>
              </w:tabs>
            </w:pPr>
            <w:r w:rsidRPr="00B502C9">
              <w:t>TRUE</w:t>
            </w:r>
          </w:p>
        </w:tc>
      </w:tr>
      <w:tr w:rsidR="00B502C9" w:rsidRPr="00B502C9" w14:paraId="2EF2097D" w14:textId="77777777" w:rsidTr="007E2E44">
        <w:trPr>
          <w:trHeight w:val="300"/>
        </w:trPr>
        <w:tc>
          <w:tcPr>
            <w:tcW w:w="3415" w:type="dxa"/>
            <w:noWrap/>
            <w:hideMark/>
          </w:tcPr>
          <w:p w14:paraId="7D875365" w14:textId="77777777" w:rsidR="00B502C9" w:rsidRPr="00B502C9" w:rsidRDefault="00B502C9" w:rsidP="007E2E44">
            <w:pPr>
              <w:pStyle w:val="Normal1"/>
              <w:tabs>
                <w:tab w:val="left" w:pos="2525"/>
              </w:tabs>
            </w:pPr>
            <w:r w:rsidRPr="00B502C9">
              <w:t>Illegal Dumping</w:t>
            </w:r>
          </w:p>
        </w:tc>
        <w:tc>
          <w:tcPr>
            <w:tcW w:w="4625" w:type="dxa"/>
            <w:noWrap/>
            <w:hideMark/>
          </w:tcPr>
          <w:p w14:paraId="4B975595" w14:textId="77777777" w:rsidR="00B502C9" w:rsidRPr="00B502C9" w:rsidRDefault="00B502C9" w:rsidP="007E2E44">
            <w:pPr>
              <w:pStyle w:val="Normal1"/>
              <w:tabs>
                <w:tab w:val="left" w:pos="2525"/>
              </w:tabs>
            </w:pPr>
            <w:r w:rsidRPr="00B502C9">
              <w:t>Active Construction at Site</w:t>
            </w:r>
          </w:p>
        </w:tc>
        <w:tc>
          <w:tcPr>
            <w:tcW w:w="1315" w:type="dxa"/>
            <w:noWrap/>
            <w:hideMark/>
          </w:tcPr>
          <w:p w14:paraId="07BB13C4" w14:textId="77777777" w:rsidR="00B502C9" w:rsidRPr="00B502C9" w:rsidRDefault="00B502C9" w:rsidP="007E2E44">
            <w:pPr>
              <w:pStyle w:val="Normal1"/>
              <w:tabs>
                <w:tab w:val="left" w:pos="2525"/>
              </w:tabs>
            </w:pPr>
            <w:r w:rsidRPr="00B502C9">
              <w:t>TRUE</w:t>
            </w:r>
          </w:p>
        </w:tc>
      </w:tr>
      <w:tr w:rsidR="00B502C9" w:rsidRPr="00B502C9" w14:paraId="22A7AA9D" w14:textId="77777777" w:rsidTr="007E2E44">
        <w:trPr>
          <w:trHeight w:val="300"/>
        </w:trPr>
        <w:tc>
          <w:tcPr>
            <w:tcW w:w="3415" w:type="dxa"/>
            <w:noWrap/>
            <w:hideMark/>
          </w:tcPr>
          <w:p w14:paraId="1662DE99" w14:textId="77777777" w:rsidR="00B502C9" w:rsidRPr="00B502C9" w:rsidRDefault="00B502C9" w:rsidP="007E2E44">
            <w:pPr>
              <w:pStyle w:val="Normal1"/>
              <w:tabs>
                <w:tab w:val="left" w:pos="2525"/>
              </w:tabs>
            </w:pPr>
            <w:r w:rsidRPr="00B502C9">
              <w:t>Illegal Dumping</w:t>
            </w:r>
          </w:p>
        </w:tc>
        <w:tc>
          <w:tcPr>
            <w:tcW w:w="4625" w:type="dxa"/>
            <w:noWrap/>
            <w:hideMark/>
          </w:tcPr>
          <w:p w14:paraId="6A02536B" w14:textId="77777777" w:rsidR="00B502C9" w:rsidRPr="00B502C9" w:rsidRDefault="00B502C9" w:rsidP="007E2E44">
            <w:pPr>
              <w:pStyle w:val="Normal1"/>
              <w:tabs>
                <w:tab w:val="left" w:pos="2525"/>
              </w:tabs>
            </w:pPr>
            <w:r w:rsidRPr="00B502C9">
              <w:t>Police District</w:t>
            </w:r>
          </w:p>
        </w:tc>
        <w:tc>
          <w:tcPr>
            <w:tcW w:w="1315" w:type="dxa"/>
            <w:noWrap/>
            <w:hideMark/>
          </w:tcPr>
          <w:p w14:paraId="764726C8" w14:textId="77777777" w:rsidR="00B502C9" w:rsidRPr="00B502C9" w:rsidRDefault="00B502C9" w:rsidP="007E2E44">
            <w:pPr>
              <w:pStyle w:val="Normal1"/>
              <w:tabs>
                <w:tab w:val="left" w:pos="2525"/>
              </w:tabs>
            </w:pPr>
            <w:r w:rsidRPr="00B502C9">
              <w:t>FALSE</w:t>
            </w:r>
          </w:p>
        </w:tc>
      </w:tr>
      <w:tr w:rsidR="00B502C9" w:rsidRPr="00B502C9" w14:paraId="198BA29B" w14:textId="77777777" w:rsidTr="007E2E44">
        <w:trPr>
          <w:trHeight w:val="300"/>
        </w:trPr>
        <w:tc>
          <w:tcPr>
            <w:tcW w:w="3415" w:type="dxa"/>
            <w:noWrap/>
            <w:hideMark/>
          </w:tcPr>
          <w:p w14:paraId="15490881" w14:textId="77777777" w:rsidR="00B502C9" w:rsidRPr="00B502C9" w:rsidRDefault="00B502C9" w:rsidP="007E2E44">
            <w:pPr>
              <w:pStyle w:val="Normal1"/>
              <w:tabs>
                <w:tab w:val="left" w:pos="2525"/>
              </w:tabs>
            </w:pPr>
            <w:r w:rsidRPr="00B502C9">
              <w:t>Illegal Dumping</w:t>
            </w:r>
          </w:p>
        </w:tc>
        <w:tc>
          <w:tcPr>
            <w:tcW w:w="4625" w:type="dxa"/>
            <w:noWrap/>
            <w:hideMark/>
          </w:tcPr>
          <w:p w14:paraId="2DD7EA92" w14:textId="77777777" w:rsidR="00B502C9" w:rsidRPr="00B502C9" w:rsidRDefault="00B502C9" w:rsidP="007E2E44">
            <w:pPr>
              <w:pStyle w:val="Normal1"/>
              <w:tabs>
                <w:tab w:val="left" w:pos="2525"/>
              </w:tabs>
            </w:pPr>
            <w:r w:rsidRPr="00B502C9">
              <w:t>Sanitation District</w:t>
            </w:r>
          </w:p>
        </w:tc>
        <w:tc>
          <w:tcPr>
            <w:tcW w:w="1315" w:type="dxa"/>
            <w:noWrap/>
            <w:hideMark/>
          </w:tcPr>
          <w:p w14:paraId="4F4EB53C" w14:textId="77777777" w:rsidR="00B502C9" w:rsidRPr="00B502C9" w:rsidRDefault="00B502C9" w:rsidP="007E2E44">
            <w:pPr>
              <w:pStyle w:val="Normal1"/>
              <w:tabs>
                <w:tab w:val="left" w:pos="2525"/>
              </w:tabs>
            </w:pPr>
            <w:r w:rsidRPr="00B502C9">
              <w:t>FALSE</w:t>
            </w:r>
          </w:p>
        </w:tc>
      </w:tr>
      <w:tr w:rsidR="00B502C9" w:rsidRPr="00B502C9" w14:paraId="452564D9" w14:textId="77777777" w:rsidTr="007E2E44">
        <w:trPr>
          <w:trHeight w:val="300"/>
        </w:trPr>
        <w:tc>
          <w:tcPr>
            <w:tcW w:w="3415" w:type="dxa"/>
            <w:noWrap/>
            <w:hideMark/>
          </w:tcPr>
          <w:p w14:paraId="1CE9C5B0" w14:textId="77777777" w:rsidR="00B502C9" w:rsidRPr="00B502C9" w:rsidRDefault="00B502C9" w:rsidP="007E2E44">
            <w:pPr>
              <w:pStyle w:val="Normal1"/>
              <w:tabs>
                <w:tab w:val="left" w:pos="2525"/>
              </w:tabs>
            </w:pPr>
            <w:r w:rsidRPr="00B502C9">
              <w:t>Illegal Dumping</w:t>
            </w:r>
          </w:p>
        </w:tc>
        <w:tc>
          <w:tcPr>
            <w:tcW w:w="4625" w:type="dxa"/>
            <w:noWrap/>
            <w:hideMark/>
          </w:tcPr>
          <w:p w14:paraId="4F51BF50" w14:textId="77777777" w:rsidR="00B502C9" w:rsidRPr="00B502C9" w:rsidRDefault="00B502C9" w:rsidP="007E2E44">
            <w:pPr>
              <w:pStyle w:val="Normal1"/>
              <w:tabs>
                <w:tab w:val="left" w:pos="2525"/>
              </w:tabs>
            </w:pPr>
            <w:r w:rsidRPr="00B502C9">
              <w:t>Type of Materials</w:t>
            </w:r>
          </w:p>
        </w:tc>
        <w:tc>
          <w:tcPr>
            <w:tcW w:w="1315" w:type="dxa"/>
            <w:noWrap/>
            <w:hideMark/>
          </w:tcPr>
          <w:p w14:paraId="0E2539C1" w14:textId="77777777" w:rsidR="00B502C9" w:rsidRPr="00B502C9" w:rsidRDefault="00B502C9" w:rsidP="007E2E44">
            <w:pPr>
              <w:pStyle w:val="Normal1"/>
              <w:tabs>
                <w:tab w:val="left" w:pos="2525"/>
              </w:tabs>
            </w:pPr>
            <w:r w:rsidRPr="00B502C9">
              <w:t>TRUE</w:t>
            </w:r>
          </w:p>
        </w:tc>
      </w:tr>
      <w:tr w:rsidR="00B502C9" w:rsidRPr="00B502C9" w14:paraId="3D8DAE0C" w14:textId="77777777" w:rsidTr="007E2E44">
        <w:trPr>
          <w:trHeight w:val="300"/>
        </w:trPr>
        <w:tc>
          <w:tcPr>
            <w:tcW w:w="3415" w:type="dxa"/>
            <w:noWrap/>
            <w:hideMark/>
          </w:tcPr>
          <w:p w14:paraId="469ABA77" w14:textId="77777777" w:rsidR="00B502C9" w:rsidRPr="00B502C9" w:rsidRDefault="00B502C9" w:rsidP="007E2E44">
            <w:pPr>
              <w:pStyle w:val="Normal1"/>
              <w:tabs>
                <w:tab w:val="left" w:pos="2525"/>
              </w:tabs>
            </w:pPr>
            <w:r w:rsidRPr="00B502C9">
              <w:t>Illegal Dumping</w:t>
            </w:r>
          </w:p>
        </w:tc>
        <w:tc>
          <w:tcPr>
            <w:tcW w:w="4625" w:type="dxa"/>
            <w:noWrap/>
            <w:hideMark/>
          </w:tcPr>
          <w:p w14:paraId="38F034B5" w14:textId="77777777" w:rsidR="00B502C9" w:rsidRPr="00B502C9" w:rsidRDefault="00B502C9" w:rsidP="007E2E44">
            <w:pPr>
              <w:pStyle w:val="Normal1"/>
              <w:tabs>
                <w:tab w:val="left" w:pos="2525"/>
              </w:tabs>
            </w:pPr>
            <w:r w:rsidRPr="00B502C9">
              <w:t>Includes Household Hazardous Waste</w:t>
            </w:r>
          </w:p>
        </w:tc>
        <w:tc>
          <w:tcPr>
            <w:tcW w:w="1315" w:type="dxa"/>
            <w:noWrap/>
            <w:hideMark/>
          </w:tcPr>
          <w:p w14:paraId="7222D68C" w14:textId="77777777" w:rsidR="00B502C9" w:rsidRPr="00B502C9" w:rsidRDefault="00B502C9" w:rsidP="007E2E44">
            <w:pPr>
              <w:pStyle w:val="Normal1"/>
              <w:tabs>
                <w:tab w:val="left" w:pos="2525"/>
              </w:tabs>
            </w:pPr>
            <w:r w:rsidRPr="00B502C9">
              <w:t>TRUE</w:t>
            </w:r>
          </w:p>
        </w:tc>
      </w:tr>
      <w:tr w:rsidR="00B502C9" w:rsidRPr="00B502C9" w14:paraId="4227E942" w14:textId="77777777" w:rsidTr="007E2E44">
        <w:trPr>
          <w:trHeight w:val="300"/>
        </w:trPr>
        <w:tc>
          <w:tcPr>
            <w:tcW w:w="3415" w:type="dxa"/>
            <w:noWrap/>
            <w:hideMark/>
          </w:tcPr>
          <w:p w14:paraId="7F5ADF7E" w14:textId="77777777" w:rsidR="00B502C9" w:rsidRPr="00B502C9" w:rsidRDefault="00B502C9" w:rsidP="007E2E44">
            <w:pPr>
              <w:pStyle w:val="Normal1"/>
              <w:tabs>
                <w:tab w:val="left" w:pos="2525"/>
              </w:tabs>
            </w:pPr>
            <w:r w:rsidRPr="00B502C9">
              <w:t>Illegal Dumping</w:t>
            </w:r>
          </w:p>
        </w:tc>
        <w:tc>
          <w:tcPr>
            <w:tcW w:w="4625" w:type="dxa"/>
            <w:noWrap/>
            <w:hideMark/>
          </w:tcPr>
          <w:p w14:paraId="5C3CDC82" w14:textId="77777777" w:rsidR="00B502C9" w:rsidRPr="00B502C9" w:rsidRDefault="00B502C9" w:rsidP="007E2E44">
            <w:pPr>
              <w:pStyle w:val="Normal1"/>
              <w:tabs>
                <w:tab w:val="left" w:pos="2525"/>
              </w:tabs>
            </w:pPr>
            <w:r w:rsidRPr="00B502C9">
              <w:t>Includes Commercial Hazardous Waste</w:t>
            </w:r>
          </w:p>
        </w:tc>
        <w:tc>
          <w:tcPr>
            <w:tcW w:w="1315" w:type="dxa"/>
            <w:noWrap/>
            <w:hideMark/>
          </w:tcPr>
          <w:p w14:paraId="25E44B42" w14:textId="77777777" w:rsidR="00B502C9" w:rsidRPr="00B502C9" w:rsidRDefault="00B502C9" w:rsidP="007E2E44">
            <w:pPr>
              <w:pStyle w:val="Normal1"/>
              <w:tabs>
                <w:tab w:val="left" w:pos="2525"/>
              </w:tabs>
            </w:pPr>
            <w:r w:rsidRPr="00B502C9">
              <w:t>TRUE</w:t>
            </w:r>
          </w:p>
        </w:tc>
      </w:tr>
      <w:tr w:rsidR="00B502C9" w:rsidRPr="00B502C9" w14:paraId="12563906" w14:textId="77777777" w:rsidTr="007E2E44">
        <w:trPr>
          <w:trHeight w:val="300"/>
        </w:trPr>
        <w:tc>
          <w:tcPr>
            <w:tcW w:w="3415" w:type="dxa"/>
            <w:noWrap/>
            <w:hideMark/>
          </w:tcPr>
          <w:p w14:paraId="102C715B" w14:textId="77777777" w:rsidR="00B502C9" w:rsidRPr="00B502C9" w:rsidRDefault="00B502C9" w:rsidP="007E2E44">
            <w:pPr>
              <w:pStyle w:val="Normal1"/>
              <w:tabs>
                <w:tab w:val="left" w:pos="2525"/>
              </w:tabs>
            </w:pPr>
            <w:r w:rsidRPr="00B502C9">
              <w:t>Illegal Dumping</w:t>
            </w:r>
          </w:p>
        </w:tc>
        <w:tc>
          <w:tcPr>
            <w:tcW w:w="4625" w:type="dxa"/>
            <w:noWrap/>
            <w:hideMark/>
          </w:tcPr>
          <w:p w14:paraId="14056483" w14:textId="77777777" w:rsidR="00B502C9" w:rsidRPr="00B502C9" w:rsidRDefault="00B502C9" w:rsidP="007E2E44">
            <w:pPr>
              <w:pStyle w:val="Normal1"/>
              <w:tabs>
                <w:tab w:val="left" w:pos="2525"/>
              </w:tabs>
            </w:pPr>
            <w:r w:rsidRPr="00B502C9">
              <w:t>Description of vehicle involved in Dumping</w:t>
            </w:r>
          </w:p>
        </w:tc>
        <w:tc>
          <w:tcPr>
            <w:tcW w:w="1315" w:type="dxa"/>
            <w:noWrap/>
            <w:hideMark/>
          </w:tcPr>
          <w:p w14:paraId="2DEDAEC3" w14:textId="77777777" w:rsidR="00B502C9" w:rsidRPr="00B502C9" w:rsidRDefault="00B502C9" w:rsidP="007E2E44">
            <w:pPr>
              <w:pStyle w:val="Normal1"/>
              <w:tabs>
                <w:tab w:val="left" w:pos="2525"/>
              </w:tabs>
            </w:pPr>
            <w:r w:rsidRPr="00B502C9">
              <w:t>TRUE</w:t>
            </w:r>
          </w:p>
        </w:tc>
      </w:tr>
      <w:tr w:rsidR="00B502C9" w:rsidRPr="00B502C9" w14:paraId="2373D2A2" w14:textId="77777777" w:rsidTr="007E2E44">
        <w:trPr>
          <w:trHeight w:val="300"/>
        </w:trPr>
        <w:tc>
          <w:tcPr>
            <w:tcW w:w="3415" w:type="dxa"/>
            <w:noWrap/>
            <w:hideMark/>
          </w:tcPr>
          <w:p w14:paraId="10D647EA" w14:textId="77777777" w:rsidR="00B502C9" w:rsidRPr="00B502C9" w:rsidRDefault="00B502C9" w:rsidP="007E2E44">
            <w:pPr>
              <w:pStyle w:val="Normal1"/>
              <w:tabs>
                <w:tab w:val="left" w:pos="2525"/>
              </w:tabs>
            </w:pPr>
            <w:r w:rsidRPr="00B502C9">
              <w:t>Illegal Dumping</w:t>
            </w:r>
          </w:p>
        </w:tc>
        <w:tc>
          <w:tcPr>
            <w:tcW w:w="4625" w:type="dxa"/>
            <w:noWrap/>
            <w:hideMark/>
          </w:tcPr>
          <w:p w14:paraId="0791A059" w14:textId="77777777" w:rsidR="00B502C9" w:rsidRPr="00B502C9" w:rsidRDefault="00B502C9" w:rsidP="007E2E44">
            <w:pPr>
              <w:pStyle w:val="Normal1"/>
              <w:tabs>
                <w:tab w:val="left" w:pos="2525"/>
              </w:tabs>
            </w:pPr>
            <w:r w:rsidRPr="00B502C9">
              <w:t>Number of Bags if Bagged</w:t>
            </w:r>
          </w:p>
        </w:tc>
        <w:tc>
          <w:tcPr>
            <w:tcW w:w="1315" w:type="dxa"/>
            <w:noWrap/>
            <w:hideMark/>
          </w:tcPr>
          <w:p w14:paraId="78C11C9E" w14:textId="77777777" w:rsidR="00B502C9" w:rsidRPr="00B502C9" w:rsidRDefault="00B502C9" w:rsidP="007E2E44">
            <w:pPr>
              <w:pStyle w:val="Normal1"/>
              <w:tabs>
                <w:tab w:val="left" w:pos="2525"/>
              </w:tabs>
            </w:pPr>
            <w:r w:rsidRPr="00B502C9">
              <w:t>TRUE</w:t>
            </w:r>
          </w:p>
        </w:tc>
      </w:tr>
      <w:tr w:rsidR="00B502C9" w:rsidRPr="00B502C9" w14:paraId="3CE04E97" w14:textId="77777777" w:rsidTr="007E2E44">
        <w:trPr>
          <w:trHeight w:val="300"/>
        </w:trPr>
        <w:tc>
          <w:tcPr>
            <w:tcW w:w="3415" w:type="dxa"/>
            <w:noWrap/>
            <w:hideMark/>
          </w:tcPr>
          <w:p w14:paraId="2D6466CC" w14:textId="77777777" w:rsidR="00B502C9" w:rsidRPr="00B502C9" w:rsidRDefault="00B502C9" w:rsidP="007E2E44">
            <w:pPr>
              <w:pStyle w:val="Normal1"/>
              <w:tabs>
                <w:tab w:val="left" w:pos="2525"/>
              </w:tabs>
            </w:pPr>
            <w:r w:rsidRPr="00B502C9">
              <w:lastRenderedPageBreak/>
              <w:t>Illegal Dumping</w:t>
            </w:r>
          </w:p>
        </w:tc>
        <w:tc>
          <w:tcPr>
            <w:tcW w:w="4625" w:type="dxa"/>
            <w:noWrap/>
            <w:hideMark/>
          </w:tcPr>
          <w:p w14:paraId="7FC860B2" w14:textId="77777777" w:rsidR="00B502C9" w:rsidRPr="00B502C9" w:rsidRDefault="00B502C9" w:rsidP="007E2E44">
            <w:pPr>
              <w:pStyle w:val="Normal1"/>
              <w:tabs>
                <w:tab w:val="left" w:pos="2525"/>
              </w:tabs>
            </w:pPr>
            <w:r w:rsidRPr="00B502C9">
              <w:t>Trash on Street or Sidewalk</w:t>
            </w:r>
          </w:p>
        </w:tc>
        <w:tc>
          <w:tcPr>
            <w:tcW w:w="1315" w:type="dxa"/>
            <w:noWrap/>
            <w:hideMark/>
          </w:tcPr>
          <w:p w14:paraId="45327C88" w14:textId="77777777" w:rsidR="00B502C9" w:rsidRPr="00B502C9" w:rsidRDefault="00B502C9" w:rsidP="007E2E44">
            <w:pPr>
              <w:pStyle w:val="Normal1"/>
              <w:tabs>
                <w:tab w:val="left" w:pos="2525"/>
              </w:tabs>
            </w:pPr>
            <w:r w:rsidRPr="00B502C9">
              <w:t>TRUE</w:t>
            </w:r>
          </w:p>
        </w:tc>
      </w:tr>
      <w:tr w:rsidR="00B502C9" w:rsidRPr="00B502C9" w14:paraId="090B444C" w14:textId="77777777" w:rsidTr="007E2E44">
        <w:trPr>
          <w:trHeight w:val="300"/>
        </w:trPr>
        <w:tc>
          <w:tcPr>
            <w:tcW w:w="3415" w:type="dxa"/>
            <w:noWrap/>
            <w:hideMark/>
          </w:tcPr>
          <w:p w14:paraId="0433C0E3" w14:textId="77777777" w:rsidR="00B502C9" w:rsidRPr="00B502C9" w:rsidRDefault="00B502C9" w:rsidP="007E2E44">
            <w:pPr>
              <w:pStyle w:val="Normal1"/>
              <w:tabs>
                <w:tab w:val="left" w:pos="2525"/>
              </w:tabs>
            </w:pPr>
            <w:r w:rsidRPr="00B502C9">
              <w:t>Illegal Dumping</w:t>
            </w:r>
          </w:p>
        </w:tc>
        <w:tc>
          <w:tcPr>
            <w:tcW w:w="4625" w:type="dxa"/>
            <w:noWrap/>
            <w:hideMark/>
          </w:tcPr>
          <w:p w14:paraId="507B899F" w14:textId="77777777" w:rsidR="00B502C9" w:rsidRPr="00B502C9" w:rsidRDefault="00B502C9" w:rsidP="007E2E44">
            <w:pPr>
              <w:pStyle w:val="Normal1"/>
              <w:tabs>
                <w:tab w:val="left" w:pos="2525"/>
              </w:tabs>
            </w:pPr>
            <w:r w:rsidRPr="00B502C9">
              <w:t>Trash on Vacant Lot</w:t>
            </w:r>
          </w:p>
        </w:tc>
        <w:tc>
          <w:tcPr>
            <w:tcW w:w="1315" w:type="dxa"/>
            <w:noWrap/>
            <w:hideMark/>
          </w:tcPr>
          <w:p w14:paraId="2E5B8BB4" w14:textId="77777777" w:rsidR="00B502C9" w:rsidRPr="00B502C9" w:rsidRDefault="00B502C9" w:rsidP="007E2E44">
            <w:pPr>
              <w:pStyle w:val="Normal1"/>
              <w:tabs>
                <w:tab w:val="left" w:pos="2525"/>
              </w:tabs>
            </w:pPr>
            <w:r w:rsidRPr="00B502C9">
              <w:t>TRUE</w:t>
            </w:r>
          </w:p>
        </w:tc>
      </w:tr>
      <w:tr w:rsidR="00B502C9" w:rsidRPr="00B502C9" w14:paraId="2CABB33C" w14:textId="77777777" w:rsidTr="007E2E44">
        <w:trPr>
          <w:trHeight w:val="300"/>
        </w:trPr>
        <w:tc>
          <w:tcPr>
            <w:tcW w:w="3415" w:type="dxa"/>
            <w:noWrap/>
            <w:hideMark/>
          </w:tcPr>
          <w:p w14:paraId="1047CB2A" w14:textId="77777777" w:rsidR="00B502C9" w:rsidRPr="00B502C9" w:rsidRDefault="00B502C9" w:rsidP="007E2E44">
            <w:pPr>
              <w:pStyle w:val="Normal1"/>
              <w:tabs>
                <w:tab w:val="left" w:pos="2525"/>
              </w:tabs>
            </w:pPr>
            <w:r w:rsidRPr="00B502C9">
              <w:t>Line Striping</w:t>
            </w:r>
          </w:p>
        </w:tc>
        <w:tc>
          <w:tcPr>
            <w:tcW w:w="4625" w:type="dxa"/>
            <w:noWrap/>
            <w:hideMark/>
          </w:tcPr>
          <w:p w14:paraId="2D49BC89" w14:textId="77777777" w:rsidR="00B502C9" w:rsidRPr="00B502C9" w:rsidRDefault="00B502C9" w:rsidP="007E2E44">
            <w:pPr>
              <w:pStyle w:val="Normal1"/>
              <w:tabs>
                <w:tab w:val="left" w:pos="2525"/>
              </w:tabs>
            </w:pPr>
            <w:r w:rsidRPr="00B502C9">
              <w:t>What types of lines are being requested</w:t>
            </w:r>
          </w:p>
        </w:tc>
        <w:tc>
          <w:tcPr>
            <w:tcW w:w="1315" w:type="dxa"/>
            <w:noWrap/>
            <w:hideMark/>
          </w:tcPr>
          <w:p w14:paraId="00D2A90B" w14:textId="77777777" w:rsidR="00B502C9" w:rsidRPr="00B502C9" w:rsidRDefault="00B502C9" w:rsidP="007E2E44">
            <w:pPr>
              <w:pStyle w:val="Normal1"/>
              <w:tabs>
                <w:tab w:val="left" w:pos="2525"/>
              </w:tabs>
            </w:pPr>
            <w:r w:rsidRPr="00B502C9">
              <w:t>TRUE</w:t>
            </w:r>
          </w:p>
        </w:tc>
      </w:tr>
      <w:tr w:rsidR="00B502C9" w:rsidRPr="00B502C9" w14:paraId="52C93B49" w14:textId="77777777" w:rsidTr="007E2E44">
        <w:trPr>
          <w:trHeight w:val="300"/>
        </w:trPr>
        <w:tc>
          <w:tcPr>
            <w:tcW w:w="3415" w:type="dxa"/>
            <w:noWrap/>
            <w:hideMark/>
          </w:tcPr>
          <w:p w14:paraId="5207CD07" w14:textId="77777777" w:rsidR="00B502C9" w:rsidRPr="00B502C9" w:rsidRDefault="00B502C9" w:rsidP="007E2E44">
            <w:pPr>
              <w:pStyle w:val="Normal1"/>
              <w:tabs>
                <w:tab w:val="left" w:pos="2525"/>
              </w:tabs>
            </w:pPr>
            <w:r w:rsidRPr="00B502C9">
              <w:t>Manhole Cover</w:t>
            </w:r>
          </w:p>
        </w:tc>
        <w:tc>
          <w:tcPr>
            <w:tcW w:w="4625" w:type="dxa"/>
            <w:noWrap/>
            <w:hideMark/>
          </w:tcPr>
          <w:p w14:paraId="10516EC8" w14:textId="77777777" w:rsidR="00B502C9" w:rsidRPr="00B502C9" w:rsidRDefault="00B502C9" w:rsidP="007E2E44">
            <w:pPr>
              <w:pStyle w:val="Normal1"/>
              <w:tabs>
                <w:tab w:val="left" w:pos="2525"/>
              </w:tabs>
            </w:pPr>
            <w:r w:rsidRPr="00B502C9">
              <w:t>Problem Type</w:t>
            </w:r>
          </w:p>
        </w:tc>
        <w:tc>
          <w:tcPr>
            <w:tcW w:w="1315" w:type="dxa"/>
            <w:noWrap/>
            <w:hideMark/>
          </w:tcPr>
          <w:p w14:paraId="1F13B9BD" w14:textId="77777777" w:rsidR="00B502C9" w:rsidRPr="00B502C9" w:rsidRDefault="00B502C9" w:rsidP="007E2E44">
            <w:pPr>
              <w:pStyle w:val="Normal1"/>
              <w:tabs>
                <w:tab w:val="left" w:pos="2525"/>
              </w:tabs>
            </w:pPr>
            <w:r w:rsidRPr="00B502C9">
              <w:t>TRUE</w:t>
            </w:r>
          </w:p>
        </w:tc>
      </w:tr>
      <w:tr w:rsidR="00B502C9" w:rsidRPr="00B502C9" w14:paraId="788A5A02" w14:textId="77777777" w:rsidTr="007E2E44">
        <w:trPr>
          <w:trHeight w:val="300"/>
        </w:trPr>
        <w:tc>
          <w:tcPr>
            <w:tcW w:w="3415" w:type="dxa"/>
            <w:noWrap/>
            <w:hideMark/>
          </w:tcPr>
          <w:p w14:paraId="0CF43F22" w14:textId="77777777" w:rsidR="00B502C9" w:rsidRPr="00B502C9" w:rsidRDefault="00B502C9" w:rsidP="007E2E44">
            <w:pPr>
              <w:pStyle w:val="Normal1"/>
              <w:tabs>
                <w:tab w:val="left" w:pos="2525"/>
              </w:tabs>
            </w:pPr>
            <w:r w:rsidRPr="00B502C9">
              <w:t>Manhole Cover</w:t>
            </w:r>
          </w:p>
        </w:tc>
        <w:tc>
          <w:tcPr>
            <w:tcW w:w="4625" w:type="dxa"/>
            <w:noWrap/>
            <w:hideMark/>
          </w:tcPr>
          <w:p w14:paraId="1126A624" w14:textId="77777777" w:rsidR="00B502C9" w:rsidRPr="00B502C9" w:rsidRDefault="00B502C9" w:rsidP="007E2E44">
            <w:pPr>
              <w:pStyle w:val="Normal1"/>
              <w:tabs>
                <w:tab w:val="left" w:pos="2525"/>
              </w:tabs>
            </w:pPr>
            <w:r w:rsidRPr="00B502C9">
              <w:t>Manhole Cover Owner Known</w:t>
            </w:r>
          </w:p>
        </w:tc>
        <w:tc>
          <w:tcPr>
            <w:tcW w:w="1315" w:type="dxa"/>
            <w:noWrap/>
            <w:hideMark/>
          </w:tcPr>
          <w:p w14:paraId="12C05BB1" w14:textId="77777777" w:rsidR="00B502C9" w:rsidRPr="00B502C9" w:rsidRDefault="00B502C9" w:rsidP="007E2E44">
            <w:pPr>
              <w:pStyle w:val="Normal1"/>
              <w:tabs>
                <w:tab w:val="left" w:pos="2525"/>
              </w:tabs>
            </w:pPr>
            <w:r w:rsidRPr="00B502C9">
              <w:t>TRUE</w:t>
            </w:r>
          </w:p>
        </w:tc>
      </w:tr>
      <w:tr w:rsidR="00B502C9" w:rsidRPr="00B502C9" w14:paraId="456628E7" w14:textId="77777777" w:rsidTr="007E2E44">
        <w:trPr>
          <w:trHeight w:val="300"/>
        </w:trPr>
        <w:tc>
          <w:tcPr>
            <w:tcW w:w="3415" w:type="dxa"/>
            <w:noWrap/>
            <w:hideMark/>
          </w:tcPr>
          <w:p w14:paraId="6EABEE38" w14:textId="77777777" w:rsidR="00B502C9" w:rsidRPr="00B502C9" w:rsidRDefault="00B502C9" w:rsidP="007E2E44">
            <w:pPr>
              <w:pStyle w:val="Normal1"/>
              <w:tabs>
                <w:tab w:val="left" w:pos="2525"/>
              </w:tabs>
            </w:pPr>
            <w:r w:rsidRPr="00B502C9">
              <w:t>Manhole Cover</w:t>
            </w:r>
          </w:p>
        </w:tc>
        <w:tc>
          <w:tcPr>
            <w:tcW w:w="4625" w:type="dxa"/>
            <w:noWrap/>
            <w:hideMark/>
          </w:tcPr>
          <w:p w14:paraId="54DEBEF9" w14:textId="77777777" w:rsidR="00B502C9" w:rsidRPr="00B502C9" w:rsidRDefault="00B502C9" w:rsidP="007E2E44">
            <w:pPr>
              <w:pStyle w:val="Normal1"/>
              <w:tabs>
                <w:tab w:val="left" w:pos="2525"/>
              </w:tabs>
            </w:pPr>
            <w:r w:rsidRPr="00B502C9">
              <w:t>Property Owner</w:t>
            </w:r>
          </w:p>
        </w:tc>
        <w:tc>
          <w:tcPr>
            <w:tcW w:w="1315" w:type="dxa"/>
            <w:noWrap/>
            <w:hideMark/>
          </w:tcPr>
          <w:p w14:paraId="00512E34" w14:textId="77777777" w:rsidR="00B502C9" w:rsidRPr="00B502C9" w:rsidRDefault="00B502C9" w:rsidP="007E2E44">
            <w:pPr>
              <w:pStyle w:val="Normal1"/>
              <w:tabs>
                <w:tab w:val="left" w:pos="2525"/>
              </w:tabs>
            </w:pPr>
            <w:r w:rsidRPr="00B502C9">
              <w:t>TRUE</w:t>
            </w:r>
          </w:p>
        </w:tc>
      </w:tr>
      <w:tr w:rsidR="00B502C9" w:rsidRPr="00B502C9" w14:paraId="314594FE" w14:textId="77777777" w:rsidTr="007E2E44">
        <w:trPr>
          <w:trHeight w:val="300"/>
        </w:trPr>
        <w:tc>
          <w:tcPr>
            <w:tcW w:w="3415" w:type="dxa"/>
            <w:noWrap/>
            <w:hideMark/>
          </w:tcPr>
          <w:p w14:paraId="7B3BFF9B" w14:textId="77777777" w:rsidR="00B502C9" w:rsidRPr="00B502C9" w:rsidRDefault="00B502C9" w:rsidP="007E2E44">
            <w:pPr>
              <w:pStyle w:val="Normal1"/>
              <w:tabs>
                <w:tab w:val="left" w:pos="2525"/>
              </w:tabs>
            </w:pPr>
            <w:r w:rsidRPr="00B502C9">
              <w:t>Manhole Cover</w:t>
            </w:r>
          </w:p>
        </w:tc>
        <w:tc>
          <w:tcPr>
            <w:tcW w:w="4625" w:type="dxa"/>
            <w:noWrap/>
            <w:hideMark/>
          </w:tcPr>
          <w:p w14:paraId="47C9D5CB" w14:textId="77777777" w:rsidR="00B502C9" w:rsidRPr="00B502C9" w:rsidRDefault="00B502C9" w:rsidP="007E2E44">
            <w:pPr>
              <w:pStyle w:val="Normal1"/>
              <w:tabs>
                <w:tab w:val="left" w:pos="2525"/>
              </w:tabs>
            </w:pPr>
            <w:r w:rsidRPr="00B502C9">
              <w:t>Manhole Cover Owner Contacted</w:t>
            </w:r>
          </w:p>
        </w:tc>
        <w:tc>
          <w:tcPr>
            <w:tcW w:w="1315" w:type="dxa"/>
            <w:noWrap/>
            <w:hideMark/>
          </w:tcPr>
          <w:p w14:paraId="251BA996" w14:textId="77777777" w:rsidR="00B502C9" w:rsidRPr="00B502C9" w:rsidRDefault="00B502C9" w:rsidP="007E2E44">
            <w:pPr>
              <w:pStyle w:val="Normal1"/>
              <w:tabs>
                <w:tab w:val="left" w:pos="2525"/>
              </w:tabs>
            </w:pPr>
            <w:r w:rsidRPr="00B502C9">
              <w:t>TRUE</w:t>
            </w:r>
          </w:p>
        </w:tc>
      </w:tr>
      <w:tr w:rsidR="00B502C9" w:rsidRPr="00B502C9" w14:paraId="2639CA22" w14:textId="77777777" w:rsidTr="007E2E44">
        <w:trPr>
          <w:trHeight w:val="300"/>
        </w:trPr>
        <w:tc>
          <w:tcPr>
            <w:tcW w:w="3415" w:type="dxa"/>
            <w:noWrap/>
            <w:hideMark/>
          </w:tcPr>
          <w:p w14:paraId="5571A246" w14:textId="77777777" w:rsidR="00B502C9" w:rsidRPr="00B502C9" w:rsidRDefault="00B502C9" w:rsidP="007E2E44">
            <w:pPr>
              <w:pStyle w:val="Normal1"/>
              <w:tabs>
                <w:tab w:val="left" w:pos="2525"/>
              </w:tabs>
            </w:pPr>
            <w:r w:rsidRPr="00B502C9">
              <w:t>Manhole Cover</w:t>
            </w:r>
          </w:p>
        </w:tc>
        <w:tc>
          <w:tcPr>
            <w:tcW w:w="4625" w:type="dxa"/>
            <w:noWrap/>
            <w:hideMark/>
          </w:tcPr>
          <w:p w14:paraId="036B34A5" w14:textId="77777777" w:rsidR="00B502C9" w:rsidRPr="00B502C9" w:rsidRDefault="00B502C9" w:rsidP="007E2E44">
            <w:pPr>
              <w:pStyle w:val="Normal1"/>
              <w:tabs>
                <w:tab w:val="left" w:pos="2525"/>
              </w:tabs>
            </w:pPr>
            <w:r w:rsidRPr="00B502C9">
              <w:t>Manhole Position</w:t>
            </w:r>
          </w:p>
        </w:tc>
        <w:tc>
          <w:tcPr>
            <w:tcW w:w="1315" w:type="dxa"/>
            <w:noWrap/>
            <w:hideMark/>
          </w:tcPr>
          <w:p w14:paraId="42CF4FEB" w14:textId="77777777" w:rsidR="00B502C9" w:rsidRPr="00B502C9" w:rsidRDefault="00B502C9" w:rsidP="007E2E44">
            <w:pPr>
              <w:pStyle w:val="Normal1"/>
              <w:tabs>
                <w:tab w:val="left" w:pos="2525"/>
              </w:tabs>
            </w:pPr>
            <w:r w:rsidRPr="00B502C9">
              <w:t>TRUE</w:t>
            </w:r>
          </w:p>
        </w:tc>
      </w:tr>
      <w:tr w:rsidR="00B502C9" w:rsidRPr="00B502C9" w14:paraId="50D1AF02" w14:textId="77777777" w:rsidTr="007E2E44">
        <w:trPr>
          <w:trHeight w:val="300"/>
        </w:trPr>
        <w:tc>
          <w:tcPr>
            <w:tcW w:w="3415" w:type="dxa"/>
            <w:noWrap/>
            <w:hideMark/>
          </w:tcPr>
          <w:p w14:paraId="120C3313" w14:textId="77777777" w:rsidR="00B502C9" w:rsidRPr="00B502C9" w:rsidRDefault="00B502C9" w:rsidP="007E2E44">
            <w:pPr>
              <w:pStyle w:val="Normal1"/>
              <w:tabs>
                <w:tab w:val="left" w:pos="2525"/>
              </w:tabs>
            </w:pPr>
            <w:r w:rsidRPr="00B502C9">
              <w:t>Other (Streets)</w:t>
            </w:r>
          </w:p>
        </w:tc>
        <w:tc>
          <w:tcPr>
            <w:tcW w:w="4625" w:type="dxa"/>
            <w:noWrap/>
            <w:hideMark/>
          </w:tcPr>
          <w:p w14:paraId="791026A2" w14:textId="77777777" w:rsidR="00B502C9" w:rsidRPr="00B502C9" w:rsidRDefault="00B502C9" w:rsidP="007E2E44">
            <w:pPr>
              <w:pStyle w:val="Normal1"/>
              <w:tabs>
                <w:tab w:val="left" w:pos="2525"/>
              </w:tabs>
            </w:pPr>
            <w:r w:rsidRPr="00B502C9">
              <w:t>Problem Type Sanitation</w:t>
            </w:r>
          </w:p>
        </w:tc>
        <w:tc>
          <w:tcPr>
            <w:tcW w:w="1315" w:type="dxa"/>
            <w:noWrap/>
            <w:hideMark/>
          </w:tcPr>
          <w:p w14:paraId="7BA700AC" w14:textId="77777777" w:rsidR="00B502C9" w:rsidRPr="00B502C9" w:rsidRDefault="00B502C9" w:rsidP="007E2E44">
            <w:pPr>
              <w:pStyle w:val="Normal1"/>
              <w:tabs>
                <w:tab w:val="left" w:pos="2525"/>
              </w:tabs>
            </w:pPr>
            <w:r w:rsidRPr="00B502C9">
              <w:t>TRUE</w:t>
            </w:r>
          </w:p>
        </w:tc>
      </w:tr>
      <w:tr w:rsidR="00B502C9" w:rsidRPr="00B502C9" w14:paraId="054ACBFD" w14:textId="77777777" w:rsidTr="007E2E44">
        <w:trPr>
          <w:trHeight w:val="300"/>
        </w:trPr>
        <w:tc>
          <w:tcPr>
            <w:tcW w:w="3415" w:type="dxa"/>
            <w:noWrap/>
            <w:hideMark/>
          </w:tcPr>
          <w:p w14:paraId="1733C88E" w14:textId="77777777" w:rsidR="00B502C9" w:rsidRPr="00B502C9" w:rsidRDefault="00B502C9" w:rsidP="007E2E44">
            <w:pPr>
              <w:pStyle w:val="Normal1"/>
              <w:tabs>
                <w:tab w:val="left" w:pos="2525"/>
              </w:tabs>
            </w:pPr>
            <w:r w:rsidRPr="00B502C9">
              <w:t>Other (Streets)</w:t>
            </w:r>
          </w:p>
        </w:tc>
        <w:tc>
          <w:tcPr>
            <w:tcW w:w="4625" w:type="dxa"/>
            <w:noWrap/>
            <w:hideMark/>
          </w:tcPr>
          <w:p w14:paraId="38A1A77C" w14:textId="77777777" w:rsidR="00B502C9" w:rsidRPr="00B502C9" w:rsidRDefault="00B502C9" w:rsidP="007E2E44">
            <w:pPr>
              <w:pStyle w:val="Normal1"/>
              <w:tabs>
                <w:tab w:val="left" w:pos="2525"/>
              </w:tabs>
            </w:pPr>
            <w:r w:rsidRPr="00B502C9">
              <w:t>Problem Type Highway</w:t>
            </w:r>
          </w:p>
        </w:tc>
        <w:tc>
          <w:tcPr>
            <w:tcW w:w="1315" w:type="dxa"/>
            <w:noWrap/>
            <w:hideMark/>
          </w:tcPr>
          <w:p w14:paraId="2CA306DB" w14:textId="77777777" w:rsidR="00B502C9" w:rsidRPr="00B502C9" w:rsidRDefault="00B502C9" w:rsidP="007E2E44">
            <w:pPr>
              <w:pStyle w:val="Normal1"/>
              <w:tabs>
                <w:tab w:val="left" w:pos="2525"/>
              </w:tabs>
            </w:pPr>
            <w:r w:rsidRPr="00B502C9">
              <w:t>TRUE</w:t>
            </w:r>
          </w:p>
        </w:tc>
      </w:tr>
      <w:tr w:rsidR="00B502C9" w:rsidRPr="00B502C9" w14:paraId="5D313DEB" w14:textId="77777777" w:rsidTr="007E2E44">
        <w:trPr>
          <w:trHeight w:val="300"/>
        </w:trPr>
        <w:tc>
          <w:tcPr>
            <w:tcW w:w="3415" w:type="dxa"/>
            <w:noWrap/>
            <w:hideMark/>
          </w:tcPr>
          <w:p w14:paraId="218066E1" w14:textId="77777777" w:rsidR="00B502C9" w:rsidRPr="00B502C9" w:rsidRDefault="00B502C9" w:rsidP="007E2E44">
            <w:pPr>
              <w:pStyle w:val="Normal1"/>
              <w:tabs>
                <w:tab w:val="left" w:pos="2525"/>
              </w:tabs>
            </w:pPr>
            <w:r w:rsidRPr="00B502C9">
              <w:t>Other (Streets)</w:t>
            </w:r>
          </w:p>
        </w:tc>
        <w:tc>
          <w:tcPr>
            <w:tcW w:w="4625" w:type="dxa"/>
            <w:noWrap/>
            <w:hideMark/>
          </w:tcPr>
          <w:p w14:paraId="55F78188" w14:textId="77777777" w:rsidR="00B502C9" w:rsidRPr="00B502C9" w:rsidRDefault="00B502C9" w:rsidP="007E2E44">
            <w:pPr>
              <w:pStyle w:val="Normal1"/>
              <w:tabs>
                <w:tab w:val="left" w:pos="2525"/>
              </w:tabs>
            </w:pPr>
            <w:r w:rsidRPr="00B502C9">
              <w:t>Problem Type</w:t>
            </w:r>
          </w:p>
        </w:tc>
        <w:tc>
          <w:tcPr>
            <w:tcW w:w="1315" w:type="dxa"/>
            <w:noWrap/>
            <w:hideMark/>
          </w:tcPr>
          <w:p w14:paraId="1331164D" w14:textId="77777777" w:rsidR="00B502C9" w:rsidRPr="00B502C9" w:rsidRDefault="00B502C9" w:rsidP="007E2E44">
            <w:pPr>
              <w:pStyle w:val="Normal1"/>
              <w:tabs>
                <w:tab w:val="left" w:pos="2525"/>
              </w:tabs>
            </w:pPr>
            <w:r w:rsidRPr="00B502C9">
              <w:t>TRUE</w:t>
            </w:r>
          </w:p>
        </w:tc>
      </w:tr>
      <w:tr w:rsidR="00B502C9" w:rsidRPr="00B502C9" w14:paraId="4F0CDFC3" w14:textId="77777777" w:rsidTr="007E2E44">
        <w:trPr>
          <w:trHeight w:val="300"/>
        </w:trPr>
        <w:tc>
          <w:tcPr>
            <w:tcW w:w="3415" w:type="dxa"/>
            <w:noWrap/>
            <w:hideMark/>
          </w:tcPr>
          <w:p w14:paraId="4521582E" w14:textId="77777777" w:rsidR="00B502C9" w:rsidRPr="00B502C9" w:rsidRDefault="00B502C9" w:rsidP="007E2E44">
            <w:pPr>
              <w:pStyle w:val="Normal1"/>
              <w:tabs>
                <w:tab w:val="left" w:pos="2525"/>
              </w:tabs>
            </w:pPr>
            <w:r w:rsidRPr="00B502C9">
              <w:t>Rubbish/Recyclable Material Collection</w:t>
            </w:r>
          </w:p>
        </w:tc>
        <w:tc>
          <w:tcPr>
            <w:tcW w:w="4625" w:type="dxa"/>
            <w:noWrap/>
            <w:hideMark/>
          </w:tcPr>
          <w:p w14:paraId="2B40C78F" w14:textId="77777777" w:rsidR="00B502C9" w:rsidRPr="00B502C9" w:rsidRDefault="00B502C9" w:rsidP="007E2E44">
            <w:pPr>
              <w:pStyle w:val="Normal1"/>
              <w:tabs>
                <w:tab w:val="left" w:pos="2525"/>
              </w:tabs>
            </w:pPr>
            <w:r w:rsidRPr="00B502C9">
              <w:t>Includes Household Hazardous Waste</w:t>
            </w:r>
          </w:p>
        </w:tc>
        <w:tc>
          <w:tcPr>
            <w:tcW w:w="1315" w:type="dxa"/>
            <w:noWrap/>
            <w:hideMark/>
          </w:tcPr>
          <w:p w14:paraId="6F349389" w14:textId="77777777" w:rsidR="00B502C9" w:rsidRPr="00B502C9" w:rsidRDefault="00B502C9" w:rsidP="007E2E44">
            <w:pPr>
              <w:pStyle w:val="Normal1"/>
              <w:tabs>
                <w:tab w:val="left" w:pos="2525"/>
              </w:tabs>
            </w:pPr>
            <w:r w:rsidRPr="00B502C9">
              <w:t>TRUE</w:t>
            </w:r>
          </w:p>
        </w:tc>
      </w:tr>
      <w:tr w:rsidR="00B502C9" w:rsidRPr="00B502C9" w14:paraId="501ECF14" w14:textId="77777777" w:rsidTr="007E2E44">
        <w:trPr>
          <w:trHeight w:val="300"/>
        </w:trPr>
        <w:tc>
          <w:tcPr>
            <w:tcW w:w="3415" w:type="dxa"/>
            <w:noWrap/>
            <w:hideMark/>
          </w:tcPr>
          <w:p w14:paraId="3BF11262" w14:textId="77777777" w:rsidR="00B502C9" w:rsidRPr="00B502C9" w:rsidRDefault="00B502C9" w:rsidP="007E2E44">
            <w:pPr>
              <w:pStyle w:val="Normal1"/>
              <w:tabs>
                <w:tab w:val="left" w:pos="2525"/>
              </w:tabs>
            </w:pPr>
            <w:r w:rsidRPr="00B502C9">
              <w:t>Rubbish/Recyclable Material Collection</w:t>
            </w:r>
          </w:p>
        </w:tc>
        <w:tc>
          <w:tcPr>
            <w:tcW w:w="4625" w:type="dxa"/>
            <w:noWrap/>
            <w:hideMark/>
          </w:tcPr>
          <w:p w14:paraId="2A5B0B93" w14:textId="77777777" w:rsidR="00B502C9" w:rsidRPr="00B502C9" w:rsidRDefault="00B502C9" w:rsidP="007E2E44">
            <w:pPr>
              <w:pStyle w:val="Normal1"/>
              <w:tabs>
                <w:tab w:val="left" w:pos="2525"/>
              </w:tabs>
            </w:pPr>
            <w:r w:rsidRPr="00B502C9">
              <w:t>Set Out in Time</w:t>
            </w:r>
          </w:p>
        </w:tc>
        <w:tc>
          <w:tcPr>
            <w:tcW w:w="1315" w:type="dxa"/>
            <w:noWrap/>
            <w:hideMark/>
          </w:tcPr>
          <w:p w14:paraId="01D7D54E" w14:textId="77777777" w:rsidR="00B502C9" w:rsidRPr="00B502C9" w:rsidRDefault="00B502C9" w:rsidP="007E2E44">
            <w:pPr>
              <w:pStyle w:val="Normal1"/>
              <w:tabs>
                <w:tab w:val="left" w:pos="2525"/>
              </w:tabs>
            </w:pPr>
            <w:r w:rsidRPr="00B502C9">
              <w:t>TRUE</w:t>
            </w:r>
          </w:p>
        </w:tc>
      </w:tr>
      <w:tr w:rsidR="00B502C9" w:rsidRPr="00B502C9" w14:paraId="3726EA7F" w14:textId="77777777" w:rsidTr="007E2E44">
        <w:trPr>
          <w:trHeight w:val="300"/>
        </w:trPr>
        <w:tc>
          <w:tcPr>
            <w:tcW w:w="3415" w:type="dxa"/>
            <w:noWrap/>
            <w:hideMark/>
          </w:tcPr>
          <w:p w14:paraId="48FAFF85" w14:textId="77777777" w:rsidR="00B502C9" w:rsidRPr="00B502C9" w:rsidRDefault="00B502C9" w:rsidP="007E2E44">
            <w:pPr>
              <w:pStyle w:val="Normal1"/>
              <w:tabs>
                <w:tab w:val="left" w:pos="2525"/>
              </w:tabs>
            </w:pPr>
            <w:r w:rsidRPr="00B502C9">
              <w:t>Rubbish/Recyclable Material Collection</w:t>
            </w:r>
          </w:p>
        </w:tc>
        <w:tc>
          <w:tcPr>
            <w:tcW w:w="4625" w:type="dxa"/>
            <w:noWrap/>
            <w:hideMark/>
          </w:tcPr>
          <w:p w14:paraId="60296635" w14:textId="77777777" w:rsidR="00B502C9" w:rsidRPr="00B502C9" w:rsidRDefault="00B502C9" w:rsidP="007E2E44">
            <w:pPr>
              <w:pStyle w:val="Normal1"/>
              <w:tabs>
                <w:tab w:val="left" w:pos="2525"/>
              </w:tabs>
            </w:pPr>
            <w:r w:rsidRPr="00B502C9">
              <w:t>Single Address or Whole Block</w:t>
            </w:r>
          </w:p>
        </w:tc>
        <w:tc>
          <w:tcPr>
            <w:tcW w:w="1315" w:type="dxa"/>
            <w:noWrap/>
            <w:hideMark/>
          </w:tcPr>
          <w:p w14:paraId="2F42F7BD" w14:textId="77777777" w:rsidR="00B502C9" w:rsidRPr="00B502C9" w:rsidRDefault="00B502C9" w:rsidP="007E2E44">
            <w:pPr>
              <w:pStyle w:val="Normal1"/>
              <w:tabs>
                <w:tab w:val="left" w:pos="2525"/>
              </w:tabs>
            </w:pPr>
            <w:r w:rsidRPr="00B502C9">
              <w:t>TRUE</w:t>
            </w:r>
          </w:p>
        </w:tc>
      </w:tr>
      <w:tr w:rsidR="00B502C9" w:rsidRPr="00B502C9" w14:paraId="076054D5" w14:textId="77777777" w:rsidTr="007E2E44">
        <w:trPr>
          <w:trHeight w:val="300"/>
        </w:trPr>
        <w:tc>
          <w:tcPr>
            <w:tcW w:w="3415" w:type="dxa"/>
            <w:noWrap/>
            <w:hideMark/>
          </w:tcPr>
          <w:p w14:paraId="6AFEE5FF" w14:textId="77777777" w:rsidR="00B502C9" w:rsidRPr="00B502C9" w:rsidRDefault="00B502C9" w:rsidP="007E2E44">
            <w:pPr>
              <w:pStyle w:val="Normal1"/>
              <w:tabs>
                <w:tab w:val="left" w:pos="2525"/>
              </w:tabs>
            </w:pPr>
            <w:r w:rsidRPr="00B502C9">
              <w:t>Rubbish/Recyclable Material Collection</w:t>
            </w:r>
          </w:p>
        </w:tc>
        <w:tc>
          <w:tcPr>
            <w:tcW w:w="4625" w:type="dxa"/>
            <w:noWrap/>
            <w:hideMark/>
          </w:tcPr>
          <w:p w14:paraId="4FCA5C00" w14:textId="77777777" w:rsidR="00B502C9" w:rsidRPr="00B502C9" w:rsidRDefault="00B502C9" w:rsidP="007E2E44">
            <w:pPr>
              <w:pStyle w:val="Normal1"/>
              <w:tabs>
                <w:tab w:val="left" w:pos="2525"/>
              </w:tabs>
            </w:pPr>
            <w:r w:rsidRPr="00B502C9">
              <w:t>Where Was Trash Set Out</w:t>
            </w:r>
          </w:p>
        </w:tc>
        <w:tc>
          <w:tcPr>
            <w:tcW w:w="1315" w:type="dxa"/>
            <w:noWrap/>
            <w:hideMark/>
          </w:tcPr>
          <w:p w14:paraId="2138494A" w14:textId="77777777" w:rsidR="00B502C9" w:rsidRPr="00B502C9" w:rsidRDefault="00B502C9" w:rsidP="007E2E44">
            <w:pPr>
              <w:pStyle w:val="Normal1"/>
              <w:tabs>
                <w:tab w:val="left" w:pos="2525"/>
              </w:tabs>
            </w:pPr>
            <w:r w:rsidRPr="00B502C9">
              <w:t>TRUE</w:t>
            </w:r>
          </w:p>
        </w:tc>
      </w:tr>
      <w:tr w:rsidR="00B502C9" w:rsidRPr="00B502C9" w14:paraId="034086BF" w14:textId="77777777" w:rsidTr="007E2E44">
        <w:trPr>
          <w:trHeight w:val="300"/>
        </w:trPr>
        <w:tc>
          <w:tcPr>
            <w:tcW w:w="3415" w:type="dxa"/>
            <w:noWrap/>
            <w:hideMark/>
          </w:tcPr>
          <w:p w14:paraId="15A324A8" w14:textId="77777777" w:rsidR="00B502C9" w:rsidRPr="00B502C9" w:rsidRDefault="00B502C9" w:rsidP="007E2E44">
            <w:pPr>
              <w:pStyle w:val="Normal1"/>
              <w:tabs>
                <w:tab w:val="left" w:pos="2525"/>
              </w:tabs>
            </w:pPr>
            <w:r w:rsidRPr="00B502C9">
              <w:t>Rubbish/Recyclable Material Collection</w:t>
            </w:r>
          </w:p>
        </w:tc>
        <w:tc>
          <w:tcPr>
            <w:tcW w:w="4625" w:type="dxa"/>
            <w:noWrap/>
            <w:hideMark/>
          </w:tcPr>
          <w:p w14:paraId="2EC1FA21" w14:textId="77777777" w:rsidR="00B502C9" w:rsidRPr="00B502C9" w:rsidRDefault="00B502C9" w:rsidP="007E2E44">
            <w:pPr>
              <w:pStyle w:val="Normal1"/>
              <w:tabs>
                <w:tab w:val="left" w:pos="2525"/>
              </w:tabs>
            </w:pPr>
            <w:r w:rsidRPr="00B502C9">
              <w:t>Type of Collection Missed</w:t>
            </w:r>
          </w:p>
        </w:tc>
        <w:tc>
          <w:tcPr>
            <w:tcW w:w="1315" w:type="dxa"/>
            <w:noWrap/>
            <w:hideMark/>
          </w:tcPr>
          <w:p w14:paraId="62A58732" w14:textId="77777777" w:rsidR="00B502C9" w:rsidRPr="00B502C9" w:rsidRDefault="00B502C9" w:rsidP="007E2E44">
            <w:pPr>
              <w:pStyle w:val="Normal1"/>
              <w:tabs>
                <w:tab w:val="left" w:pos="2525"/>
              </w:tabs>
            </w:pPr>
            <w:r w:rsidRPr="00B502C9">
              <w:t>TRUE</w:t>
            </w:r>
          </w:p>
        </w:tc>
      </w:tr>
      <w:tr w:rsidR="00B502C9" w:rsidRPr="00B502C9" w14:paraId="057E4CD3" w14:textId="77777777" w:rsidTr="007E2E44">
        <w:trPr>
          <w:trHeight w:val="300"/>
        </w:trPr>
        <w:tc>
          <w:tcPr>
            <w:tcW w:w="3415" w:type="dxa"/>
            <w:noWrap/>
            <w:hideMark/>
          </w:tcPr>
          <w:p w14:paraId="5D7E1158" w14:textId="77777777" w:rsidR="00B502C9" w:rsidRPr="00B502C9" w:rsidRDefault="00B502C9" w:rsidP="007E2E44">
            <w:pPr>
              <w:pStyle w:val="Normal1"/>
              <w:tabs>
                <w:tab w:val="left" w:pos="2525"/>
              </w:tabs>
            </w:pPr>
            <w:r w:rsidRPr="00B502C9">
              <w:t>Rubbish/Recyclable Material Collection</w:t>
            </w:r>
          </w:p>
        </w:tc>
        <w:tc>
          <w:tcPr>
            <w:tcW w:w="4625" w:type="dxa"/>
            <w:noWrap/>
            <w:hideMark/>
          </w:tcPr>
          <w:p w14:paraId="486C5382" w14:textId="77777777" w:rsidR="00B502C9" w:rsidRPr="00B502C9" w:rsidRDefault="00B502C9" w:rsidP="007E2E44">
            <w:pPr>
              <w:pStyle w:val="Normal1"/>
              <w:tabs>
                <w:tab w:val="left" w:pos="2525"/>
              </w:tabs>
            </w:pPr>
            <w:r w:rsidRPr="00B502C9">
              <w:t>Construction/Bulk Items</w:t>
            </w:r>
          </w:p>
        </w:tc>
        <w:tc>
          <w:tcPr>
            <w:tcW w:w="1315" w:type="dxa"/>
            <w:noWrap/>
            <w:hideMark/>
          </w:tcPr>
          <w:p w14:paraId="7ECC7A57" w14:textId="77777777" w:rsidR="00B502C9" w:rsidRPr="00B502C9" w:rsidRDefault="00B502C9" w:rsidP="007E2E44">
            <w:pPr>
              <w:pStyle w:val="Normal1"/>
              <w:tabs>
                <w:tab w:val="left" w:pos="2525"/>
              </w:tabs>
            </w:pPr>
            <w:r w:rsidRPr="00B502C9">
              <w:t>TRUE</w:t>
            </w:r>
          </w:p>
        </w:tc>
      </w:tr>
      <w:tr w:rsidR="00B502C9" w:rsidRPr="00B502C9" w14:paraId="12719A1A" w14:textId="77777777" w:rsidTr="007E2E44">
        <w:trPr>
          <w:trHeight w:val="300"/>
        </w:trPr>
        <w:tc>
          <w:tcPr>
            <w:tcW w:w="3415" w:type="dxa"/>
            <w:noWrap/>
            <w:hideMark/>
          </w:tcPr>
          <w:p w14:paraId="5955FFCF" w14:textId="77777777" w:rsidR="00B502C9" w:rsidRPr="00B502C9" w:rsidRDefault="00B502C9" w:rsidP="007E2E44">
            <w:pPr>
              <w:pStyle w:val="Normal1"/>
              <w:tabs>
                <w:tab w:val="left" w:pos="2525"/>
              </w:tabs>
            </w:pPr>
            <w:r w:rsidRPr="00B502C9">
              <w:t>Rubbish/Recyclable Material Collection</w:t>
            </w:r>
          </w:p>
        </w:tc>
        <w:tc>
          <w:tcPr>
            <w:tcW w:w="4625" w:type="dxa"/>
            <w:noWrap/>
            <w:hideMark/>
          </w:tcPr>
          <w:p w14:paraId="53439B23" w14:textId="77777777" w:rsidR="00B502C9" w:rsidRPr="00B502C9" w:rsidRDefault="00B502C9" w:rsidP="007E2E44">
            <w:pPr>
              <w:pStyle w:val="Normal1"/>
              <w:tabs>
                <w:tab w:val="left" w:pos="2525"/>
              </w:tabs>
            </w:pPr>
            <w:r w:rsidRPr="00B502C9">
              <w:t>Proper Recycling Container</w:t>
            </w:r>
          </w:p>
        </w:tc>
        <w:tc>
          <w:tcPr>
            <w:tcW w:w="1315" w:type="dxa"/>
            <w:noWrap/>
            <w:hideMark/>
          </w:tcPr>
          <w:p w14:paraId="63A37FFB" w14:textId="77777777" w:rsidR="00B502C9" w:rsidRPr="00B502C9" w:rsidRDefault="00B502C9" w:rsidP="007E2E44">
            <w:pPr>
              <w:pStyle w:val="Normal1"/>
              <w:tabs>
                <w:tab w:val="left" w:pos="2525"/>
              </w:tabs>
            </w:pPr>
            <w:r w:rsidRPr="00B502C9">
              <w:t>TRUE</w:t>
            </w:r>
          </w:p>
        </w:tc>
      </w:tr>
      <w:tr w:rsidR="00B502C9" w:rsidRPr="00B502C9" w14:paraId="3E6C4EF7" w14:textId="77777777" w:rsidTr="007E2E44">
        <w:trPr>
          <w:trHeight w:val="300"/>
        </w:trPr>
        <w:tc>
          <w:tcPr>
            <w:tcW w:w="3415" w:type="dxa"/>
            <w:noWrap/>
            <w:hideMark/>
          </w:tcPr>
          <w:p w14:paraId="2B3189B9" w14:textId="77777777" w:rsidR="00B502C9" w:rsidRPr="00B502C9" w:rsidRDefault="00B502C9" w:rsidP="007E2E44">
            <w:pPr>
              <w:pStyle w:val="Normal1"/>
              <w:tabs>
                <w:tab w:val="left" w:pos="2525"/>
              </w:tabs>
            </w:pPr>
            <w:r w:rsidRPr="00B502C9">
              <w:t>Rubbish/Recyclable Material Collection</w:t>
            </w:r>
          </w:p>
        </w:tc>
        <w:tc>
          <w:tcPr>
            <w:tcW w:w="4625" w:type="dxa"/>
            <w:noWrap/>
            <w:hideMark/>
          </w:tcPr>
          <w:p w14:paraId="267D537A" w14:textId="77777777" w:rsidR="00B502C9" w:rsidRPr="00B502C9" w:rsidRDefault="00B502C9" w:rsidP="007E2E44">
            <w:pPr>
              <w:pStyle w:val="Normal1"/>
              <w:tabs>
                <w:tab w:val="left" w:pos="2525"/>
              </w:tabs>
            </w:pPr>
            <w:r w:rsidRPr="00B502C9">
              <w:t>Is Trash in Wastebasket</w:t>
            </w:r>
          </w:p>
        </w:tc>
        <w:tc>
          <w:tcPr>
            <w:tcW w:w="1315" w:type="dxa"/>
            <w:noWrap/>
            <w:hideMark/>
          </w:tcPr>
          <w:p w14:paraId="30F83DEC" w14:textId="77777777" w:rsidR="00B502C9" w:rsidRPr="00B502C9" w:rsidRDefault="00B502C9" w:rsidP="007E2E44">
            <w:pPr>
              <w:pStyle w:val="Normal1"/>
              <w:tabs>
                <w:tab w:val="left" w:pos="2525"/>
              </w:tabs>
            </w:pPr>
            <w:r w:rsidRPr="00B502C9">
              <w:t>TRUE</w:t>
            </w:r>
          </w:p>
        </w:tc>
      </w:tr>
      <w:tr w:rsidR="00B502C9" w:rsidRPr="00B502C9" w14:paraId="3FE497FF" w14:textId="77777777" w:rsidTr="007E2E44">
        <w:trPr>
          <w:trHeight w:val="300"/>
        </w:trPr>
        <w:tc>
          <w:tcPr>
            <w:tcW w:w="3415" w:type="dxa"/>
            <w:noWrap/>
            <w:hideMark/>
          </w:tcPr>
          <w:p w14:paraId="5C1E3777" w14:textId="77777777" w:rsidR="00B502C9" w:rsidRPr="00B502C9" w:rsidRDefault="00B502C9" w:rsidP="007E2E44">
            <w:pPr>
              <w:pStyle w:val="Normal1"/>
              <w:tabs>
                <w:tab w:val="left" w:pos="2525"/>
              </w:tabs>
            </w:pPr>
            <w:r w:rsidRPr="00B502C9">
              <w:t>Rubbish/Recyclable Material Collection</w:t>
            </w:r>
          </w:p>
        </w:tc>
        <w:tc>
          <w:tcPr>
            <w:tcW w:w="4625" w:type="dxa"/>
            <w:noWrap/>
            <w:hideMark/>
          </w:tcPr>
          <w:p w14:paraId="0E42B2FD" w14:textId="77777777" w:rsidR="00B502C9" w:rsidRPr="00B502C9" w:rsidRDefault="00B502C9" w:rsidP="007E2E44">
            <w:pPr>
              <w:pStyle w:val="Normal1"/>
              <w:tabs>
                <w:tab w:val="left" w:pos="2525"/>
              </w:tabs>
            </w:pPr>
            <w:r w:rsidRPr="00B502C9">
              <w:t xml:space="preserve">Is it more than Max </w:t>
            </w:r>
            <w:proofErr w:type="spellStart"/>
            <w:r w:rsidRPr="00B502C9">
              <w:t>Num</w:t>
            </w:r>
            <w:proofErr w:type="spellEnd"/>
            <w:r w:rsidRPr="00B502C9">
              <w:t xml:space="preserve"> of Cans/Bags?</w:t>
            </w:r>
          </w:p>
        </w:tc>
        <w:tc>
          <w:tcPr>
            <w:tcW w:w="1315" w:type="dxa"/>
            <w:noWrap/>
            <w:hideMark/>
          </w:tcPr>
          <w:p w14:paraId="2FD956D3" w14:textId="77777777" w:rsidR="00B502C9" w:rsidRPr="00B502C9" w:rsidRDefault="00B502C9" w:rsidP="007E2E44">
            <w:pPr>
              <w:pStyle w:val="Normal1"/>
              <w:tabs>
                <w:tab w:val="left" w:pos="2525"/>
              </w:tabs>
            </w:pPr>
            <w:r w:rsidRPr="00B502C9">
              <w:t>TRUE</w:t>
            </w:r>
          </w:p>
        </w:tc>
      </w:tr>
      <w:tr w:rsidR="00B502C9" w:rsidRPr="00B502C9" w14:paraId="24839663" w14:textId="77777777" w:rsidTr="007E2E44">
        <w:trPr>
          <w:trHeight w:val="300"/>
        </w:trPr>
        <w:tc>
          <w:tcPr>
            <w:tcW w:w="3415" w:type="dxa"/>
            <w:noWrap/>
            <w:hideMark/>
          </w:tcPr>
          <w:p w14:paraId="3FA7E615" w14:textId="77777777" w:rsidR="00B502C9" w:rsidRPr="00B502C9" w:rsidRDefault="00B502C9" w:rsidP="007E2E44">
            <w:pPr>
              <w:pStyle w:val="Normal1"/>
              <w:tabs>
                <w:tab w:val="left" w:pos="2525"/>
              </w:tabs>
            </w:pPr>
            <w:r w:rsidRPr="00B502C9">
              <w:t>Rubbish/Recyclable Material Collection</w:t>
            </w:r>
          </w:p>
        </w:tc>
        <w:tc>
          <w:tcPr>
            <w:tcW w:w="4625" w:type="dxa"/>
            <w:noWrap/>
            <w:hideMark/>
          </w:tcPr>
          <w:p w14:paraId="2732824E" w14:textId="77777777" w:rsidR="00B502C9" w:rsidRPr="00B502C9" w:rsidRDefault="00B502C9" w:rsidP="007E2E44">
            <w:pPr>
              <w:pStyle w:val="Normal1"/>
              <w:tabs>
                <w:tab w:val="left" w:pos="2525"/>
              </w:tabs>
            </w:pPr>
            <w:r w:rsidRPr="00B502C9">
              <w:t>Is it more than the allowed weight?</w:t>
            </w:r>
          </w:p>
        </w:tc>
        <w:tc>
          <w:tcPr>
            <w:tcW w:w="1315" w:type="dxa"/>
            <w:noWrap/>
            <w:hideMark/>
          </w:tcPr>
          <w:p w14:paraId="57BDB989" w14:textId="77777777" w:rsidR="00B502C9" w:rsidRPr="00B502C9" w:rsidRDefault="00B502C9" w:rsidP="007E2E44">
            <w:pPr>
              <w:pStyle w:val="Normal1"/>
              <w:tabs>
                <w:tab w:val="left" w:pos="2525"/>
              </w:tabs>
            </w:pPr>
            <w:r w:rsidRPr="00B502C9">
              <w:t>TRUE</w:t>
            </w:r>
          </w:p>
        </w:tc>
      </w:tr>
      <w:tr w:rsidR="00B502C9" w:rsidRPr="00B502C9" w14:paraId="0EF881F4" w14:textId="77777777" w:rsidTr="007E2E44">
        <w:trPr>
          <w:trHeight w:val="300"/>
        </w:trPr>
        <w:tc>
          <w:tcPr>
            <w:tcW w:w="3415" w:type="dxa"/>
            <w:noWrap/>
            <w:hideMark/>
          </w:tcPr>
          <w:p w14:paraId="672D10BB" w14:textId="77777777" w:rsidR="00B502C9" w:rsidRPr="00B502C9" w:rsidRDefault="00B502C9" w:rsidP="007E2E44">
            <w:pPr>
              <w:pStyle w:val="Normal1"/>
              <w:tabs>
                <w:tab w:val="left" w:pos="2525"/>
              </w:tabs>
            </w:pPr>
            <w:r w:rsidRPr="00B502C9">
              <w:t>Rubbish/Recyclable Material Collection</w:t>
            </w:r>
          </w:p>
        </w:tc>
        <w:tc>
          <w:tcPr>
            <w:tcW w:w="4625" w:type="dxa"/>
            <w:noWrap/>
            <w:hideMark/>
          </w:tcPr>
          <w:p w14:paraId="46E7BBB0" w14:textId="77777777" w:rsidR="00B502C9" w:rsidRPr="00B502C9" w:rsidRDefault="00B502C9" w:rsidP="007E2E44">
            <w:pPr>
              <w:pStyle w:val="Normal1"/>
              <w:tabs>
                <w:tab w:val="left" w:pos="2525"/>
              </w:tabs>
            </w:pPr>
            <w:r w:rsidRPr="00B502C9">
              <w:t>Pickup Day</w:t>
            </w:r>
          </w:p>
        </w:tc>
        <w:tc>
          <w:tcPr>
            <w:tcW w:w="1315" w:type="dxa"/>
            <w:noWrap/>
            <w:hideMark/>
          </w:tcPr>
          <w:p w14:paraId="43181C0A" w14:textId="77777777" w:rsidR="00B502C9" w:rsidRPr="00B502C9" w:rsidRDefault="00B502C9" w:rsidP="007E2E44">
            <w:pPr>
              <w:pStyle w:val="Normal1"/>
              <w:tabs>
                <w:tab w:val="left" w:pos="2525"/>
              </w:tabs>
            </w:pPr>
            <w:r w:rsidRPr="00B502C9">
              <w:t>FALSE</w:t>
            </w:r>
          </w:p>
        </w:tc>
      </w:tr>
      <w:tr w:rsidR="00B502C9" w:rsidRPr="00B502C9" w14:paraId="630B2AE1" w14:textId="77777777" w:rsidTr="007E2E44">
        <w:trPr>
          <w:trHeight w:val="300"/>
        </w:trPr>
        <w:tc>
          <w:tcPr>
            <w:tcW w:w="3415" w:type="dxa"/>
            <w:noWrap/>
            <w:hideMark/>
          </w:tcPr>
          <w:p w14:paraId="6E9E2AB4" w14:textId="77777777" w:rsidR="00B502C9" w:rsidRPr="00B502C9" w:rsidRDefault="00B502C9" w:rsidP="007E2E44">
            <w:pPr>
              <w:pStyle w:val="Normal1"/>
              <w:tabs>
                <w:tab w:val="left" w:pos="2525"/>
              </w:tabs>
            </w:pPr>
            <w:r w:rsidRPr="00B502C9">
              <w:t>Rubbish/Recyclable Material Collection</w:t>
            </w:r>
          </w:p>
        </w:tc>
        <w:tc>
          <w:tcPr>
            <w:tcW w:w="4625" w:type="dxa"/>
            <w:noWrap/>
            <w:hideMark/>
          </w:tcPr>
          <w:p w14:paraId="44D93D04" w14:textId="77777777" w:rsidR="00B502C9" w:rsidRPr="00B502C9" w:rsidRDefault="00B502C9" w:rsidP="007E2E44">
            <w:pPr>
              <w:pStyle w:val="Normal1"/>
              <w:tabs>
                <w:tab w:val="left" w:pos="2525"/>
              </w:tabs>
            </w:pPr>
            <w:r w:rsidRPr="00B502C9">
              <w:t>Sanitation District</w:t>
            </w:r>
          </w:p>
        </w:tc>
        <w:tc>
          <w:tcPr>
            <w:tcW w:w="1315" w:type="dxa"/>
            <w:noWrap/>
            <w:hideMark/>
          </w:tcPr>
          <w:p w14:paraId="5D06A595" w14:textId="77777777" w:rsidR="00B502C9" w:rsidRPr="00B502C9" w:rsidRDefault="00B502C9" w:rsidP="007E2E44">
            <w:pPr>
              <w:pStyle w:val="Normal1"/>
              <w:tabs>
                <w:tab w:val="left" w:pos="2525"/>
              </w:tabs>
            </w:pPr>
            <w:r w:rsidRPr="00B502C9">
              <w:t>FALSE</w:t>
            </w:r>
          </w:p>
        </w:tc>
      </w:tr>
      <w:tr w:rsidR="00B502C9" w:rsidRPr="00B502C9" w14:paraId="2EC422D7" w14:textId="77777777" w:rsidTr="007E2E44">
        <w:trPr>
          <w:trHeight w:val="300"/>
        </w:trPr>
        <w:tc>
          <w:tcPr>
            <w:tcW w:w="3415" w:type="dxa"/>
            <w:noWrap/>
            <w:hideMark/>
          </w:tcPr>
          <w:p w14:paraId="3E78ED34" w14:textId="77777777" w:rsidR="00B502C9" w:rsidRPr="00B502C9" w:rsidRDefault="00B502C9" w:rsidP="007E2E44">
            <w:pPr>
              <w:pStyle w:val="Normal1"/>
              <w:tabs>
                <w:tab w:val="left" w:pos="2525"/>
              </w:tabs>
            </w:pPr>
            <w:r w:rsidRPr="00B502C9">
              <w:t>Salting</w:t>
            </w:r>
          </w:p>
        </w:tc>
        <w:tc>
          <w:tcPr>
            <w:tcW w:w="4625" w:type="dxa"/>
            <w:noWrap/>
            <w:hideMark/>
          </w:tcPr>
          <w:p w14:paraId="4030BA35" w14:textId="77777777" w:rsidR="00B502C9" w:rsidRPr="00B502C9" w:rsidRDefault="00B502C9" w:rsidP="007E2E44">
            <w:pPr>
              <w:pStyle w:val="Normal1"/>
              <w:tabs>
                <w:tab w:val="left" w:pos="2525"/>
              </w:tabs>
            </w:pPr>
            <w:r w:rsidRPr="00B502C9">
              <w:t>Problem Type</w:t>
            </w:r>
          </w:p>
        </w:tc>
        <w:tc>
          <w:tcPr>
            <w:tcW w:w="1315" w:type="dxa"/>
            <w:noWrap/>
            <w:hideMark/>
          </w:tcPr>
          <w:p w14:paraId="286466AF" w14:textId="77777777" w:rsidR="00B502C9" w:rsidRPr="00B502C9" w:rsidRDefault="00B502C9" w:rsidP="007E2E44">
            <w:pPr>
              <w:pStyle w:val="Normal1"/>
              <w:tabs>
                <w:tab w:val="left" w:pos="2525"/>
              </w:tabs>
            </w:pPr>
            <w:r w:rsidRPr="00B502C9">
              <w:t>TRUE</w:t>
            </w:r>
          </w:p>
        </w:tc>
      </w:tr>
      <w:tr w:rsidR="00B502C9" w:rsidRPr="00B502C9" w14:paraId="08153840" w14:textId="77777777" w:rsidTr="007E2E44">
        <w:trPr>
          <w:trHeight w:val="300"/>
        </w:trPr>
        <w:tc>
          <w:tcPr>
            <w:tcW w:w="3415" w:type="dxa"/>
            <w:noWrap/>
            <w:hideMark/>
          </w:tcPr>
          <w:p w14:paraId="35794EB9" w14:textId="77777777" w:rsidR="00B502C9" w:rsidRPr="00B502C9" w:rsidRDefault="00B502C9" w:rsidP="007E2E44">
            <w:pPr>
              <w:pStyle w:val="Normal1"/>
              <w:tabs>
                <w:tab w:val="left" w:pos="2525"/>
              </w:tabs>
            </w:pPr>
            <w:r w:rsidRPr="00B502C9">
              <w:t>Sanitation / Dumpster Violation</w:t>
            </w:r>
          </w:p>
        </w:tc>
        <w:tc>
          <w:tcPr>
            <w:tcW w:w="4625" w:type="dxa"/>
            <w:noWrap/>
            <w:hideMark/>
          </w:tcPr>
          <w:p w14:paraId="09CDE707" w14:textId="77777777" w:rsidR="00B502C9" w:rsidRPr="00B502C9" w:rsidRDefault="00B502C9" w:rsidP="007E2E44">
            <w:pPr>
              <w:pStyle w:val="Normal1"/>
              <w:tabs>
                <w:tab w:val="left" w:pos="2525"/>
              </w:tabs>
            </w:pPr>
            <w:r w:rsidRPr="00B502C9">
              <w:t>How many Bags of Trash if Bagged</w:t>
            </w:r>
          </w:p>
        </w:tc>
        <w:tc>
          <w:tcPr>
            <w:tcW w:w="1315" w:type="dxa"/>
            <w:noWrap/>
            <w:hideMark/>
          </w:tcPr>
          <w:p w14:paraId="3B24A686" w14:textId="77777777" w:rsidR="00B502C9" w:rsidRPr="00B502C9" w:rsidRDefault="00B502C9" w:rsidP="007E2E44">
            <w:pPr>
              <w:pStyle w:val="Normal1"/>
              <w:tabs>
                <w:tab w:val="left" w:pos="2525"/>
              </w:tabs>
            </w:pPr>
            <w:r w:rsidRPr="00B502C9">
              <w:t>TRUE</w:t>
            </w:r>
          </w:p>
        </w:tc>
      </w:tr>
      <w:tr w:rsidR="00B502C9" w:rsidRPr="00B502C9" w14:paraId="16544640" w14:textId="77777777" w:rsidTr="007E2E44">
        <w:trPr>
          <w:trHeight w:val="300"/>
        </w:trPr>
        <w:tc>
          <w:tcPr>
            <w:tcW w:w="3415" w:type="dxa"/>
            <w:noWrap/>
            <w:hideMark/>
          </w:tcPr>
          <w:p w14:paraId="311BB35C" w14:textId="77777777" w:rsidR="00B502C9" w:rsidRPr="00B502C9" w:rsidRDefault="00B502C9" w:rsidP="007E2E44">
            <w:pPr>
              <w:pStyle w:val="Normal1"/>
              <w:tabs>
                <w:tab w:val="left" w:pos="2525"/>
              </w:tabs>
            </w:pPr>
            <w:r w:rsidRPr="00B502C9">
              <w:t>Sanitation / Dumpster Violation</w:t>
            </w:r>
          </w:p>
        </w:tc>
        <w:tc>
          <w:tcPr>
            <w:tcW w:w="4625" w:type="dxa"/>
            <w:noWrap/>
            <w:hideMark/>
          </w:tcPr>
          <w:p w14:paraId="0EBCAE89" w14:textId="77777777" w:rsidR="00B502C9" w:rsidRPr="00B502C9" w:rsidRDefault="00B502C9" w:rsidP="007E2E44">
            <w:pPr>
              <w:pStyle w:val="Normal1"/>
              <w:tabs>
                <w:tab w:val="left" w:pos="2525"/>
              </w:tabs>
            </w:pPr>
            <w:r w:rsidRPr="00B502C9">
              <w:t>Is Trash in Front of Structure</w:t>
            </w:r>
          </w:p>
        </w:tc>
        <w:tc>
          <w:tcPr>
            <w:tcW w:w="1315" w:type="dxa"/>
            <w:noWrap/>
            <w:hideMark/>
          </w:tcPr>
          <w:p w14:paraId="778076A3" w14:textId="77777777" w:rsidR="00B502C9" w:rsidRPr="00B502C9" w:rsidRDefault="00B502C9" w:rsidP="007E2E44">
            <w:pPr>
              <w:pStyle w:val="Normal1"/>
              <w:tabs>
                <w:tab w:val="left" w:pos="2525"/>
              </w:tabs>
            </w:pPr>
            <w:r w:rsidRPr="00B502C9">
              <w:t>TRUE</w:t>
            </w:r>
          </w:p>
        </w:tc>
      </w:tr>
      <w:tr w:rsidR="00B502C9" w:rsidRPr="00B502C9" w14:paraId="2D9C8200" w14:textId="77777777" w:rsidTr="007E2E44">
        <w:trPr>
          <w:trHeight w:val="300"/>
        </w:trPr>
        <w:tc>
          <w:tcPr>
            <w:tcW w:w="3415" w:type="dxa"/>
            <w:noWrap/>
            <w:hideMark/>
          </w:tcPr>
          <w:p w14:paraId="3A17C29E" w14:textId="77777777" w:rsidR="00B502C9" w:rsidRPr="00B502C9" w:rsidRDefault="00B502C9" w:rsidP="007E2E44">
            <w:pPr>
              <w:pStyle w:val="Normal1"/>
              <w:tabs>
                <w:tab w:val="left" w:pos="2525"/>
              </w:tabs>
            </w:pPr>
            <w:r w:rsidRPr="00B502C9">
              <w:t>Sanitation / Dumpster Violation</w:t>
            </w:r>
          </w:p>
        </w:tc>
        <w:tc>
          <w:tcPr>
            <w:tcW w:w="4625" w:type="dxa"/>
            <w:noWrap/>
            <w:hideMark/>
          </w:tcPr>
          <w:p w14:paraId="3C91F82C" w14:textId="77777777" w:rsidR="00B502C9" w:rsidRPr="00B502C9" w:rsidRDefault="00B502C9" w:rsidP="007E2E44">
            <w:pPr>
              <w:pStyle w:val="Normal1"/>
              <w:tabs>
                <w:tab w:val="left" w:pos="2525"/>
              </w:tabs>
            </w:pPr>
            <w:r w:rsidRPr="00B502C9">
              <w:t>Vehicle or Person Involved in Dumping</w:t>
            </w:r>
          </w:p>
        </w:tc>
        <w:tc>
          <w:tcPr>
            <w:tcW w:w="1315" w:type="dxa"/>
            <w:noWrap/>
            <w:hideMark/>
          </w:tcPr>
          <w:p w14:paraId="46EA827B" w14:textId="77777777" w:rsidR="00B502C9" w:rsidRPr="00B502C9" w:rsidRDefault="00B502C9" w:rsidP="007E2E44">
            <w:pPr>
              <w:pStyle w:val="Normal1"/>
              <w:tabs>
                <w:tab w:val="left" w:pos="2525"/>
              </w:tabs>
            </w:pPr>
            <w:r w:rsidRPr="00B502C9">
              <w:t>TRUE</w:t>
            </w:r>
          </w:p>
        </w:tc>
      </w:tr>
      <w:tr w:rsidR="00B502C9" w:rsidRPr="00B502C9" w14:paraId="4AF8E483" w14:textId="77777777" w:rsidTr="007E2E44">
        <w:trPr>
          <w:trHeight w:val="300"/>
        </w:trPr>
        <w:tc>
          <w:tcPr>
            <w:tcW w:w="3415" w:type="dxa"/>
            <w:noWrap/>
            <w:hideMark/>
          </w:tcPr>
          <w:p w14:paraId="68340141" w14:textId="77777777" w:rsidR="00B502C9" w:rsidRPr="00B502C9" w:rsidRDefault="00B502C9" w:rsidP="007E2E44">
            <w:pPr>
              <w:pStyle w:val="Normal1"/>
              <w:tabs>
                <w:tab w:val="left" w:pos="2525"/>
              </w:tabs>
            </w:pPr>
            <w:r w:rsidRPr="00B502C9">
              <w:t>Sanitation / Dumpster Violation</w:t>
            </w:r>
          </w:p>
        </w:tc>
        <w:tc>
          <w:tcPr>
            <w:tcW w:w="4625" w:type="dxa"/>
            <w:noWrap/>
            <w:hideMark/>
          </w:tcPr>
          <w:p w14:paraId="2E2110DA" w14:textId="77777777" w:rsidR="00B502C9" w:rsidRPr="00B502C9" w:rsidRDefault="00B502C9" w:rsidP="007E2E44">
            <w:pPr>
              <w:pStyle w:val="Normal1"/>
              <w:tabs>
                <w:tab w:val="left" w:pos="2525"/>
              </w:tabs>
            </w:pPr>
            <w:r w:rsidRPr="00B502C9">
              <w:t>Dumpster Type</w:t>
            </w:r>
          </w:p>
        </w:tc>
        <w:tc>
          <w:tcPr>
            <w:tcW w:w="1315" w:type="dxa"/>
            <w:noWrap/>
            <w:hideMark/>
          </w:tcPr>
          <w:p w14:paraId="459046CC" w14:textId="77777777" w:rsidR="00B502C9" w:rsidRPr="00B502C9" w:rsidRDefault="00B502C9" w:rsidP="007E2E44">
            <w:pPr>
              <w:pStyle w:val="Normal1"/>
              <w:tabs>
                <w:tab w:val="left" w:pos="2525"/>
              </w:tabs>
            </w:pPr>
            <w:r w:rsidRPr="00B502C9">
              <w:t>TRUE</w:t>
            </w:r>
          </w:p>
        </w:tc>
      </w:tr>
      <w:tr w:rsidR="00B502C9" w:rsidRPr="00B502C9" w14:paraId="1BA5A21E" w14:textId="77777777" w:rsidTr="007E2E44">
        <w:trPr>
          <w:trHeight w:val="300"/>
        </w:trPr>
        <w:tc>
          <w:tcPr>
            <w:tcW w:w="3415" w:type="dxa"/>
            <w:noWrap/>
            <w:hideMark/>
          </w:tcPr>
          <w:p w14:paraId="49635EB7" w14:textId="77777777" w:rsidR="00B502C9" w:rsidRPr="00B502C9" w:rsidRDefault="00B502C9" w:rsidP="007E2E44">
            <w:pPr>
              <w:pStyle w:val="Normal1"/>
              <w:tabs>
                <w:tab w:val="left" w:pos="2525"/>
              </w:tabs>
            </w:pPr>
            <w:r w:rsidRPr="00B502C9">
              <w:t>Sanitation / Dumpster Violation</w:t>
            </w:r>
          </w:p>
        </w:tc>
        <w:tc>
          <w:tcPr>
            <w:tcW w:w="4625" w:type="dxa"/>
            <w:noWrap/>
            <w:hideMark/>
          </w:tcPr>
          <w:p w14:paraId="04356641" w14:textId="77777777" w:rsidR="00B502C9" w:rsidRPr="00B502C9" w:rsidRDefault="00B502C9" w:rsidP="007E2E44">
            <w:pPr>
              <w:pStyle w:val="Normal1"/>
              <w:tabs>
                <w:tab w:val="left" w:pos="2525"/>
              </w:tabs>
            </w:pPr>
            <w:r w:rsidRPr="00B502C9">
              <w:t>Dumpster Leaking</w:t>
            </w:r>
          </w:p>
        </w:tc>
        <w:tc>
          <w:tcPr>
            <w:tcW w:w="1315" w:type="dxa"/>
            <w:noWrap/>
            <w:hideMark/>
          </w:tcPr>
          <w:p w14:paraId="0FA081F1" w14:textId="77777777" w:rsidR="00B502C9" w:rsidRPr="00B502C9" w:rsidRDefault="00B502C9" w:rsidP="007E2E44">
            <w:pPr>
              <w:pStyle w:val="Normal1"/>
              <w:tabs>
                <w:tab w:val="left" w:pos="2525"/>
              </w:tabs>
            </w:pPr>
            <w:r w:rsidRPr="00B502C9">
              <w:t>TRUE</w:t>
            </w:r>
          </w:p>
        </w:tc>
      </w:tr>
      <w:tr w:rsidR="00B502C9" w:rsidRPr="00B502C9" w14:paraId="2A166FBE" w14:textId="77777777" w:rsidTr="007E2E44">
        <w:trPr>
          <w:trHeight w:val="300"/>
        </w:trPr>
        <w:tc>
          <w:tcPr>
            <w:tcW w:w="3415" w:type="dxa"/>
            <w:noWrap/>
            <w:hideMark/>
          </w:tcPr>
          <w:p w14:paraId="3C4908C7" w14:textId="77777777" w:rsidR="00B502C9" w:rsidRPr="00B502C9" w:rsidRDefault="00B502C9" w:rsidP="007E2E44">
            <w:pPr>
              <w:pStyle w:val="Normal1"/>
              <w:tabs>
                <w:tab w:val="left" w:pos="2525"/>
              </w:tabs>
            </w:pPr>
            <w:r w:rsidRPr="00B502C9">
              <w:t>Sanitation / Dumpster Violation</w:t>
            </w:r>
          </w:p>
        </w:tc>
        <w:tc>
          <w:tcPr>
            <w:tcW w:w="4625" w:type="dxa"/>
            <w:noWrap/>
            <w:hideMark/>
          </w:tcPr>
          <w:p w14:paraId="58E296C1" w14:textId="77777777" w:rsidR="00B502C9" w:rsidRPr="00B502C9" w:rsidRDefault="00B502C9" w:rsidP="007E2E44">
            <w:pPr>
              <w:pStyle w:val="Normal1"/>
              <w:tabs>
                <w:tab w:val="left" w:pos="2525"/>
              </w:tabs>
            </w:pPr>
            <w:r w:rsidRPr="00B502C9">
              <w:t>Dumpster Blocking Street</w:t>
            </w:r>
          </w:p>
        </w:tc>
        <w:tc>
          <w:tcPr>
            <w:tcW w:w="1315" w:type="dxa"/>
            <w:noWrap/>
            <w:hideMark/>
          </w:tcPr>
          <w:p w14:paraId="07BE4980" w14:textId="77777777" w:rsidR="00B502C9" w:rsidRPr="00B502C9" w:rsidRDefault="00B502C9" w:rsidP="007E2E44">
            <w:pPr>
              <w:pStyle w:val="Normal1"/>
              <w:tabs>
                <w:tab w:val="left" w:pos="2525"/>
              </w:tabs>
            </w:pPr>
            <w:r w:rsidRPr="00B502C9">
              <w:t>TRUE</w:t>
            </w:r>
          </w:p>
        </w:tc>
      </w:tr>
      <w:tr w:rsidR="00B502C9" w:rsidRPr="00B502C9" w14:paraId="53CF64F9" w14:textId="77777777" w:rsidTr="007E2E44">
        <w:trPr>
          <w:trHeight w:val="300"/>
        </w:trPr>
        <w:tc>
          <w:tcPr>
            <w:tcW w:w="3415" w:type="dxa"/>
            <w:noWrap/>
            <w:hideMark/>
          </w:tcPr>
          <w:p w14:paraId="39C9A75D" w14:textId="77777777" w:rsidR="00B502C9" w:rsidRPr="00B502C9" w:rsidRDefault="00B502C9" w:rsidP="007E2E44">
            <w:pPr>
              <w:pStyle w:val="Normal1"/>
              <w:tabs>
                <w:tab w:val="left" w:pos="2525"/>
              </w:tabs>
            </w:pPr>
            <w:r w:rsidRPr="00B502C9">
              <w:t>Sanitation / Dumpster Violation</w:t>
            </w:r>
          </w:p>
        </w:tc>
        <w:tc>
          <w:tcPr>
            <w:tcW w:w="4625" w:type="dxa"/>
            <w:noWrap/>
            <w:hideMark/>
          </w:tcPr>
          <w:p w14:paraId="08265E60" w14:textId="77777777" w:rsidR="00B502C9" w:rsidRPr="00B502C9" w:rsidRDefault="00B502C9" w:rsidP="007E2E44">
            <w:pPr>
              <w:pStyle w:val="Normal1"/>
              <w:tabs>
                <w:tab w:val="left" w:pos="2525"/>
              </w:tabs>
            </w:pPr>
            <w:r w:rsidRPr="00B502C9">
              <w:t>How long Trash Been there</w:t>
            </w:r>
          </w:p>
        </w:tc>
        <w:tc>
          <w:tcPr>
            <w:tcW w:w="1315" w:type="dxa"/>
            <w:noWrap/>
            <w:hideMark/>
          </w:tcPr>
          <w:p w14:paraId="42FF3635" w14:textId="77777777" w:rsidR="00B502C9" w:rsidRPr="00B502C9" w:rsidRDefault="00B502C9" w:rsidP="007E2E44">
            <w:pPr>
              <w:pStyle w:val="Normal1"/>
              <w:tabs>
                <w:tab w:val="left" w:pos="2525"/>
              </w:tabs>
            </w:pPr>
            <w:r w:rsidRPr="00B502C9">
              <w:t>TRUE</w:t>
            </w:r>
          </w:p>
        </w:tc>
      </w:tr>
      <w:tr w:rsidR="00B502C9" w:rsidRPr="00B502C9" w14:paraId="02637E13" w14:textId="77777777" w:rsidTr="007E2E44">
        <w:trPr>
          <w:trHeight w:val="300"/>
        </w:trPr>
        <w:tc>
          <w:tcPr>
            <w:tcW w:w="3415" w:type="dxa"/>
            <w:noWrap/>
            <w:hideMark/>
          </w:tcPr>
          <w:p w14:paraId="56617681" w14:textId="77777777" w:rsidR="00B502C9" w:rsidRPr="00B502C9" w:rsidRDefault="00B502C9" w:rsidP="007E2E44">
            <w:pPr>
              <w:pStyle w:val="Normal1"/>
              <w:tabs>
                <w:tab w:val="left" w:pos="2525"/>
              </w:tabs>
            </w:pPr>
            <w:r w:rsidRPr="00B502C9">
              <w:t>Sanitation / Dumpster Violation</w:t>
            </w:r>
          </w:p>
        </w:tc>
        <w:tc>
          <w:tcPr>
            <w:tcW w:w="4625" w:type="dxa"/>
            <w:noWrap/>
            <w:hideMark/>
          </w:tcPr>
          <w:p w14:paraId="740C08BA" w14:textId="77777777" w:rsidR="00B502C9" w:rsidRPr="00B502C9" w:rsidRDefault="00B502C9" w:rsidP="007E2E44">
            <w:pPr>
              <w:pStyle w:val="Normal1"/>
              <w:tabs>
                <w:tab w:val="left" w:pos="2525"/>
              </w:tabs>
            </w:pPr>
            <w:r w:rsidRPr="00B502C9">
              <w:t>Dumpster Blocking Sidewalk</w:t>
            </w:r>
          </w:p>
        </w:tc>
        <w:tc>
          <w:tcPr>
            <w:tcW w:w="1315" w:type="dxa"/>
            <w:noWrap/>
            <w:hideMark/>
          </w:tcPr>
          <w:p w14:paraId="0CB7CDEC" w14:textId="77777777" w:rsidR="00B502C9" w:rsidRPr="00B502C9" w:rsidRDefault="00B502C9" w:rsidP="007E2E44">
            <w:pPr>
              <w:pStyle w:val="Normal1"/>
              <w:tabs>
                <w:tab w:val="left" w:pos="2525"/>
              </w:tabs>
            </w:pPr>
            <w:r w:rsidRPr="00B502C9">
              <w:t>TRUE</w:t>
            </w:r>
          </w:p>
        </w:tc>
      </w:tr>
      <w:tr w:rsidR="00B502C9" w:rsidRPr="00B502C9" w14:paraId="639E0D4D" w14:textId="77777777" w:rsidTr="007E2E44">
        <w:trPr>
          <w:trHeight w:val="300"/>
        </w:trPr>
        <w:tc>
          <w:tcPr>
            <w:tcW w:w="3415" w:type="dxa"/>
            <w:noWrap/>
            <w:hideMark/>
          </w:tcPr>
          <w:p w14:paraId="3DE8603E" w14:textId="77777777" w:rsidR="00B502C9" w:rsidRPr="00B502C9" w:rsidRDefault="00B502C9" w:rsidP="007E2E44">
            <w:pPr>
              <w:pStyle w:val="Normal1"/>
              <w:tabs>
                <w:tab w:val="left" w:pos="2525"/>
              </w:tabs>
            </w:pPr>
            <w:r w:rsidRPr="00B502C9">
              <w:t>Stop Sign Repair</w:t>
            </w:r>
          </w:p>
        </w:tc>
        <w:tc>
          <w:tcPr>
            <w:tcW w:w="4625" w:type="dxa"/>
            <w:noWrap/>
            <w:hideMark/>
          </w:tcPr>
          <w:p w14:paraId="16C0ECFD" w14:textId="77777777" w:rsidR="00B502C9" w:rsidRPr="00B502C9" w:rsidRDefault="00B502C9" w:rsidP="007E2E44">
            <w:pPr>
              <w:pStyle w:val="Normal1"/>
              <w:tabs>
                <w:tab w:val="left" w:pos="2525"/>
              </w:tabs>
            </w:pPr>
            <w:r w:rsidRPr="00B502C9">
              <w:t>Stop Sign Type</w:t>
            </w:r>
          </w:p>
        </w:tc>
        <w:tc>
          <w:tcPr>
            <w:tcW w:w="1315" w:type="dxa"/>
            <w:noWrap/>
            <w:hideMark/>
          </w:tcPr>
          <w:p w14:paraId="025074D0" w14:textId="77777777" w:rsidR="00B502C9" w:rsidRPr="00B502C9" w:rsidRDefault="00B502C9" w:rsidP="007E2E44">
            <w:pPr>
              <w:pStyle w:val="Normal1"/>
              <w:tabs>
                <w:tab w:val="left" w:pos="2525"/>
              </w:tabs>
            </w:pPr>
            <w:r w:rsidRPr="00B502C9">
              <w:t>TRUE</w:t>
            </w:r>
          </w:p>
        </w:tc>
      </w:tr>
      <w:tr w:rsidR="00B502C9" w:rsidRPr="00B502C9" w14:paraId="28520DDA" w14:textId="77777777" w:rsidTr="007E2E44">
        <w:trPr>
          <w:trHeight w:val="300"/>
        </w:trPr>
        <w:tc>
          <w:tcPr>
            <w:tcW w:w="3415" w:type="dxa"/>
            <w:noWrap/>
            <w:hideMark/>
          </w:tcPr>
          <w:p w14:paraId="41713697" w14:textId="77777777" w:rsidR="00B502C9" w:rsidRPr="00B502C9" w:rsidRDefault="00B502C9" w:rsidP="007E2E44">
            <w:pPr>
              <w:pStyle w:val="Normal1"/>
              <w:tabs>
                <w:tab w:val="left" w:pos="2525"/>
              </w:tabs>
            </w:pPr>
            <w:r w:rsidRPr="00B502C9">
              <w:lastRenderedPageBreak/>
              <w:t>Stop Sign Repair</w:t>
            </w:r>
          </w:p>
        </w:tc>
        <w:tc>
          <w:tcPr>
            <w:tcW w:w="4625" w:type="dxa"/>
            <w:noWrap/>
            <w:hideMark/>
          </w:tcPr>
          <w:p w14:paraId="2F4813C0" w14:textId="77777777" w:rsidR="00B502C9" w:rsidRPr="00B502C9" w:rsidRDefault="00B502C9" w:rsidP="007E2E44">
            <w:pPr>
              <w:pStyle w:val="Normal1"/>
              <w:tabs>
                <w:tab w:val="left" w:pos="2525"/>
              </w:tabs>
            </w:pPr>
            <w:r w:rsidRPr="00B502C9">
              <w:t>Hazardous</w:t>
            </w:r>
          </w:p>
        </w:tc>
        <w:tc>
          <w:tcPr>
            <w:tcW w:w="1315" w:type="dxa"/>
            <w:noWrap/>
            <w:hideMark/>
          </w:tcPr>
          <w:p w14:paraId="7B2A7EDE" w14:textId="77777777" w:rsidR="00B502C9" w:rsidRPr="00B502C9" w:rsidRDefault="00B502C9" w:rsidP="007E2E44">
            <w:pPr>
              <w:pStyle w:val="Normal1"/>
              <w:tabs>
                <w:tab w:val="left" w:pos="2525"/>
              </w:tabs>
            </w:pPr>
            <w:r w:rsidRPr="00B502C9">
              <w:t>TRUE</w:t>
            </w:r>
          </w:p>
        </w:tc>
      </w:tr>
      <w:tr w:rsidR="00B502C9" w:rsidRPr="00B502C9" w14:paraId="52609761" w14:textId="77777777" w:rsidTr="007E2E44">
        <w:trPr>
          <w:trHeight w:val="300"/>
        </w:trPr>
        <w:tc>
          <w:tcPr>
            <w:tcW w:w="3415" w:type="dxa"/>
            <w:noWrap/>
            <w:hideMark/>
          </w:tcPr>
          <w:p w14:paraId="6EEA19C4" w14:textId="77777777" w:rsidR="00B502C9" w:rsidRPr="00B502C9" w:rsidRDefault="00B502C9" w:rsidP="007E2E44">
            <w:pPr>
              <w:pStyle w:val="Normal1"/>
              <w:tabs>
                <w:tab w:val="left" w:pos="2525"/>
              </w:tabs>
            </w:pPr>
            <w:r w:rsidRPr="00B502C9">
              <w:t>Stop Sign Repair</w:t>
            </w:r>
          </w:p>
        </w:tc>
        <w:tc>
          <w:tcPr>
            <w:tcW w:w="4625" w:type="dxa"/>
            <w:noWrap/>
            <w:hideMark/>
          </w:tcPr>
          <w:p w14:paraId="25EB6F89" w14:textId="77777777" w:rsidR="00B502C9" w:rsidRPr="00B502C9" w:rsidRDefault="00B502C9" w:rsidP="007E2E44">
            <w:pPr>
              <w:pStyle w:val="Normal1"/>
              <w:tabs>
                <w:tab w:val="left" w:pos="2525"/>
              </w:tabs>
            </w:pPr>
            <w:r w:rsidRPr="00B502C9">
              <w:t>Issue</w:t>
            </w:r>
          </w:p>
        </w:tc>
        <w:tc>
          <w:tcPr>
            <w:tcW w:w="1315" w:type="dxa"/>
            <w:noWrap/>
            <w:hideMark/>
          </w:tcPr>
          <w:p w14:paraId="5422B402" w14:textId="77777777" w:rsidR="00B502C9" w:rsidRPr="00B502C9" w:rsidRDefault="00B502C9" w:rsidP="007E2E44">
            <w:pPr>
              <w:pStyle w:val="Normal1"/>
              <w:tabs>
                <w:tab w:val="left" w:pos="2525"/>
              </w:tabs>
            </w:pPr>
            <w:r w:rsidRPr="00B502C9">
              <w:t>TRUE</w:t>
            </w:r>
          </w:p>
        </w:tc>
      </w:tr>
      <w:tr w:rsidR="00B502C9" w:rsidRPr="00B502C9" w14:paraId="58F5A22C" w14:textId="77777777" w:rsidTr="007E2E44">
        <w:trPr>
          <w:trHeight w:val="300"/>
        </w:trPr>
        <w:tc>
          <w:tcPr>
            <w:tcW w:w="3415" w:type="dxa"/>
            <w:noWrap/>
            <w:hideMark/>
          </w:tcPr>
          <w:p w14:paraId="5E9C383B" w14:textId="77777777" w:rsidR="00B502C9" w:rsidRPr="00B502C9" w:rsidRDefault="00B502C9" w:rsidP="007E2E44">
            <w:pPr>
              <w:pStyle w:val="Normal1"/>
              <w:tabs>
                <w:tab w:val="left" w:pos="2525"/>
              </w:tabs>
            </w:pPr>
            <w:r w:rsidRPr="00B502C9">
              <w:t>Street Defect</w:t>
            </w:r>
          </w:p>
        </w:tc>
        <w:tc>
          <w:tcPr>
            <w:tcW w:w="4625" w:type="dxa"/>
            <w:noWrap/>
            <w:hideMark/>
          </w:tcPr>
          <w:p w14:paraId="2A262107" w14:textId="77777777" w:rsidR="00B502C9" w:rsidRPr="00B502C9" w:rsidRDefault="00B502C9" w:rsidP="007E2E44">
            <w:pPr>
              <w:pStyle w:val="Normal1"/>
              <w:tabs>
                <w:tab w:val="left" w:pos="2525"/>
              </w:tabs>
            </w:pPr>
            <w:r w:rsidRPr="00B502C9">
              <w:t>Width of the hole</w:t>
            </w:r>
          </w:p>
        </w:tc>
        <w:tc>
          <w:tcPr>
            <w:tcW w:w="1315" w:type="dxa"/>
            <w:noWrap/>
            <w:hideMark/>
          </w:tcPr>
          <w:p w14:paraId="13CDCB1C" w14:textId="77777777" w:rsidR="00B502C9" w:rsidRPr="00B502C9" w:rsidRDefault="00B502C9" w:rsidP="007E2E44">
            <w:pPr>
              <w:pStyle w:val="Normal1"/>
              <w:tabs>
                <w:tab w:val="left" w:pos="2525"/>
              </w:tabs>
            </w:pPr>
            <w:r w:rsidRPr="00B502C9">
              <w:t>TRUE</w:t>
            </w:r>
          </w:p>
        </w:tc>
      </w:tr>
      <w:tr w:rsidR="00B502C9" w:rsidRPr="00B502C9" w14:paraId="3322C10C" w14:textId="77777777" w:rsidTr="007E2E44">
        <w:trPr>
          <w:trHeight w:val="300"/>
        </w:trPr>
        <w:tc>
          <w:tcPr>
            <w:tcW w:w="3415" w:type="dxa"/>
            <w:noWrap/>
            <w:hideMark/>
          </w:tcPr>
          <w:p w14:paraId="625B6A3E" w14:textId="77777777" w:rsidR="00B502C9" w:rsidRPr="00B502C9" w:rsidRDefault="00B502C9" w:rsidP="007E2E44">
            <w:pPr>
              <w:pStyle w:val="Normal1"/>
              <w:tabs>
                <w:tab w:val="left" w:pos="2525"/>
              </w:tabs>
            </w:pPr>
            <w:r w:rsidRPr="00B502C9">
              <w:t>Street Defect</w:t>
            </w:r>
          </w:p>
        </w:tc>
        <w:tc>
          <w:tcPr>
            <w:tcW w:w="4625" w:type="dxa"/>
            <w:noWrap/>
            <w:hideMark/>
          </w:tcPr>
          <w:p w14:paraId="6807BAD1" w14:textId="77777777" w:rsidR="00B502C9" w:rsidRPr="00B502C9" w:rsidRDefault="00B502C9" w:rsidP="007E2E44">
            <w:pPr>
              <w:pStyle w:val="Normal1"/>
              <w:tabs>
                <w:tab w:val="left" w:pos="2525"/>
              </w:tabs>
            </w:pPr>
            <w:r w:rsidRPr="00B502C9">
              <w:t>Shape</w:t>
            </w:r>
          </w:p>
        </w:tc>
        <w:tc>
          <w:tcPr>
            <w:tcW w:w="1315" w:type="dxa"/>
            <w:noWrap/>
            <w:hideMark/>
          </w:tcPr>
          <w:p w14:paraId="0B96CC28" w14:textId="77777777" w:rsidR="00B502C9" w:rsidRPr="00B502C9" w:rsidRDefault="00B502C9" w:rsidP="007E2E44">
            <w:pPr>
              <w:pStyle w:val="Normal1"/>
              <w:tabs>
                <w:tab w:val="left" w:pos="2525"/>
              </w:tabs>
            </w:pPr>
            <w:r w:rsidRPr="00B502C9">
              <w:t>TRUE</w:t>
            </w:r>
          </w:p>
        </w:tc>
      </w:tr>
      <w:tr w:rsidR="00B502C9" w:rsidRPr="00B502C9" w14:paraId="572FC17E" w14:textId="77777777" w:rsidTr="007E2E44">
        <w:trPr>
          <w:trHeight w:val="300"/>
        </w:trPr>
        <w:tc>
          <w:tcPr>
            <w:tcW w:w="3415" w:type="dxa"/>
            <w:noWrap/>
            <w:hideMark/>
          </w:tcPr>
          <w:p w14:paraId="5754AAC5" w14:textId="77777777" w:rsidR="00B502C9" w:rsidRPr="00B502C9" w:rsidRDefault="00B502C9" w:rsidP="007E2E44">
            <w:pPr>
              <w:pStyle w:val="Normal1"/>
              <w:tabs>
                <w:tab w:val="left" w:pos="2525"/>
              </w:tabs>
            </w:pPr>
            <w:r w:rsidRPr="00B502C9">
              <w:t>Street Defect</w:t>
            </w:r>
          </w:p>
        </w:tc>
        <w:tc>
          <w:tcPr>
            <w:tcW w:w="4625" w:type="dxa"/>
            <w:noWrap/>
            <w:hideMark/>
          </w:tcPr>
          <w:p w14:paraId="6628375B" w14:textId="77777777" w:rsidR="00B502C9" w:rsidRPr="00B502C9" w:rsidRDefault="00B502C9" w:rsidP="007E2E44">
            <w:pPr>
              <w:pStyle w:val="Normal1"/>
              <w:tabs>
                <w:tab w:val="left" w:pos="2525"/>
              </w:tabs>
            </w:pPr>
            <w:r w:rsidRPr="00B502C9">
              <w:t>Condition of the hole</w:t>
            </w:r>
          </w:p>
        </w:tc>
        <w:tc>
          <w:tcPr>
            <w:tcW w:w="1315" w:type="dxa"/>
            <w:noWrap/>
            <w:hideMark/>
          </w:tcPr>
          <w:p w14:paraId="2FE09E90" w14:textId="77777777" w:rsidR="00B502C9" w:rsidRPr="00B502C9" w:rsidRDefault="00B502C9" w:rsidP="007E2E44">
            <w:pPr>
              <w:pStyle w:val="Normal1"/>
              <w:tabs>
                <w:tab w:val="left" w:pos="2525"/>
              </w:tabs>
            </w:pPr>
            <w:r w:rsidRPr="00B502C9">
              <w:t>TRUE</w:t>
            </w:r>
          </w:p>
        </w:tc>
      </w:tr>
      <w:tr w:rsidR="00B502C9" w:rsidRPr="00B502C9" w14:paraId="5AAAB8A8" w14:textId="77777777" w:rsidTr="007E2E44">
        <w:trPr>
          <w:trHeight w:val="300"/>
        </w:trPr>
        <w:tc>
          <w:tcPr>
            <w:tcW w:w="3415" w:type="dxa"/>
            <w:noWrap/>
            <w:hideMark/>
          </w:tcPr>
          <w:p w14:paraId="5E1EEE0A" w14:textId="77777777" w:rsidR="00B502C9" w:rsidRPr="00B502C9" w:rsidRDefault="00B502C9" w:rsidP="007E2E44">
            <w:pPr>
              <w:pStyle w:val="Normal1"/>
              <w:tabs>
                <w:tab w:val="left" w:pos="2525"/>
              </w:tabs>
            </w:pPr>
            <w:r w:rsidRPr="00B502C9">
              <w:t>Street Defect</w:t>
            </w:r>
          </w:p>
        </w:tc>
        <w:tc>
          <w:tcPr>
            <w:tcW w:w="4625" w:type="dxa"/>
            <w:noWrap/>
            <w:hideMark/>
          </w:tcPr>
          <w:p w14:paraId="639EEBB8" w14:textId="77777777" w:rsidR="00B502C9" w:rsidRPr="00B502C9" w:rsidRDefault="00B502C9" w:rsidP="007E2E44">
            <w:pPr>
              <w:pStyle w:val="Normal1"/>
              <w:tabs>
                <w:tab w:val="left" w:pos="2525"/>
              </w:tabs>
            </w:pPr>
            <w:r w:rsidRPr="00B502C9">
              <w:t>Parking or Driving Lane</w:t>
            </w:r>
          </w:p>
        </w:tc>
        <w:tc>
          <w:tcPr>
            <w:tcW w:w="1315" w:type="dxa"/>
            <w:noWrap/>
            <w:hideMark/>
          </w:tcPr>
          <w:p w14:paraId="62C5D5DF" w14:textId="77777777" w:rsidR="00B502C9" w:rsidRPr="00B502C9" w:rsidRDefault="00B502C9" w:rsidP="007E2E44">
            <w:pPr>
              <w:pStyle w:val="Normal1"/>
              <w:tabs>
                <w:tab w:val="left" w:pos="2525"/>
              </w:tabs>
            </w:pPr>
            <w:r w:rsidRPr="00B502C9">
              <w:t>TRUE</w:t>
            </w:r>
          </w:p>
        </w:tc>
      </w:tr>
      <w:tr w:rsidR="00B502C9" w:rsidRPr="00B502C9" w14:paraId="6653954A" w14:textId="77777777" w:rsidTr="007E2E44">
        <w:trPr>
          <w:trHeight w:val="300"/>
        </w:trPr>
        <w:tc>
          <w:tcPr>
            <w:tcW w:w="3415" w:type="dxa"/>
            <w:noWrap/>
            <w:hideMark/>
          </w:tcPr>
          <w:p w14:paraId="627AED68" w14:textId="77777777" w:rsidR="00B502C9" w:rsidRPr="00B502C9" w:rsidRDefault="00B502C9" w:rsidP="007E2E44">
            <w:pPr>
              <w:pStyle w:val="Normal1"/>
              <w:tabs>
                <w:tab w:val="left" w:pos="2525"/>
              </w:tabs>
            </w:pPr>
            <w:r w:rsidRPr="00B502C9">
              <w:t>Street Light Outage</w:t>
            </w:r>
          </w:p>
        </w:tc>
        <w:tc>
          <w:tcPr>
            <w:tcW w:w="4625" w:type="dxa"/>
            <w:noWrap/>
            <w:hideMark/>
          </w:tcPr>
          <w:p w14:paraId="20F28999" w14:textId="77777777" w:rsidR="00B502C9" w:rsidRPr="00B502C9" w:rsidRDefault="00B502C9" w:rsidP="007E2E44">
            <w:pPr>
              <w:pStyle w:val="Normal1"/>
              <w:tabs>
                <w:tab w:val="left" w:pos="2525"/>
              </w:tabs>
            </w:pPr>
            <w:r w:rsidRPr="00B502C9">
              <w:t>Is Light Illuminating a Parking Lot</w:t>
            </w:r>
          </w:p>
        </w:tc>
        <w:tc>
          <w:tcPr>
            <w:tcW w:w="1315" w:type="dxa"/>
            <w:noWrap/>
            <w:hideMark/>
          </w:tcPr>
          <w:p w14:paraId="13956BC1" w14:textId="77777777" w:rsidR="00B502C9" w:rsidRPr="00B502C9" w:rsidRDefault="00B502C9" w:rsidP="007E2E44">
            <w:pPr>
              <w:pStyle w:val="Normal1"/>
              <w:tabs>
                <w:tab w:val="left" w:pos="2525"/>
              </w:tabs>
            </w:pPr>
            <w:r w:rsidRPr="00B502C9">
              <w:t>TRUE</w:t>
            </w:r>
          </w:p>
        </w:tc>
      </w:tr>
      <w:tr w:rsidR="00B502C9" w:rsidRPr="00B502C9" w14:paraId="612C51C7" w14:textId="77777777" w:rsidTr="007E2E44">
        <w:trPr>
          <w:trHeight w:val="300"/>
        </w:trPr>
        <w:tc>
          <w:tcPr>
            <w:tcW w:w="3415" w:type="dxa"/>
            <w:noWrap/>
            <w:hideMark/>
          </w:tcPr>
          <w:p w14:paraId="2F933158" w14:textId="77777777" w:rsidR="00B502C9" w:rsidRPr="00B502C9" w:rsidRDefault="00B502C9" w:rsidP="007E2E44">
            <w:pPr>
              <w:pStyle w:val="Normal1"/>
              <w:tabs>
                <w:tab w:val="left" w:pos="2525"/>
              </w:tabs>
            </w:pPr>
            <w:r w:rsidRPr="00B502C9">
              <w:t>Street Light Outage</w:t>
            </w:r>
          </w:p>
        </w:tc>
        <w:tc>
          <w:tcPr>
            <w:tcW w:w="4625" w:type="dxa"/>
            <w:noWrap/>
            <w:hideMark/>
          </w:tcPr>
          <w:p w14:paraId="3CD8C14E" w14:textId="77777777" w:rsidR="00B502C9" w:rsidRPr="00B502C9" w:rsidRDefault="00B502C9" w:rsidP="007E2E44">
            <w:pPr>
              <w:pStyle w:val="Normal1"/>
              <w:tabs>
                <w:tab w:val="left" w:pos="2525"/>
              </w:tabs>
            </w:pPr>
            <w:r w:rsidRPr="00B502C9">
              <w:t>Problem Type</w:t>
            </w:r>
          </w:p>
        </w:tc>
        <w:tc>
          <w:tcPr>
            <w:tcW w:w="1315" w:type="dxa"/>
            <w:noWrap/>
            <w:hideMark/>
          </w:tcPr>
          <w:p w14:paraId="627C99FC" w14:textId="77777777" w:rsidR="00B502C9" w:rsidRPr="00B502C9" w:rsidRDefault="00B502C9" w:rsidP="007E2E44">
            <w:pPr>
              <w:pStyle w:val="Normal1"/>
              <w:tabs>
                <w:tab w:val="left" w:pos="2525"/>
              </w:tabs>
            </w:pPr>
            <w:r w:rsidRPr="00B502C9">
              <w:t>TRUE</w:t>
            </w:r>
          </w:p>
        </w:tc>
      </w:tr>
      <w:tr w:rsidR="00B502C9" w:rsidRPr="00B502C9" w14:paraId="5CCFC621" w14:textId="77777777" w:rsidTr="007E2E44">
        <w:trPr>
          <w:trHeight w:val="300"/>
        </w:trPr>
        <w:tc>
          <w:tcPr>
            <w:tcW w:w="3415" w:type="dxa"/>
            <w:noWrap/>
            <w:hideMark/>
          </w:tcPr>
          <w:p w14:paraId="7C4A3B72" w14:textId="77777777" w:rsidR="00B502C9" w:rsidRPr="00B502C9" w:rsidRDefault="00B502C9" w:rsidP="007E2E44">
            <w:pPr>
              <w:pStyle w:val="Normal1"/>
              <w:tabs>
                <w:tab w:val="left" w:pos="2525"/>
              </w:tabs>
            </w:pPr>
            <w:r w:rsidRPr="00B502C9">
              <w:t>Street Light Outage</w:t>
            </w:r>
          </w:p>
        </w:tc>
        <w:tc>
          <w:tcPr>
            <w:tcW w:w="4625" w:type="dxa"/>
            <w:noWrap/>
            <w:hideMark/>
          </w:tcPr>
          <w:p w14:paraId="46D783CB" w14:textId="77777777" w:rsidR="00B502C9" w:rsidRPr="00B502C9" w:rsidRDefault="00B502C9" w:rsidP="007E2E44">
            <w:pPr>
              <w:pStyle w:val="Normal1"/>
              <w:tabs>
                <w:tab w:val="left" w:pos="2525"/>
              </w:tabs>
            </w:pPr>
            <w:r w:rsidRPr="00B502C9">
              <w:t>Hazardous</w:t>
            </w:r>
          </w:p>
        </w:tc>
        <w:tc>
          <w:tcPr>
            <w:tcW w:w="1315" w:type="dxa"/>
            <w:noWrap/>
            <w:hideMark/>
          </w:tcPr>
          <w:p w14:paraId="54E7D47E" w14:textId="77777777" w:rsidR="00B502C9" w:rsidRPr="00B502C9" w:rsidRDefault="00B502C9" w:rsidP="007E2E44">
            <w:pPr>
              <w:pStyle w:val="Normal1"/>
              <w:tabs>
                <w:tab w:val="left" w:pos="2525"/>
              </w:tabs>
            </w:pPr>
            <w:r w:rsidRPr="00B502C9">
              <w:t>TRUE</w:t>
            </w:r>
          </w:p>
        </w:tc>
      </w:tr>
      <w:tr w:rsidR="00B502C9" w:rsidRPr="00B502C9" w14:paraId="36D119FA" w14:textId="77777777" w:rsidTr="007E2E44">
        <w:trPr>
          <w:trHeight w:val="300"/>
        </w:trPr>
        <w:tc>
          <w:tcPr>
            <w:tcW w:w="3415" w:type="dxa"/>
            <w:noWrap/>
            <w:hideMark/>
          </w:tcPr>
          <w:p w14:paraId="29F0D075" w14:textId="77777777" w:rsidR="00B502C9" w:rsidRPr="00B502C9" w:rsidRDefault="00B502C9" w:rsidP="007E2E44">
            <w:pPr>
              <w:pStyle w:val="Normal1"/>
              <w:tabs>
                <w:tab w:val="left" w:pos="2525"/>
              </w:tabs>
            </w:pPr>
            <w:r w:rsidRPr="00B502C9">
              <w:t>Street Light Outage</w:t>
            </w:r>
          </w:p>
        </w:tc>
        <w:tc>
          <w:tcPr>
            <w:tcW w:w="4625" w:type="dxa"/>
            <w:noWrap/>
            <w:hideMark/>
          </w:tcPr>
          <w:p w14:paraId="1679E4A2" w14:textId="77777777" w:rsidR="00B502C9" w:rsidRPr="00B502C9" w:rsidRDefault="00B502C9" w:rsidP="007E2E44">
            <w:pPr>
              <w:pStyle w:val="Normal1"/>
              <w:tabs>
                <w:tab w:val="left" w:pos="2525"/>
              </w:tabs>
            </w:pPr>
            <w:r w:rsidRPr="00B502C9">
              <w:t>Is Light in a Park</w:t>
            </w:r>
          </w:p>
        </w:tc>
        <w:tc>
          <w:tcPr>
            <w:tcW w:w="1315" w:type="dxa"/>
            <w:noWrap/>
            <w:hideMark/>
          </w:tcPr>
          <w:p w14:paraId="5D44E34E" w14:textId="77777777" w:rsidR="00B502C9" w:rsidRPr="00B502C9" w:rsidRDefault="00B502C9" w:rsidP="007E2E44">
            <w:pPr>
              <w:pStyle w:val="Normal1"/>
              <w:tabs>
                <w:tab w:val="left" w:pos="2525"/>
              </w:tabs>
            </w:pPr>
            <w:r w:rsidRPr="00B502C9">
              <w:t>TRUE</w:t>
            </w:r>
          </w:p>
        </w:tc>
      </w:tr>
      <w:tr w:rsidR="00B502C9" w:rsidRPr="00B502C9" w14:paraId="7E85D692" w14:textId="77777777" w:rsidTr="007E2E44">
        <w:trPr>
          <w:trHeight w:val="300"/>
        </w:trPr>
        <w:tc>
          <w:tcPr>
            <w:tcW w:w="3415" w:type="dxa"/>
            <w:noWrap/>
            <w:hideMark/>
          </w:tcPr>
          <w:p w14:paraId="0EDE6237" w14:textId="77777777" w:rsidR="00B502C9" w:rsidRPr="00B502C9" w:rsidRDefault="00B502C9" w:rsidP="007E2E44">
            <w:pPr>
              <w:pStyle w:val="Normal1"/>
              <w:tabs>
                <w:tab w:val="left" w:pos="2525"/>
              </w:tabs>
            </w:pPr>
            <w:r w:rsidRPr="00B502C9">
              <w:t>Street Light Outage</w:t>
            </w:r>
          </w:p>
        </w:tc>
        <w:tc>
          <w:tcPr>
            <w:tcW w:w="4625" w:type="dxa"/>
            <w:noWrap/>
            <w:hideMark/>
          </w:tcPr>
          <w:p w14:paraId="046A9C05" w14:textId="77777777" w:rsidR="00B502C9" w:rsidRPr="00B502C9" w:rsidRDefault="00B502C9" w:rsidP="007E2E44">
            <w:pPr>
              <w:pStyle w:val="Normal1"/>
              <w:tabs>
                <w:tab w:val="left" w:pos="2525"/>
              </w:tabs>
            </w:pPr>
            <w:r w:rsidRPr="00B502C9">
              <w:t>Is Light Illuminating an Alley</w:t>
            </w:r>
          </w:p>
        </w:tc>
        <w:tc>
          <w:tcPr>
            <w:tcW w:w="1315" w:type="dxa"/>
            <w:noWrap/>
            <w:hideMark/>
          </w:tcPr>
          <w:p w14:paraId="08F01C99" w14:textId="77777777" w:rsidR="00B502C9" w:rsidRPr="00B502C9" w:rsidRDefault="00B502C9" w:rsidP="007E2E44">
            <w:pPr>
              <w:pStyle w:val="Normal1"/>
              <w:tabs>
                <w:tab w:val="left" w:pos="2525"/>
              </w:tabs>
            </w:pPr>
            <w:r w:rsidRPr="00B502C9">
              <w:t>TRUE</w:t>
            </w:r>
          </w:p>
        </w:tc>
      </w:tr>
      <w:tr w:rsidR="00B502C9" w:rsidRPr="00B502C9" w14:paraId="0A85E2A5" w14:textId="77777777" w:rsidTr="007E2E44">
        <w:trPr>
          <w:trHeight w:val="300"/>
        </w:trPr>
        <w:tc>
          <w:tcPr>
            <w:tcW w:w="3415" w:type="dxa"/>
            <w:noWrap/>
            <w:hideMark/>
          </w:tcPr>
          <w:p w14:paraId="6F8599B2" w14:textId="77777777" w:rsidR="00B502C9" w:rsidRPr="00B502C9" w:rsidRDefault="00B502C9" w:rsidP="007E2E44">
            <w:pPr>
              <w:pStyle w:val="Normal1"/>
              <w:tabs>
                <w:tab w:val="left" w:pos="2525"/>
              </w:tabs>
            </w:pPr>
            <w:r w:rsidRPr="00B502C9">
              <w:t>Street Light Outage</w:t>
            </w:r>
          </w:p>
        </w:tc>
        <w:tc>
          <w:tcPr>
            <w:tcW w:w="4625" w:type="dxa"/>
            <w:noWrap/>
            <w:hideMark/>
          </w:tcPr>
          <w:p w14:paraId="736628D6" w14:textId="77777777" w:rsidR="00B502C9" w:rsidRPr="00B502C9" w:rsidRDefault="00B502C9" w:rsidP="007E2E44">
            <w:pPr>
              <w:pStyle w:val="Normal1"/>
              <w:tabs>
                <w:tab w:val="left" w:pos="2525"/>
              </w:tabs>
            </w:pPr>
            <w:r w:rsidRPr="00B502C9">
              <w:t>Private Property</w:t>
            </w:r>
          </w:p>
        </w:tc>
        <w:tc>
          <w:tcPr>
            <w:tcW w:w="1315" w:type="dxa"/>
            <w:noWrap/>
            <w:hideMark/>
          </w:tcPr>
          <w:p w14:paraId="31399E97" w14:textId="77777777" w:rsidR="00B502C9" w:rsidRPr="00B502C9" w:rsidRDefault="00B502C9" w:rsidP="007E2E44">
            <w:pPr>
              <w:pStyle w:val="Normal1"/>
              <w:tabs>
                <w:tab w:val="left" w:pos="2525"/>
              </w:tabs>
            </w:pPr>
            <w:r w:rsidRPr="00B502C9">
              <w:t>TRUE</w:t>
            </w:r>
          </w:p>
        </w:tc>
      </w:tr>
      <w:tr w:rsidR="00B502C9" w:rsidRPr="00B502C9" w14:paraId="609E3D9C" w14:textId="77777777" w:rsidTr="007E2E44">
        <w:trPr>
          <w:trHeight w:val="300"/>
        </w:trPr>
        <w:tc>
          <w:tcPr>
            <w:tcW w:w="3415" w:type="dxa"/>
            <w:noWrap/>
            <w:hideMark/>
          </w:tcPr>
          <w:p w14:paraId="4D549AF9" w14:textId="77777777" w:rsidR="00B502C9" w:rsidRPr="00B502C9" w:rsidRDefault="00B502C9" w:rsidP="007E2E44">
            <w:pPr>
              <w:pStyle w:val="Normal1"/>
              <w:tabs>
                <w:tab w:val="left" w:pos="2525"/>
              </w:tabs>
            </w:pPr>
            <w:r w:rsidRPr="00B502C9">
              <w:t>Street Light Outage</w:t>
            </w:r>
          </w:p>
        </w:tc>
        <w:tc>
          <w:tcPr>
            <w:tcW w:w="4625" w:type="dxa"/>
            <w:noWrap/>
            <w:hideMark/>
          </w:tcPr>
          <w:p w14:paraId="41CA23CA" w14:textId="77777777" w:rsidR="00B502C9" w:rsidRPr="00B502C9" w:rsidRDefault="00B502C9" w:rsidP="007E2E44">
            <w:pPr>
              <w:pStyle w:val="Normal1"/>
              <w:tabs>
                <w:tab w:val="left" w:pos="2525"/>
              </w:tabs>
            </w:pPr>
            <w:r w:rsidRPr="00B502C9">
              <w:t>Is Light a Traffic Signal</w:t>
            </w:r>
          </w:p>
        </w:tc>
        <w:tc>
          <w:tcPr>
            <w:tcW w:w="1315" w:type="dxa"/>
            <w:noWrap/>
            <w:hideMark/>
          </w:tcPr>
          <w:p w14:paraId="02CBD45A" w14:textId="77777777" w:rsidR="00B502C9" w:rsidRPr="00B502C9" w:rsidRDefault="00B502C9" w:rsidP="007E2E44">
            <w:pPr>
              <w:pStyle w:val="Normal1"/>
              <w:tabs>
                <w:tab w:val="left" w:pos="2525"/>
              </w:tabs>
            </w:pPr>
            <w:r w:rsidRPr="00B502C9">
              <w:t>TRUE</w:t>
            </w:r>
          </w:p>
        </w:tc>
      </w:tr>
      <w:tr w:rsidR="00B502C9" w:rsidRPr="00B502C9" w14:paraId="6595978B" w14:textId="77777777" w:rsidTr="007E2E44">
        <w:trPr>
          <w:trHeight w:val="300"/>
        </w:trPr>
        <w:tc>
          <w:tcPr>
            <w:tcW w:w="3415" w:type="dxa"/>
            <w:noWrap/>
            <w:hideMark/>
          </w:tcPr>
          <w:p w14:paraId="31AE7D5D" w14:textId="77777777" w:rsidR="00B502C9" w:rsidRPr="00B502C9" w:rsidRDefault="00B502C9" w:rsidP="007E2E44">
            <w:pPr>
              <w:pStyle w:val="Normal1"/>
              <w:tabs>
                <w:tab w:val="left" w:pos="2525"/>
              </w:tabs>
            </w:pPr>
            <w:r w:rsidRPr="00B502C9">
              <w:t>Street Paving</w:t>
            </w:r>
          </w:p>
        </w:tc>
        <w:tc>
          <w:tcPr>
            <w:tcW w:w="4625" w:type="dxa"/>
            <w:noWrap/>
            <w:hideMark/>
          </w:tcPr>
          <w:p w14:paraId="0E0C34A7" w14:textId="77777777" w:rsidR="00B502C9" w:rsidRPr="00B502C9" w:rsidRDefault="00B502C9" w:rsidP="007E2E44">
            <w:pPr>
              <w:pStyle w:val="Normal1"/>
              <w:tabs>
                <w:tab w:val="left" w:pos="2525"/>
              </w:tabs>
            </w:pPr>
            <w:r w:rsidRPr="00B502C9">
              <w:t>Resurfacing Defect</w:t>
            </w:r>
          </w:p>
        </w:tc>
        <w:tc>
          <w:tcPr>
            <w:tcW w:w="1315" w:type="dxa"/>
            <w:noWrap/>
            <w:hideMark/>
          </w:tcPr>
          <w:p w14:paraId="054C924F" w14:textId="77777777" w:rsidR="00B502C9" w:rsidRPr="00B502C9" w:rsidRDefault="00B502C9" w:rsidP="007E2E44">
            <w:pPr>
              <w:pStyle w:val="Normal1"/>
              <w:tabs>
                <w:tab w:val="left" w:pos="2525"/>
              </w:tabs>
            </w:pPr>
            <w:r w:rsidRPr="00B502C9">
              <w:t>TRUE</w:t>
            </w:r>
          </w:p>
        </w:tc>
      </w:tr>
      <w:tr w:rsidR="00B502C9" w:rsidRPr="00B502C9" w14:paraId="3C763E0B" w14:textId="77777777" w:rsidTr="007E2E44">
        <w:trPr>
          <w:trHeight w:val="300"/>
        </w:trPr>
        <w:tc>
          <w:tcPr>
            <w:tcW w:w="3415" w:type="dxa"/>
            <w:noWrap/>
            <w:hideMark/>
          </w:tcPr>
          <w:p w14:paraId="36E3AE33" w14:textId="77777777" w:rsidR="00B502C9" w:rsidRPr="00B502C9" w:rsidRDefault="00B502C9" w:rsidP="007E2E44">
            <w:pPr>
              <w:pStyle w:val="Normal1"/>
              <w:tabs>
                <w:tab w:val="left" w:pos="2525"/>
              </w:tabs>
            </w:pPr>
            <w:r w:rsidRPr="00B502C9">
              <w:t>Street Paving</w:t>
            </w:r>
          </w:p>
        </w:tc>
        <w:tc>
          <w:tcPr>
            <w:tcW w:w="4625" w:type="dxa"/>
            <w:noWrap/>
            <w:hideMark/>
          </w:tcPr>
          <w:p w14:paraId="579EBA49" w14:textId="77777777" w:rsidR="00B502C9" w:rsidRPr="00B502C9" w:rsidRDefault="00B502C9" w:rsidP="007E2E44">
            <w:pPr>
              <w:pStyle w:val="Normal1"/>
              <w:tabs>
                <w:tab w:val="left" w:pos="2525"/>
              </w:tabs>
            </w:pPr>
            <w:r w:rsidRPr="00B502C9">
              <w:t>Resurfacing Request</w:t>
            </w:r>
          </w:p>
        </w:tc>
        <w:tc>
          <w:tcPr>
            <w:tcW w:w="1315" w:type="dxa"/>
            <w:noWrap/>
            <w:hideMark/>
          </w:tcPr>
          <w:p w14:paraId="7F5D619A" w14:textId="77777777" w:rsidR="00B502C9" w:rsidRPr="00B502C9" w:rsidRDefault="00B502C9" w:rsidP="007E2E44">
            <w:pPr>
              <w:pStyle w:val="Normal1"/>
              <w:tabs>
                <w:tab w:val="left" w:pos="2525"/>
              </w:tabs>
            </w:pPr>
            <w:r w:rsidRPr="00B502C9">
              <w:t>TRUE</w:t>
            </w:r>
          </w:p>
        </w:tc>
      </w:tr>
      <w:tr w:rsidR="00B502C9" w:rsidRPr="00B502C9" w14:paraId="451C51A1" w14:textId="77777777" w:rsidTr="007E2E44">
        <w:trPr>
          <w:trHeight w:val="300"/>
        </w:trPr>
        <w:tc>
          <w:tcPr>
            <w:tcW w:w="3415" w:type="dxa"/>
            <w:noWrap/>
            <w:hideMark/>
          </w:tcPr>
          <w:p w14:paraId="1F36F175" w14:textId="77777777" w:rsidR="00B502C9" w:rsidRPr="00B502C9" w:rsidRDefault="00B502C9" w:rsidP="007E2E44">
            <w:pPr>
              <w:pStyle w:val="Normal1"/>
              <w:tabs>
                <w:tab w:val="left" w:pos="2525"/>
              </w:tabs>
            </w:pPr>
            <w:r w:rsidRPr="00B502C9">
              <w:t>Traffic (Other)</w:t>
            </w:r>
          </w:p>
        </w:tc>
        <w:tc>
          <w:tcPr>
            <w:tcW w:w="4625" w:type="dxa"/>
            <w:noWrap/>
            <w:hideMark/>
          </w:tcPr>
          <w:p w14:paraId="19D9D798" w14:textId="77777777" w:rsidR="00B502C9" w:rsidRPr="00B502C9" w:rsidRDefault="00B502C9" w:rsidP="007E2E44">
            <w:pPr>
              <w:pStyle w:val="Normal1"/>
              <w:tabs>
                <w:tab w:val="left" w:pos="2525"/>
              </w:tabs>
            </w:pPr>
            <w:r w:rsidRPr="00B502C9">
              <w:t>Problem Type</w:t>
            </w:r>
          </w:p>
        </w:tc>
        <w:tc>
          <w:tcPr>
            <w:tcW w:w="1315" w:type="dxa"/>
            <w:noWrap/>
            <w:hideMark/>
          </w:tcPr>
          <w:p w14:paraId="55309DA3" w14:textId="77777777" w:rsidR="00B502C9" w:rsidRPr="00B502C9" w:rsidRDefault="00B502C9" w:rsidP="007E2E44">
            <w:pPr>
              <w:pStyle w:val="Normal1"/>
              <w:tabs>
                <w:tab w:val="left" w:pos="2525"/>
              </w:tabs>
            </w:pPr>
            <w:r w:rsidRPr="00B502C9">
              <w:t>TRUE</w:t>
            </w:r>
          </w:p>
        </w:tc>
      </w:tr>
      <w:tr w:rsidR="00B502C9" w:rsidRPr="00B502C9" w14:paraId="5498F6E0" w14:textId="77777777" w:rsidTr="007E2E44">
        <w:trPr>
          <w:trHeight w:val="300"/>
        </w:trPr>
        <w:tc>
          <w:tcPr>
            <w:tcW w:w="3415" w:type="dxa"/>
            <w:noWrap/>
            <w:hideMark/>
          </w:tcPr>
          <w:p w14:paraId="6A74580A" w14:textId="77777777" w:rsidR="00B502C9" w:rsidRPr="00B502C9" w:rsidRDefault="00B502C9" w:rsidP="007E2E44">
            <w:pPr>
              <w:pStyle w:val="Normal1"/>
              <w:tabs>
                <w:tab w:val="left" w:pos="2525"/>
              </w:tabs>
            </w:pPr>
            <w:r w:rsidRPr="00B502C9">
              <w:t>Traffic Signal Emergency</w:t>
            </w:r>
          </w:p>
        </w:tc>
        <w:tc>
          <w:tcPr>
            <w:tcW w:w="4625" w:type="dxa"/>
            <w:noWrap/>
            <w:hideMark/>
          </w:tcPr>
          <w:p w14:paraId="0C626D93" w14:textId="77777777" w:rsidR="00B502C9" w:rsidRPr="00B502C9" w:rsidRDefault="00B502C9" w:rsidP="007E2E44">
            <w:pPr>
              <w:pStyle w:val="Normal1"/>
              <w:tabs>
                <w:tab w:val="left" w:pos="2525"/>
              </w:tabs>
            </w:pPr>
            <w:r w:rsidRPr="00B502C9">
              <w:t>Signal Bulb Out</w:t>
            </w:r>
          </w:p>
        </w:tc>
        <w:tc>
          <w:tcPr>
            <w:tcW w:w="1315" w:type="dxa"/>
            <w:noWrap/>
            <w:hideMark/>
          </w:tcPr>
          <w:p w14:paraId="37125022" w14:textId="77777777" w:rsidR="00B502C9" w:rsidRPr="00B502C9" w:rsidRDefault="00B502C9" w:rsidP="007E2E44">
            <w:pPr>
              <w:pStyle w:val="Normal1"/>
              <w:tabs>
                <w:tab w:val="left" w:pos="2525"/>
              </w:tabs>
            </w:pPr>
            <w:r w:rsidRPr="00B502C9">
              <w:t>TRUE</w:t>
            </w:r>
          </w:p>
        </w:tc>
      </w:tr>
      <w:tr w:rsidR="00B502C9" w:rsidRPr="00B502C9" w14:paraId="4EE1C6FC" w14:textId="77777777" w:rsidTr="007E2E44">
        <w:trPr>
          <w:trHeight w:val="300"/>
        </w:trPr>
        <w:tc>
          <w:tcPr>
            <w:tcW w:w="3415" w:type="dxa"/>
            <w:noWrap/>
            <w:hideMark/>
          </w:tcPr>
          <w:p w14:paraId="0B43D701" w14:textId="77777777" w:rsidR="00B502C9" w:rsidRPr="00B502C9" w:rsidRDefault="00B502C9" w:rsidP="007E2E44">
            <w:pPr>
              <w:pStyle w:val="Normal1"/>
              <w:tabs>
                <w:tab w:val="left" w:pos="2525"/>
              </w:tabs>
            </w:pPr>
            <w:r w:rsidRPr="00B502C9">
              <w:t>Traffic Signal Emergency</w:t>
            </w:r>
          </w:p>
        </w:tc>
        <w:tc>
          <w:tcPr>
            <w:tcW w:w="4625" w:type="dxa"/>
            <w:noWrap/>
            <w:hideMark/>
          </w:tcPr>
          <w:p w14:paraId="449BFCDB" w14:textId="77777777" w:rsidR="00B502C9" w:rsidRPr="00B502C9" w:rsidRDefault="00B502C9" w:rsidP="007E2E44">
            <w:pPr>
              <w:pStyle w:val="Normal1"/>
              <w:tabs>
                <w:tab w:val="left" w:pos="2525"/>
              </w:tabs>
            </w:pPr>
            <w:r w:rsidRPr="00B502C9">
              <w:t>Signal Type</w:t>
            </w:r>
          </w:p>
        </w:tc>
        <w:tc>
          <w:tcPr>
            <w:tcW w:w="1315" w:type="dxa"/>
            <w:noWrap/>
            <w:hideMark/>
          </w:tcPr>
          <w:p w14:paraId="2F403FF1" w14:textId="77777777" w:rsidR="00B502C9" w:rsidRPr="00B502C9" w:rsidRDefault="00B502C9" w:rsidP="007E2E44">
            <w:pPr>
              <w:pStyle w:val="Normal1"/>
              <w:tabs>
                <w:tab w:val="left" w:pos="2525"/>
              </w:tabs>
            </w:pPr>
            <w:r w:rsidRPr="00B502C9">
              <w:t>TRUE</w:t>
            </w:r>
          </w:p>
        </w:tc>
      </w:tr>
      <w:tr w:rsidR="00B502C9" w:rsidRPr="00B502C9" w14:paraId="0F5BF1C6" w14:textId="77777777" w:rsidTr="007E2E44">
        <w:trPr>
          <w:trHeight w:val="300"/>
        </w:trPr>
        <w:tc>
          <w:tcPr>
            <w:tcW w:w="3415" w:type="dxa"/>
            <w:noWrap/>
            <w:hideMark/>
          </w:tcPr>
          <w:p w14:paraId="469B817F" w14:textId="77777777" w:rsidR="00B502C9" w:rsidRPr="00B502C9" w:rsidRDefault="00B502C9" w:rsidP="007E2E44">
            <w:pPr>
              <w:pStyle w:val="Normal1"/>
              <w:tabs>
                <w:tab w:val="left" w:pos="2525"/>
              </w:tabs>
            </w:pPr>
            <w:r w:rsidRPr="00B502C9">
              <w:t>Traffic Signal Emergency</w:t>
            </w:r>
          </w:p>
        </w:tc>
        <w:tc>
          <w:tcPr>
            <w:tcW w:w="4625" w:type="dxa"/>
            <w:noWrap/>
            <w:hideMark/>
          </w:tcPr>
          <w:p w14:paraId="56C3B7B5" w14:textId="77777777" w:rsidR="00B502C9" w:rsidRPr="00B502C9" w:rsidRDefault="00B502C9" w:rsidP="007E2E44">
            <w:pPr>
              <w:pStyle w:val="Normal1"/>
              <w:tabs>
                <w:tab w:val="left" w:pos="2525"/>
              </w:tabs>
            </w:pPr>
            <w:r w:rsidRPr="00B502C9">
              <w:t>Time of Incident</w:t>
            </w:r>
          </w:p>
        </w:tc>
        <w:tc>
          <w:tcPr>
            <w:tcW w:w="1315" w:type="dxa"/>
            <w:noWrap/>
            <w:hideMark/>
          </w:tcPr>
          <w:p w14:paraId="2D6B7B0A" w14:textId="77777777" w:rsidR="00B502C9" w:rsidRPr="00B502C9" w:rsidRDefault="00B502C9" w:rsidP="007E2E44">
            <w:pPr>
              <w:pStyle w:val="Normal1"/>
              <w:tabs>
                <w:tab w:val="left" w:pos="2525"/>
              </w:tabs>
            </w:pPr>
            <w:r w:rsidRPr="00B502C9">
              <w:t>TRUE</w:t>
            </w:r>
          </w:p>
        </w:tc>
      </w:tr>
      <w:tr w:rsidR="00B502C9" w:rsidRPr="00B502C9" w14:paraId="7D20FFAD" w14:textId="77777777" w:rsidTr="007E2E44">
        <w:trPr>
          <w:trHeight w:val="300"/>
        </w:trPr>
        <w:tc>
          <w:tcPr>
            <w:tcW w:w="3415" w:type="dxa"/>
            <w:noWrap/>
            <w:hideMark/>
          </w:tcPr>
          <w:p w14:paraId="5556E2D0" w14:textId="77777777" w:rsidR="00B502C9" w:rsidRPr="00B502C9" w:rsidRDefault="00B502C9" w:rsidP="007E2E44">
            <w:pPr>
              <w:pStyle w:val="Normal1"/>
              <w:tabs>
                <w:tab w:val="left" w:pos="2525"/>
              </w:tabs>
            </w:pPr>
            <w:r w:rsidRPr="00B502C9">
              <w:t>Traffic Signal Emergency</w:t>
            </w:r>
          </w:p>
        </w:tc>
        <w:tc>
          <w:tcPr>
            <w:tcW w:w="4625" w:type="dxa"/>
            <w:noWrap/>
            <w:hideMark/>
          </w:tcPr>
          <w:p w14:paraId="01483403" w14:textId="77777777" w:rsidR="00B502C9" w:rsidRPr="00B502C9" w:rsidRDefault="00B502C9" w:rsidP="007E2E44">
            <w:pPr>
              <w:pStyle w:val="Normal1"/>
              <w:tabs>
                <w:tab w:val="left" w:pos="2525"/>
              </w:tabs>
            </w:pPr>
            <w:r w:rsidRPr="00B502C9">
              <w:t>Direction</w:t>
            </w:r>
          </w:p>
        </w:tc>
        <w:tc>
          <w:tcPr>
            <w:tcW w:w="1315" w:type="dxa"/>
            <w:noWrap/>
            <w:hideMark/>
          </w:tcPr>
          <w:p w14:paraId="4A000086" w14:textId="77777777" w:rsidR="00B502C9" w:rsidRPr="00B502C9" w:rsidRDefault="00B502C9" w:rsidP="007E2E44">
            <w:pPr>
              <w:pStyle w:val="Normal1"/>
              <w:tabs>
                <w:tab w:val="left" w:pos="2525"/>
              </w:tabs>
            </w:pPr>
            <w:r w:rsidRPr="00B502C9">
              <w:t>TRUE</w:t>
            </w:r>
          </w:p>
        </w:tc>
      </w:tr>
      <w:tr w:rsidR="00B502C9" w:rsidRPr="00B502C9" w14:paraId="79CE02AC" w14:textId="77777777" w:rsidTr="007E2E44">
        <w:trPr>
          <w:trHeight w:val="300"/>
        </w:trPr>
        <w:tc>
          <w:tcPr>
            <w:tcW w:w="3415" w:type="dxa"/>
            <w:noWrap/>
            <w:hideMark/>
          </w:tcPr>
          <w:p w14:paraId="75FD83D5" w14:textId="77777777" w:rsidR="00B502C9" w:rsidRPr="00B502C9" w:rsidRDefault="00B502C9" w:rsidP="007E2E44">
            <w:pPr>
              <w:pStyle w:val="Normal1"/>
              <w:tabs>
                <w:tab w:val="left" w:pos="2525"/>
              </w:tabs>
            </w:pPr>
            <w:r w:rsidRPr="00B502C9">
              <w:t>Traffic Signal Emergency</w:t>
            </w:r>
          </w:p>
        </w:tc>
        <w:tc>
          <w:tcPr>
            <w:tcW w:w="4625" w:type="dxa"/>
            <w:noWrap/>
            <w:hideMark/>
          </w:tcPr>
          <w:p w14:paraId="19B7897A" w14:textId="77777777" w:rsidR="00B502C9" w:rsidRPr="00B502C9" w:rsidRDefault="00B502C9" w:rsidP="007E2E44">
            <w:pPr>
              <w:pStyle w:val="Normal1"/>
              <w:tabs>
                <w:tab w:val="left" w:pos="2525"/>
              </w:tabs>
            </w:pPr>
            <w:r w:rsidRPr="00B502C9">
              <w:t>Problem Type</w:t>
            </w:r>
          </w:p>
        </w:tc>
        <w:tc>
          <w:tcPr>
            <w:tcW w:w="1315" w:type="dxa"/>
            <w:noWrap/>
            <w:hideMark/>
          </w:tcPr>
          <w:p w14:paraId="3121D3FB" w14:textId="77777777" w:rsidR="00B502C9" w:rsidRPr="00B502C9" w:rsidRDefault="00B502C9" w:rsidP="007E2E44">
            <w:pPr>
              <w:pStyle w:val="Normal1"/>
              <w:tabs>
                <w:tab w:val="left" w:pos="2525"/>
              </w:tabs>
            </w:pPr>
            <w:r w:rsidRPr="00B502C9">
              <w:t>TRUE</w:t>
            </w:r>
          </w:p>
        </w:tc>
      </w:tr>
      <w:tr w:rsidR="00B502C9" w:rsidRPr="00B502C9" w14:paraId="4E6573C0" w14:textId="77777777" w:rsidTr="007E2E44">
        <w:trPr>
          <w:trHeight w:val="300"/>
        </w:trPr>
        <w:tc>
          <w:tcPr>
            <w:tcW w:w="3415" w:type="dxa"/>
            <w:noWrap/>
            <w:hideMark/>
          </w:tcPr>
          <w:p w14:paraId="6F496D0E" w14:textId="77777777" w:rsidR="00B502C9" w:rsidRPr="00B502C9" w:rsidRDefault="00B502C9" w:rsidP="007E2E44">
            <w:pPr>
              <w:pStyle w:val="Normal1"/>
              <w:tabs>
                <w:tab w:val="left" w:pos="2525"/>
              </w:tabs>
            </w:pPr>
            <w:r w:rsidRPr="00B502C9">
              <w:t>Traffic Signal Emergency</w:t>
            </w:r>
          </w:p>
        </w:tc>
        <w:tc>
          <w:tcPr>
            <w:tcW w:w="4625" w:type="dxa"/>
            <w:noWrap/>
            <w:hideMark/>
          </w:tcPr>
          <w:p w14:paraId="6EE99391" w14:textId="77777777" w:rsidR="00B502C9" w:rsidRPr="00B502C9" w:rsidRDefault="00B502C9" w:rsidP="007E2E44">
            <w:pPr>
              <w:pStyle w:val="Normal1"/>
              <w:tabs>
                <w:tab w:val="left" w:pos="2525"/>
              </w:tabs>
            </w:pPr>
            <w:r w:rsidRPr="00B502C9">
              <w:t>Did the caller indicate recurring Problem</w:t>
            </w:r>
          </w:p>
        </w:tc>
        <w:tc>
          <w:tcPr>
            <w:tcW w:w="1315" w:type="dxa"/>
            <w:noWrap/>
            <w:hideMark/>
          </w:tcPr>
          <w:p w14:paraId="11CF07A8" w14:textId="77777777" w:rsidR="00B502C9" w:rsidRPr="00B502C9" w:rsidRDefault="00B502C9" w:rsidP="007E2E44">
            <w:pPr>
              <w:pStyle w:val="Normal1"/>
              <w:tabs>
                <w:tab w:val="left" w:pos="2525"/>
              </w:tabs>
            </w:pPr>
            <w:r w:rsidRPr="00B502C9">
              <w:t>TRUE</w:t>
            </w:r>
          </w:p>
        </w:tc>
      </w:tr>
      <w:tr w:rsidR="00B502C9" w:rsidRPr="00B502C9" w14:paraId="29BEEC6C" w14:textId="77777777" w:rsidTr="007E2E44">
        <w:trPr>
          <w:trHeight w:val="300"/>
        </w:trPr>
        <w:tc>
          <w:tcPr>
            <w:tcW w:w="3415" w:type="dxa"/>
            <w:noWrap/>
            <w:hideMark/>
          </w:tcPr>
          <w:p w14:paraId="25165DAD" w14:textId="77777777" w:rsidR="00B502C9" w:rsidRPr="00B502C9" w:rsidRDefault="00B502C9" w:rsidP="007E2E44">
            <w:pPr>
              <w:pStyle w:val="Normal1"/>
              <w:tabs>
                <w:tab w:val="left" w:pos="2525"/>
              </w:tabs>
            </w:pPr>
            <w:r w:rsidRPr="00B502C9">
              <w:t>Traffic Signal Emergency</w:t>
            </w:r>
          </w:p>
        </w:tc>
        <w:tc>
          <w:tcPr>
            <w:tcW w:w="4625" w:type="dxa"/>
            <w:noWrap/>
            <w:hideMark/>
          </w:tcPr>
          <w:p w14:paraId="66146FEA" w14:textId="77777777" w:rsidR="00B502C9" w:rsidRPr="00B502C9" w:rsidRDefault="00B502C9" w:rsidP="007E2E44">
            <w:pPr>
              <w:pStyle w:val="Normal1"/>
              <w:tabs>
                <w:tab w:val="left" w:pos="2525"/>
              </w:tabs>
            </w:pPr>
            <w:r w:rsidRPr="00B502C9">
              <w:t>Blocked by Tree Branches or Foliage</w:t>
            </w:r>
          </w:p>
        </w:tc>
        <w:tc>
          <w:tcPr>
            <w:tcW w:w="1315" w:type="dxa"/>
            <w:noWrap/>
            <w:hideMark/>
          </w:tcPr>
          <w:p w14:paraId="39165B72" w14:textId="77777777" w:rsidR="00B502C9" w:rsidRPr="00B502C9" w:rsidRDefault="00B502C9" w:rsidP="007E2E44">
            <w:pPr>
              <w:pStyle w:val="Normal1"/>
              <w:tabs>
                <w:tab w:val="left" w:pos="2525"/>
              </w:tabs>
            </w:pPr>
            <w:r w:rsidRPr="00B502C9">
              <w:t>TRUE</w:t>
            </w:r>
          </w:p>
        </w:tc>
      </w:tr>
      <w:tr w:rsidR="00B502C9" w:rsidRPr="00B502C9" w14:paraId="64A5CEF1" w14:textId="77777777" w:rsidTr="007E2E44">
        <w:trPr>
          <w:trHeight w:val="300"/>
        </w:trPr>
        <w:tc>
          <w:tcPr>
            <w:tcW w:w="3415" w:type="dxa"/>
            <w:noWrap/>
            <w:hideMark/>
          </w:tcPr>
          <w:p w14:paraId="1C80B411" w14:textId="77777777" w:rsidR="00B502C9" w:rsidRPr="00B502C9" w:rsidRDefault="00B502C9" w:rsidP="007E2E44">
            <w:pPr>
              <w:pStyle w:val="Normal1"/>
              <w:tabs>
                <w:tab w:val="left" w:pos="2525"/>
              </w:tabs>
            </w:pPr>
            <w:r w:rsidRPr="00B502C9">
              <w:t>Traffic Signal Emergency</w:t>
            </w:r>
          </w:p>
        </w:tc>
        <w:tc>
          <w:tcPr>
            <w:tcW w:w="4625" w:type="dxa"/>
            <w:noWrap/>
            <w:hideMark/>
          </w:tcPr>
          <w:p w14:paraId="1088B8EF" w14:textId="77777777" w:rsidR="00B502C9" w:rsidRPr="00B502C9" w:rsidRDefault="00B502C9" w:rsidP="007E2E44">
            <w:pPr>
              <w:pStyle w:val="Normal1"/>
              <w:tabs>
                <w:tab w:val="left" w:pos="2525"/>
              </w:tabs>
            </w:pPr>
            <w:r w:rsidRPr="00B502C9">
              <w:t>Request to Modify Traffic Signal Operation</w:t>
            </w:r>
          </w:p>
        </w:tc>
        <w:tc>
          <w:tcPr>
            <w:tcW w:w="1315" w:type="dxa"/>
            <w:noWrap/>
            <w:hideMark/>
          </w:tcPr>
          <w:p w14:paraId="682B6A9C" w14:textId="77777777" w:rsidR="00B502C9" w:rsidRPr="00B502C9" w:rsidRDefault="00B502C9" w:rsidP="007E2E44">
            <w:pPr>
              <w:pStyle w:val="Normal1"/>
              <w:tabs>
                <w:tab w:val="left" w:pos="2525"/>
              </w:tabs>
            </w:pPr>
            <w:r w:rsidRPr="00B502C9">
              <w:t>TRUE</w:t>
            </w:r>
          </w:p>
        </w:tc>
      </w:tr>
    </w:tbl>
    <w:p w14:paraId="6F969378" w14:textId="77777777" w:rsidR="006170BB" w:rsidRDefault="006170BB" w:rsidP="000B5F30">
      <w:pPr>
        <w:spacing w:after="0" w:line="240" w:lineRule="auto"/>
        <w:rPr>
          <w:rFonts w:ascii="Calibri" w:eastAsia="Times New Roman" w:hAnsi="Calibri" w:cs="Times New Roman"/>
          <w:b/>
          <w:bCs/>
          <w:color w:val="000000"/>
        </w:rPr>
      </w:pPr>
    </w:p>
    <w:p w14:paraId="091F806A" w14:textId="77777777" w:rsidR="00DB54F5" w:rsidRDefault="00DB54F5" w:rsidP="000B5F30">
      <w:pPr>
        <w:spacing w:after="0" w:line="240" w:lineRule="auto"/>
        <w:rPr>
          <w:rFonts w:ascii="Calibri" w:eastAsia="Times New Roman" w:hAnsi="Calibri" w:cs="Times New Roman"/>
          <w:b/>
          <w:bCs/>
          <w:color w:val="000000"/>
        </w:rPr>
      </w:pPr>
    </w:p>
    <w:p w14:paraId="7596F33B" w14:textId="77777777" w:rsidR="00B502C9" w:rsidRDefault="00B502C9" w:rsidP="00B502C9">
      <w:pPr>
        <w:pStyle w:val="Heading3"/>
      </w:pPr>
      <w:bookmarkStart w:id="30" w:name="_Toc413702616"/>
      <w:r>
        <w:t xml:space="preserve">Appendix E – </w:t>
      </w:r>
      <w:r w:rsidRPr="002E2801">
        <w:t>Web Method Service</w:t>
      </w:r>
      <w:r>
        <w:t>s</w:t>
      </w:r>
      <w:r w:rsidRPr="002E2801">
        <w:t xml:space="preserve"> Details</w:t>
      </w:r>
      <w:bookmarkEnd w:id="30"/>
    </w:p>
    <w:p w14:paraId="3AFE1B7D" w14:textId="77777777" w:rsidR="00B502C9" w:rsidRPr="00B502C9" w:rsidRDefault="00B502C9" w:rsidP="00B502C9">
      <w:pPr>
        <w:pStyle w:val="Normal1"/>
      </w:pPr>
    </w:p>
    <w:tbl>
      <w:tblPr>
        <w:tblStyle w:val="TableGrid1"/>
        <w:tblW w:w="9000" w:type="dxa"/>
        <w:tblInd w:w="576" w:type="dxa"/>
        <w:tblLayout w:type="fixed"/>
        <w:tblLook w:val="04A0" w:firstRow="1" w:lastRow="0" w:firstColumn="1" w:lastColumn="0" w:noHBand="0" w:noVBand="1"/>
      </w:tblPr>
      <w:tblGrid>
        <w:gridCol w:w="2232"/>
        <w:gridCol w:w="3915"/>
        <w:gridCol w:w="2853"/>
      </w:tblGrid>
      <w:tr w:rsidR="00B502C9" w:rsidRPr="008A75B6" w14:paraId="62E7E17A" w14:textId="77777777" w:rsidTr="009E5A64">
        <w:tc>
          <w:tcPr>
            <w:tcW w:w="2232" w:type="dxa"/>
            <w:shd w:val="clear" w:color="auto" w:fill="BFBFBF" w:themeFill="background1" w:themeFillShade="BF"/>
          </w:tcPr>
          <w:p w14:paraId="41716A65" w14:textId="77777777" w:rsidR="00B502C9" w:rsidRPr="008A75B6" w:rsidRDefault="00B502C9" w:rsidP="007E2E44">
            <w:pPr>
              <w:jc w:val="center"/>
              <w:rPr>
                <w:rFonts w:ascii="Arial" w:hAnsi="Arial" w:cs="Arial"/>
                <w:b/>
              </w:rPr>
            </w:pPr>
            <w:r w:rsidRPr="008A75B6">
              <w:rPr>
                <w:rFonts w:ascii="Arial" w:hAnsi="Arial" w:cs="Arial"/>
                <w:b/>
              </w:rPr>
              <w:t>Folder</w:t>
            </w:r>
          </w:p>
        </w:tc>
        <w:tc>
          <w:tcPr>
            <w:tcW w:w="3915" w:type="dxa"/>
            <w:shd w:val="clear" w:color="auto" w:fill="BFBFBF" w:themeFill="background1" w:themeFillShade="BF"/>
          </w:tcPr>
          <w:p w14:paraId="370B7251" w14:textId="77777777" w:rsidR="00B502C9" w:rsidRPr="008A75B6" w:rsidRDefault="00B502C9" w:rsidP="007E2E44">
            <w:pPr>
              <w:jc w:val="center"/>
              <w:rPr>
                <w:rFonts w:ascii="Arial" w:hAnsi="Arial" w:cs="Arial"/>
                <w:b/>
              </w:rPr>
            </w:pPr>
            <w:r w:rsidRPr="008A75B6">
              <w:rPr>
                <w:rFonts w:ascii="Arial" w:hAnsi="Arial" w:cs="Arial"/>
                <w:b/>
              </w:rPr>
              <w:t>Services</w:t>
            </w:r>
          </w:p>
        </w:tc>
        <w:tc>
          <w:tcPr>
            <w:tcW w:w="2853" w:type="dxa"/>
            <w:shd w:val="clear" w:color="auto" w:fill="BFBFBF" w:themeFill="background1" w:themeFillShade="BF"/>
          </w:tcPr>
          <w:p w14:paraId="4D2D6E28" w14:textId="77777777" w:rsidR="00B502C9" w:rsidRPr="008A75B6" w:rsidRDefault="00B502C9" w:rsidP="007E2E44">
            <w:pPr>
              <w:jc w:val="center"/>
              <w:rPr>
                <w:rFonts w:ascii="Arial" w:hAnsi="Arial" w:cs="Arial"/>
                <w:b/>
              </w:rPr>
            </w:pPr>
            <w:r w:rsidRPr="008A75B6">
              <w:rPr>
                <w:rFonts w:ascii="Arial" w:hAnsi="Arial" w:cs="Arial"/>
                <w:b/>
              </w:rPr>
              <w:t>Usage</w:t>
            </w:r>
          </w:p>
        </w:tc>
      </w:tr>
      <w:tr w:rsidR="00B502C9" w:rsidRPr="008A75B6" w14:paraId="2AC0AB97" w14:textId="77777777" w:rsidTr="009E5A64">
        <w:tc>
          <w:tcPr>
            <w:tcW w:w="2232" w:type="dxa"/>
          </w:tcPr>
          <w:p w14:paraId="74C1E334" w14:textId="77777777" w:rsidR="00B502C9" w:rsidRPr="008A75B6" w:rsidRDefault="00B502C9" w:rsidP="007E2E44">
            <w:pPr>
              <w:rPr>
                <w:rFonts w:ascii="Arial" w:hAnsi="Arial" w:cs="Arial"/>
              </w:rPr>
            </w:pPr>
            <w:r w:rsidRPr="008A75B6">
              <w:rPr>
                <w:rFonts w:ascii="Arial" w:hAnsi="Arial" w:cs="Arial"/>
              </w:rPr>
              <w:t>Cityworks/work</w:t>
            </w:r>
          </w:p>
        </w:tc>
        <w:tc>
          <w:tcPr>
            <w:tcW w:w="3915" w:type="dxa"/>
          </w:tcPr>
          <w:p w14:paraId="4D363295" w14:textId="77777777" w:rsidR="00B502C9" w:rsidRPr="008A75B6" w:rsidRDefault="00B502C9" w:rsidP="007E2E44">
            <w:pPr>
              <w:rPr>
                <w:rFonts w:ascii="Arial" w:hAnsi="Arial" w:cs="Arial"/>
              </w:rPr>
            </w:pPr>
            <w:proofErr w:type="spellStart"/>
            <w:r w:rsidRPr="008A75B6">
              <w:rPr>
                <w:rFonts w:ascii="Arial" w:hAnsi="Arial" w:cs="Arial"/>
              </w:rPr>
              <w:t>CreateServiceRequest</w:t>
            </w:r>
            <w:proofErr w:type="spellEnd"/>
          </w:p>
          <w:p w14:paraId="333F5F2A" w14:textId="77777777" w:rsidR="00B502C9" w:rsidRPr="008A75B6" w:rsidRDefault="00B502C9" w:rsidP="007E2E44">
            <w:pPr>
              <w:rPr>
                <w:rFonts w:ascii="Arial" w:hAnsi="Arial" w:cs="Arial"/>
              </w:rPr>
            </w:pPr>
            <w:r w:rsidRPr="008A75B6">
              <w:rPr>
                <w:rFonts w:ascii="Arial" w:hAnsi="Arial" w:cs="Arial"/>
              </w:rPr>
              <w:t>getRecordsFrom_CW1</w:t>
            </w:r>
          </w:p>
        </w:tc>
        <w:tc>
          <w:tcPr>
            <w:tcW w:w="2853" w:type="dxa"/>
          </w:tcPr>
          <w:p w14:paraId="21328A5A" w14:textId="77777777" w:rsidR="00B502C9" w:rsidRPr="008A75B6" w:rsidRDefault="00B502C9" w:rsidP="007E2E44">
            <w:pPr>
              <w:rPr>
                <w:rFonts w:ascii="Arial" w:hAnsi="Arial" w:cs="Arial"/>
              </w:rPr>
            </w:pPr>
            <w:r w:rsidRPr="008A75B6">
              <w:rPr>
                <w:rFonts w:ascii="Arial" w:hAnsi="Arial" w:cs="Arial"/>
              </w:rPr>
              <w:t>To create a service Request for streets Department.</w:t>
            </w:r>
          </w:p>
          <w:p w14:paraId="2AF26C19" w14:textId="77777777" w:rsidR="00B502C9" w:rsidRPr="008A75B6" w:rsidRDefault="00B502C9" w:rsidP="007E2E44">
            <w:pPr>
              <w:rPr>
                <w:rFonts w:ascii="Arial" w:hAnsi="Arial" w:cs="Arial"/>
              </w:rPr>
            </w:pPr>
            <w:r w:rsidRPr="008A75B6">
              <w:rPr>
                <w:rFonts w:ascii="Arial" w:hAnsi="Arial" w:cs="Arial"/>
              </w:rPr>
              <w:t>Retrieve the records from Streets Department for which Status/</w:t>
            </w:r>
            <w:proofErr w:type="spellStart"/>
            <w:r w:rsidRPr="008A75B6">
              <w:rPr>
                <w:rFonts w:ascii="Arial" w:hAnsi="Arial" w:cs="Arial"/>
              </w:rPr>
              <w:t>RecordType</w:t>
            </w:r>
            <w:proofErr w:type="spellEnd"/>
            <w:r w:rsidRPr="008A75B6">
              <w:rPr>
                <w:rFonts w:ascii="Arial" w:hAnsi="Arial" w:cs="Arial"/>
              </w:rPr>
              <w:t>/Comments to be updated.</w:t>
            </w:r>
          </w:p>
          <w:p w14:paraId="3129C6E9" w14:textId="77777777" w:rsidR="00B502C9" w:rsidRPr="008A75B6" w:rsidRDefault="00B502C9" w:rsidP="007E2E44">
            <w:pPr>
              <w:rPr>
                <w:rFonts w:ascii="Arial" w:hAnsi="Arial" w:cs="Arial"/>
              </w:rPr>
            </w:pPr>
          </w:p>
        </w:tc>
      </w:tr>
      <w:tr w:rsidR="00B502C9" w:rsidRPr="008A75B6" w14:paraId="0E8164F4" w14:textId="77777777" w:rsidTr="009E5A64">
        <w:tc>
          <w:tcPr>
            <w:tcW w:w="2232" w:type="dxa"/>
          </w:tcPr>
          <w:p w14:paraId="3C839C9E" w14:textId="77777777" w:rsidR="00B502C9" w:rsidRPr="008A75B6" w:rsidRDefault="00B502C9" w:rsidP="007E2E44">
            <w:pPr>
              <w:rPr>
                <w:rFonts w:ascii="Arial" w:hAnsi="Arial" w:cs="Arial"/>
              </w:rPr>
            </w:pPr>
            <w:r w:rsidRPr="008A75B6">
              <w:rPr>
                <w:rFonts w:ascii="Arial" w:hAnsi="Arial" w:cs="Arial"/>
              </w:rPr>
              <w:t>Common</w:t>
            </w:r>
          </w:p>
        </w:tc>
        <w:tc>
          <w:tcPr>
            <w:tcW w:w="3915" w:type="dxa"/>
          </w:tcPr>
          <w:p w14:paraId="201C2E4B" w14:textId="77777777" w:rsidR="00B502C9" w:rsidRPr="008A75B6" w:rsidRDefault="00B502C9" w:rsidP="007E2E44">
            <w:pPr>
              <w:rPr>
                <w:rFonts w:ascii="Arial" w:hAnsi="Arial" w:cs="Arial"/>
              </w:rPr>
            </w:pPr>
            <w:proofErr w:type="spellStart"/>
            <w:r w:rsidRPr="008A75B6">
              <w:rPr>
                <w:rFonts w:ascii="Arial" w:hAnsi="Arial" w:cs="Arial"/>
              </w:rPr>
              <w:t>addressValidation</w:t>
            </w:r>
            <w:proofErr w:type="spellEnd"/>
          </w:p>
          <w:p w14:paraId="7428C55D" w14:textId="77777777" w:rsidR="00B502C9" w:rsidRPr="008A75B6" w:rsidRDefault="00B502C9" w:rsidP="007E2E44">
            <w:pPr>
              <w:rPr>
                <w:rFonts w:ascii="Arial" w:hAnsi="Arial" w:cs="Arial"/>
              </w:rPr>
            </w:pPr>
            <w:proofErr w:type="spellStart"/>
            <w:r w:rsidRPr="008A75B6">
              <w:rPr>
                <w:rFonts w:ascii="Arial" w:hAnsi="Arial" w:cs="Arial"/>
              </w:rPr>
              <w:t>convertDateTimeFormat</w:t>
            </w:r>
            <w:proofErr w:type="spellEnd"/>
          </w:p>
          <w:p w14:paraId="5B2883FC" w14:textId="77777777" w:rsidR="00B502C9" w:rsidRPr="008A75B6" w:rsidRDefault="00B502C9" w:rsidP="007E2E44">
            <w:pPr>
              <w:rPr>
                <w:rFonts w:ascii="Arial" w:hAnsi="Arial" w:cs="Arial"/>
              </w:rPr>
            </w:pPr>
            <w:proofErr w:type="spellStart"/>
            <w:r w:rsidRPr="008A75B6">
              <w:rPr>
                <w:rFonts w:ascii="Arial" w:hAnsi="Arial" w:cs="Arial"/>
              </w:rPr>
              <w:t>detailsCW</w:t>
            </w:r>
            <w:proofErr w:type="spellEnd"/>
          </w:p>
          <w:p w14:paraId="3C5C367C" w14:textId="77777777" w:rsidR="00B502C9" w:rsidRPr="008A75B6" w:rsidRDefault="00B502C9" w:rsidP="007E2E44">
            <w:pPr>
              <w:rPr>
                <w:rFonts w:ascii="Arial" w:hAnsi="Arial" w:cs="Arial"/>
              </w:rPr>
            </w:pPr>
            <w:proofErr w:type="spellStart"/>
            <w:r w:rsidRPr="008A75B6">
              <w:rPr>
                <w:rFonts w:ascii="Arial" w:hAnsi="Arial" w:cs="Arial"/>
              </w:rPr>
              <w:t>getDepartmentMap</w:t>
            </w:r>
            <w:proofErr w:type="spellEnd"/>
          </w:p>
          <w:p w14:paraId="38A30804" w14:textId="77777777" w:rsidR="00B502C9" w:rsidRPr="008A75B6" w:rsidRDefault="00B502C9" w:rsidP="007E2E44">
            <w:pPr>
              <w:rPr>
                <w:rFonts w:ascii="Arial" w:hAnsi="Arial" w:cs="Arial"/>
              </w:rPr>
            </w:pPr>
            <w:proofErr w:type="spellStart"/>
            <w:r w:rsidRPr="008A75B6">
              <w:rPr>
                <w:rFonts w:ascii="Arial" w:hAnsi="Arial" w:cs="Arial"/>
              </w:rPr>
              <w:t>getProblemCodeMapping</w:t>
            </w:r>
            <w:proofErr w:type="spellEnd"/>
          </w:p>
          <w:p w14:paraId="61775A8B" w14:textId="77777777" w:rsidR="00B502C9" w:rsidRPr="008A75B6" w:rsidRDefault="00B502C9" w:rsidP="007E2E44">
            <w:pPr>
              <w:rPr>
                <w:rFonts w:ascii="Arial" w:hAnsi="Arial" w:cs="Arial"/>
              </w:rPr>
            </w:pPr>
            <w:proofErr w:type="spellStart"/>
            <w:r w:rsidRPr="008A75B6">
              <w:rPr>
                <w:rFonts w:ascii="Arial" w:hAnsi="Arial" w:cs="Arial"/>
              </w:rPr>
              <w:t>getRecordTypeName</w:t>
            </w:r>
            <w:proofErr w:type="spellEnd"/>
          </w:p>
          <w:p w14:paraId="3AD95F36" w14:textId="77777777" w:rsidR="00B502C9" w:rsidRPr="008A75B6" w:rsidRDefault="00B502C9" w:rsidP="007E2E44">
            <w:pPr>
              <w:rPr>
                <w:rFonts w:ascii="Arial" w:hAnsi="Arial" w:cs="Arial"/>
              </w:rPr>
            </w:pPr>
            <w:proofErr w:type="spellStart"/>
            <w:r w:rsidRPr="008A75B6">
              <w:rPr>
                <w:rFonts w:ascii="Arial" w:hAnsi="Arial" w:cs="Arial"/>
              </w:rPr>
              <w:lastRenderedPageBreak/>
              <w:t>getServerConfig</w:t>
            </w:r>
            <w:proofErr w:type="spellEnd"/>
          </w:p>
          <w:p w14:paraId="402676DB" w14:textId="77777777" w:rsidR="00B502C9" w:rsidRPr="008A75B6" w:rsidRDefault="00B502C9" w:rsidP="007E2E44">
            <w:pPr>
              <w:rPr>
                <w:rFonts w:ascii="Arial" w:hAnsi="Arial" w:cs="Arial"/>
              </w:rPr>
            </w:pPr>
            <w:proofErr w:type="spellStart"/>
            <w:r w:rsidRPr="008A75B6">
              <w:rPr>
                <w:rFonts w:ascii="Arial" w:hAnsi="Arial" w:cs="Arial"/>
              </w:rPr>
              <w:t>getServiceRequestType</w:t>
            </w:r>
            <w:proofErr w:type="spellEnd"/>
          </w:p>
          <w:p w14:paraId="1EAA7A0A" w14:textId="77777777" w:rsidR="00B502C9" w:rsidRPr="008A75B6" w:rsidRDefault="00B502C9" w:rsidP="007E2E44">
            <w:pPr>
              <w:rPr>
                <w:rFonts w:ascii="Arial" w:hAnsi="Arial" w:cs="Arial"/>
              </w:rPr>
            </w:pPr>
            <w:r w:rsidRPr="008A75B6">
              <w:rPr>
                <w:rFonts w:ascii="Arial" w:hAnsi="Arial" w:cs="Arial"/>
              </w:rPr>
              <w:t>getStatusPS2SFDC</w:t>
            </w:r>
          </w:p>
          <w:p w14:paraId="0D189A3E" w14:textId="77777777" w:rsidR="00B502C9" w:rsidRPr="008A75B6" w:rsidRDefault="00B502C9" w:rsidP="007E2E44">
            <w:pPr>
              <w:rPr>
                <w:rFonts w:ascii="Arial" w:hAnsi="Arial" w:cs="Arial"/>
              </w:rPr>
            </w:pPr>
            <w:r w:rsidRPr="008A75B6">
              <w:rPr>
                <w:rFonts w:ascii="Arial" w:hAnsi="Arial" w:cs="Arial"/>
              </w:rPr>
              <w:t>getStatusSFDC2PS</w:t>
            </w:r>
          </w:p>
          <w:p w14:paraId="03E1F061" w14:textId="77777777" w:rsidR="00B502C9" w:rsidRPr="008A75B6" w:rsidRDefault="00B502C9" w:rsidP="007E2E44">
            <w:pPr>
              <w:rPr>
                <w:rFonts w:ascii="Arial" w:hAnsi="Arial" w:cs="Arial"/>
              </w:rPr>
            </w:pPr>
            <w:proofErr w:type="spellStart"/>
            <w:r w:rsidRPr="008A75B6">
              <w:rPr>
                <w:rFonts w:ascii="Arial" w:hAnsi="Arial" w:cs="Arial"/>
              </w:rPr>
              <w:t>objectToBigDecimal</w:t>
            </w:r>
            <w:proofErr w:type="spellEnd"/>
          </w:p>
          <w:p w14:paraId="0DCF6107" w14:textId="77777777" w:rsidR="00B502C9" w:rsidRPr="008A75B6" w:rsidRDefault="00B502C9" w:rsidP="007E2E44">
            <w:pPr>
              <w:rPr>
                <w:rFonts w:ascii="Arial" w:hAnsi="Arial" w:cs="Arial"/>
              </w:rPr>
            </w:pPr>
            <w:proofErr w:type="spellStart"/>
            <w:r w:rsidRPr="008A75B6">
              <w:rPr>
                <w:rFonts w:ascii="Arial" w:hAnsi="Arial" w:cs="Arial"/>
              </w:rPr>
              <w:t>objectToStringFinishDate</w:t>
            </w:r>
            <w:proofErr w:type="spellEnd"/>
          </w:p>
          <w:p w14:paraId="67CA0E53" w14:textId="77777777" w:rsidR="00B502C9" w:rsidRPr="008A75B6" w:rsidRDefault="00B502C9" w:rsidP="007E2E44">
            <w:pPr>
              <w:rPr>
                <w:rFonts w:ascii="Arial" w:hAnsi="Arial" w:cs="Arial"/>
              </w:rPr>
            </w:pPr>
            <w:proofErr w:type="spellStart"/>
            <w:r w:rsidRPr="008A75B6">
              <w:rPr>
                <w:rFonts w:ascii="Arial" w:hAnsi="Arial" w:cs="Arial"/>
              </w:rPr>
              <w:t>parseDescription</w:t>
            </w:r>
            <w:proofErr w:type="spellEnd"/>
          </w:p>
          <w:p w14:paraId="4D947C9D" w14:textId="77777777" w:rsidR="00B502C9" w:rsidRPr="008A75B6" w:rsidRDefault="00B502C9" w:rsidP="007E2E44">
            <w:pPr>
              <w:rPr>
                <w:rFonts w:ascii="Arial" w:hAnsi="Arial" w:cs="Arial"/>
              </w:rPr>
            </w:pPr>
            <w:proofErr w:type="spellStart"/>
            <w:r w:rsidRPr="008A75B6">
              <w:rPr>
                <w:rFonts w:ascii="Arial" w:hAnsi="Arial" w:cs="Arial"/>
              </w:rPr>
              <w:t>statusFieldMap</w:t>
            </w:r>
            <w:proofErr w:type="spellEnd"/>
          </w:p>
          <w:p w14:paraId="547D738B" w14:textId="77777777" w:rsidR="00B502C9" w:rsidRPr="008A75B6" w:rsidRDefault="00B502C9" w:rsidP="007E2E44">
            <w:pPr>
              <w:rPr>
                <w:rFonts w:ascii="Arial" w:hAnsi="Arial" w:cs="Arial"/>
              </w:rPr>
            </w:pPr>
            <w:proofErr w:type="spellStart"/>
            <w:r w:rsidRPr="008A75B6">
              <w:rPr>
                <w:rFonts w:ascii="Arial" w:hAnsi="Arial" w:cs="Arial"/>
              </w:rPr>
              <w:t>stringToInteger</w:t>
            </w:r>
            <w:proofErr w:type="spellEnd"/>
          </w:p>
          <w:p w14:paraId="6BC67389" w14:textId="77777777" w:rsidR="00B502C9" w:rsidRPr="008A75B6" w:rsidRDefault="00B502C9" w:rsidP="007E2E44">
            <w:pPr>
              <w:rPr>
                <w:rFonts w:ascii="Arial" w:hAnsi="Arial" w:cs="Arial"/>
              </w:rPr>
            </w:pPr>
            <w:proofErr w:type="spellStart"/>
            <w:r w:rsidRPr="008A75B6">
              <w:rPr>
                <w:rFonts w:ascii="Arial" w:hAnsi="Arial" w:cs="Arial"/>
              </w:rPr>
              <w:t>updateProblemType</w:t>
            </w:r>
            <w:proofErr w:type="spellEnd"/>
          </w:p>
          <w:p w14:paraId="374B3905" w14:textId="77777777" w:rsidR="00B502C9" w:rsidRPr="008A75B6" w:rsidRDefault="00B502C9" w:rsidP="007E2E44">
            <w:pPr>
              <w:rPr>
                <w:rFonts w:ascii="Arial" w:hAnsi="Arial" w:cs="Arial"/>
              </w:rPr>
            </w:pPr>
            <w:proofErr w:type="spellStart"/>
            <w:r w:rsidRPr="008A75B6">
              <w:rPr>
                <w:rFonts w:ascii="Arial" w:hAnsi="Arial" w:cs="Arial"/>
              </w:rPr>
              <w:t>updateSFDCDesc</w:t>
            </w:r>
            <w:proofErr w:type="spellEnd"/>
          </w:p>
        </w:tc>
        <w:tc>
          <w:tcPr>
            <w:tcW w:w="2853" w:type="dxa"/>
          </w:tcPr>
          <w:p w14:paraId="5BD73E2B" w14:textId="77777777" w:rsidR="00B502C9" w:rsidRPr="008A75B6" w:rsidRDefault="00B502C9" w:rsidP="007E2E44">
            <w:pPr>
              <w:rPr>
                <w:rFonts w:ascii="Arial" w:hAnsi="Arial" w:cs="Arial"/>
              </w:rPr>
            </w:pPr>
            <w:r w:rsidRPr="008A75B6">
              <w:rPr>
                <w:rFonts w:ascii="Arial" w:hAnsi="Arial" w:cs="Arial"/>
              </w:rPr>
              <w:lastRenderedPageBreak/>
              <w:t>These are all utility Services for the following purpose:</w:t>
            </w:r>
          </w:p>
          <w:p w14:paraId="6B78F127" w14:textId="77777777" w:rsidR="00B502C9" w:rsidRPr="008A75B6" w:rsidRDefault="00B502C9" w:rsidP="007E2E44">
            <w:pPr>
              <w:rPr>
                <w:rFonts w:ascii="Arial" w:hAnsi="Arial" w:cs="Arial"/>
              </w:rPr>
            </w:pPr>
          </w:p>
          <w:p w14:paraId="19C856D6" w14:textId="77777777" w:rsidR="00B502C9" w:rsidRPr="008A75B6" w:rsidRDefault="00B502C9" w:rsidP="007E2E44">
            <w:pPr>
              <w:numPr>
                <w:ilvl w:val="0"/>
                <w:numId w:val="8"/>
              </w:numPr>
              <w:contextualSpacing/>
              <w:rPr>
                <w:rFonts w:ascii="Arial" w:hAnsi="Arial" w:cs="Arial"/>
              </w:rPr>
            </w:pPr>
            <w:r w:rsidRPr="008A75B6">
              <w:rPr>
                <w:rFonts w:ascii="Arial" w:hAnsi="Arial" w:cs="Arial"/>
              </w:rPr>
              <w:t xml:space="preserve">Status mapping from one </w:t>
            </w:r>
            <w:r w:rsidRPr="008A75B6">
              <w:rPr>
                <w:rFonts w:ascii="Arial" w:hAnsi="Arial" w:cs="Arial"/>
              </w:rPr>
              <w:lastRenderedPageBreak/>
              <w:t>application to another application</w:t>
            </w:r>
          </w:p>
          <w:p w14:paraId="35B81859" w14:textId="77777777" w:rsidR="00B502C9" w:rsidRPr="008A75B6" w:rsidRDefault="00B502C9" w:rsidP="007E2E44">
            <w:pPr>
              <w:ind w:left="720"/>
              <w:contextualSpacing/>
              <w:rPr>
                <w:rFonts w:ascii="Arial" w:hAnsi="Arial" w:cs="Arial"/>
              </w:rPr>
            </w:pPr>
            <w:r w:rsidRPr="008A75B6">
              <w:rPr>
                <w:rFonts w:ascii="Arial" w:hAnsi="Arial" w:cs="Arial"/>
              </w:rPr>
              <w:t>For ex: SFDC to PS</w:t>
            </w:r>
          </w:p>
          <w:p w14:paraId="728AE88B" w14:textId="77777777" w:rsidR="00B502C9" w:rsidRPr="008A75B6" w:rsidRDefault="00B502C9" w:rsidP="007E2E44">
            <w:pPr>
              <w:numPr>
                <w:ilvl w:val="0"/>
                <w:numId w:val="8"/>
              </w:numPr>
              <w:contextualSpacing/>
              <w:rPr>
                <w:rFonts w:ascii="Arial" w:hAnsi="Arial" w:cs="Arial"/>
              </w:rPr>
            </w:pPr>
            <w:r w:rsidRPr="008A75B6">
              <w:rPr>
                <w:rFonts w:ascii="Arial" w:hAnsi="Arial" w:cs="Arial"/>
              </w:rPr>
              <w:t>Address Validation</w:t>
            </w:r>
          </w:p>
          <w:p w14:paraId="56081102" w14:textId="77777777" w:rsidR="00B502C9" w:rsidRPr="008A75B6" w:rsidRDefault="00B502C9" w:rsidP="007E2E44">
            <w:pPr>
              <w:numPr>
                <w:ilvl w:val="0"/>
                <w:numId w:val="8"/>
              </w:numPr>
              <w:contextualSpacing/>
              <w:rPr>
                <w:rFonts w:ascii="Arial" w:hAnsi="Arial" w:cs="Arial"/>
              </w:rPr>
            </w:pPr>
            <w:r w:rsidRPr="008A75B6">
              <w:rPr>
                <w:rFonts w:ascii="Arial" w:hAnsi="Arial" w:cs="Arial"/>
              </w:rPr>
              <w:t>Date/Time conversion utilities</w:t>
            </w:r>
          </w:p>
        </w:tc>
      </w:tr>
      <w:tr w:rsidR="00B502C9" w:rsidRPr="008A75B6" w14:paraId="5C7ECB95" w14:textId="77777777" w:rsidTr="009E5A64">
        <w:tc>
          <w:tcPr>
            <w:tcW w:w="2232" w:type="dxa"/>
          </w:tcPr>
          <w:p w14:paraId="150A9559" w14:textId="77777777" w:rsidR="00B502C9" w:rsidRPr="008A75B6" w:rsidRDefault="00B502C9" w:rsidP="007E2E44">
            <w:pPr>
              <w:rPr>
                <w:rFonts w:ascii="Arial" w:hAnsi="Arial" w:cs="Arial"/>
              </w:rPr>
            </w:pPr>
            <w:proofErr w:type="spellStart"/>
            <w:r w:rsidRPr="008A75B6">
              <w:rPr>
                <w:rFonts w:ascii="Arial" w:hAnsi="Arial" w:cs="Arial"/>
              </w:rPr>
              <w:lastRenderedPageBreak/>
              <w:t>DBConnect</w:t>
            </w:r>
            <w:proofErr w:type="spellEnd"/>
          </w:p>
        </w:tc>
        <w:tc>
          <w:tcPr>
            <w:tcW w:w="3915" w:type="dxa"/>
          </w:tcPr>
          <w:p w14:paraId="52102D5B" w14:textId="77777777" w:rsidR="00B502C9" w:rsidRPr="008A75B6" w:rsidRDefault="00B502C9" w:rsidP="007E2E44">
            <w:pPr>
              <w:rPr>
                <w:rFonts w:ascii="Arial" w:hAnsi="Arial" w:cs="Arial"/>
              </w:rPr>
            </w:pPr>
            <w:r w:rsidRPr="008A75B6">
              <w:rPr>
                <w:rFonts w:ascii="Arial" w:hAnsi="Arial" w:cs="Arial"/>
              </w:rPr>
              <w:t>getRecordsFrom_CW1_customSQL</w:t>
            </w:r>
          </w:p>
          <w:p w14:paraId="51A8D479" w14:textId="77777777" w:rsidR="00B502C9" w:rsidRPr="008A75B6" w:rsidRDefault="00B502C9" w:rsidP="007E2E44">
            <w:pPr>
              <w:rPr>
                <w:rFonts w:ascii="Arial" w:hAnsi="Arial" w:cs="Arial"/>
              </w:rPr>
            </w:pPr>
            <w:r w:rsidRPr="008A75B6">
              <w:rPr>
                <w:rFonts w:ascii="Arial" w:hAnsi="Arial" w:cs="Arial"/>
              </w:rPr>
              <w:t>insertIntermediateTable_1</w:t>
            </w:r>
          </w:p>
          <w:p w14:paraId="54EC0CAF" w14:textId="77777777" w:rsidR="00B502C9" w:rsidRPr="008A75B6" w:rsidRDefault="00B502C9" w:rsidP="007E2E44">
            <w:pPr>
              <w:rPr>
                <w:rFonts w:ascii="Arial" w:hAnsi="Arial" w:cs="Arial"/>
              </w:rPr>
            </w:pPr>
            <w:r w:rsidRPr="008A75B6">
              <w:rPr>
                <w:rFonts w:ascii="Arial" w:hAnsi="Arial" w:cs="Arial"/>
              </w:rPr>
              <w:t>updateCommentsOnly_1</w:t>
            </w:r>
          </w:p>
          <w:p w14:paraId="7EAF7089" w14:textId="77777777" w:rsidR="00B502C9" w:rsidRPr="008A75B6" w:rsidRDefault="00B502C9" w:rsidP="007E2E44">
            <w:pPr>
              <w:rPr>
                <w:rFonts w:ascii="Arial" w:hAnsi="Arial" w:cs="Arial"/>
              </w:rPr>
            </w:pPr>
            <w:r w:rsidRPr="008A75B6">
              <w:rPr>
                <w:rFonts w:ascii="Arial" w:hAnsi="Arial" w:cs="Arial"/>
              </w:rPr>
              <w:t>updateIntermediateTable_1</w:t>
            </w:r>
          </w:p>
          <w:p w14:paraId="2B7D253E" w14:textId="77777777" w:rsidR="00B502C9" w:rsidRPr="008A75B6" w:rsidRDefault="00B502C9" w:rsidP="007E2E44">
            <w:pPr>
              <w:rPr>
                <w:rFonts w:ascii="Arial" w:hAnsi="Arial" w:cs="Arial"/>
              </w:rPr>
            </w:pPr>
            <w:proofErr w:type="spellStart"/>
            <w:r w:rsidRPr="008A75B6">
              <w:rPr>
                <w:rFonts w:ascii="Arial" w:hAnsi="Arial" w:cs="Arial"/>
              </w:rPr>
              <w:t>TestSQLConnect</w:t>
            </w:r>
            <w:proofErr w:type="spellEnd"/>
          </w:p>
        </w:tc>
        <w:tc>
          <w:tcPr>
            <w:tcW w:w="2853" w:type="dxa"/>
          </w:tcPr>
          <w:p w14:paraId="7B0A7D88" w14:textId="77777777" w:rsidR="00B502C9" w:rsidRPr="008A75B6" w:rsidRDefault="00B502C9" w:rsidP="007E2E44">
            <w:pPr>
              <w:rPr>
                <w:rFonts w:ascii="Arial" w:hAnsi="Arial" w:cs="Arial"/>
              </w:rPr>
            </w:pPr>
            <w:r w:rsidRPr="008A75B6">
              <w:rPr>
                <w:rFonts w:ascii="Arial" w:hAnsi="Arial" w:cs="Arial"/>
              </w:rPr>
              <w:t>Services that interact with Database particularly updating intermediate table.</w:t>
            </w:r>
          </w:p>
        </w:tc>
      </w:tr>
      <w:tr w:rsidR="00B502C9" w:rsidRPr="008A75B6" w14:paraId="3F076BDB" w14:textId="77777777" w:rsidTr="009E5A64">
        <w:tc>
          <w:tcPr>
            <w:tcW w:w="2232" w:type="dxa"/>
          </w:tcPr>
          <w:p w14:paraId="0754F2AB" w14:textId="77777777" w:rsidR="00B502C9" w:rsidRPr="008A75B6" w:rsidRDefault="00B502C9" w:rsidP="007E2E44">
            <w:pPr>
              <w:rPr>
                <w:rFonts w:ascii="Arial" w:hAnsi="Arial" w:cs="Arial"/>
              </w:rPr>
            </w:pPr>
            <w:r w:rsidRPr="008A75B6">
              <w:rPr>
                <w:rFonts w:ascii="Arial" w:hAnsi="Arial" w:cs="Arial"/>
              </w:rPr>
              <w:t>Philly311/</w:t>
            </w:r>
            <w:proofErr w:type="spellStart"/>
            <w:r w:rsidRPr="008A75B6">
              <w:rPr>
                <w:rFonts w:ascii="Arial" w:hAnsi="Arial" w:cs="Arial"/>
              </w:rPr>
              <w:t>comment_submit_ob</w:t>
            </w:r>
            <w:proofErr w:type="spellEnd"/>
          </w:p>
        </w:tc>
        <w:tc>
          <w:tcPr>
            <w:tcW w:w="3915" w:type="dxa"/>
          </w:tcPr>
          <w:p w14:paraId="60EE2DEF" w14:textId="77777777" w:rsidR="00B502C9" w:rsidRPr="008A75B6" w:rsidRDefault="00B502C9" w:rsidP="007E2E44">
            <w:pPr>
              <w:rPr>
                <w:rFonts w:ascii="Arial" w:hAnsi="Arial" w:cs="Arial"/>
              </w:rPr>
            </w:pPr>
            <w:r w:rsidRPr="008A75B6">
              <w:rPr>
                <w:rFonts w:ascii="Arial" w:hAnsi="Arial" w:cs="Arial"/>
              </w:rPr>
              <w:t>_post</w:t>
            </w:r>
          </w:p>
        </w:tc>
        <w:tc>
          <w:tcPr>
            <w:tcW w:w="2853" w:type="dxa"/>
          </w:tcPr>
          <w:p w14:paraId="2C652349" w14:textId="77777777" w:rsidR="00B502C9" w:rsidRPr="008A75B6" w:rsidRDefault="00B502C9" w:rsidP="007E2E44">
            <w:pPr>
              <w:rPr>
                <w:rFonts w:ascii="Arial" w:hAnsi="Arial" w:cs="Arial"/>
              </w:rPr>
            </w:pPr>
            <w:r w:rsidRPr="008A75B6">
              <w:rPr>
                <w:rFonts w:ascii="Arial" w:hAnsi="Arial" w:cs="Arial"/>
              </w:rPr>
              <w:t>Rest service for comment submission from salesforce</w:t>
            </w:r>
          </w:p>
        </w:tc>
      </w:tr>
      <w:tr w:rsidR="00B502C9" w:rsidRPr="008A75B6" w14:paraId="25AF7BE8" w14:textId="77777777" w:rsidTr="009E5A64">
        <w:tc>
          <w:tcPr>
            <w:tcW w:w="2232" w:type="dxa"/>
          </w:tcPr>
          <w:p w14:paraId="1AC17D36" w14:textId="77777777" w:rsidR="00B502C9" w:rsidRPr="008A75B6" w:rsidRDefault="00B502C9" w:rsidP="007E2E44">
            <w:pPr>
              <w:rPr>
                <w:rFonts w:ascii="Arial" w:hAnsi="Arial" w:cs="Arial"/>
              </w:rPr>
            </w:pPr>
            <w:proofErr w:type="spellStart"/>
            <w:r w:rsidRPr="008A75B6">
              <w:rPr>
                <w:rFonts w:ascii="Arial" w:hAnsi="Arial" w:cs="Arial"/>
              </w:rPr>
              <w:t>PublicStuff</w:t>
            </w:r>
            <w:proofErr w:type="spellEnd"/>
            <w:r w:rsidRPr="008A75B6">
              <w:rPr>
                <w:rFonts w:ascii="Arial" w:hAnsi="Arial" w:cs="Arial"/>
              </w:rPr>
              <w:t>/</w:t>
            </w:r>
            <w:proofErr w:type="spellStart"/>
            <w:r w:rsidRPr="008A75B6">
              <w:rPr>
                <w:rFonts w:ascii="Arial" w:hAnsi="Arial" w:cs="Arial"/>
              </w:rPr>
              <w:t>comment_submit</w:t>
            </w:r>
            <w:proofErr w:type="spellEnd"/>
          </w:p>
        </w:tc>
        <w:tc>
          <w:tcPr>
            <w:tcW w:w="3915" w:type="dxa"/>
          </w:tcPr>
          <w:p w14:paraId="0BED537E" w14:textId="77777777" w:rsidR="00B502C9" w:rsidRPr="008A75B6" w:rsidRDefault="00B502C9" w:rsidP="007E2E44">
            <w:pPr>
              <w:rPr>
                <w:rFonts w:ascii="Arial" w:hAnsi="Arial" w:cs="Arial"/>
              </w:rPr>
            </w:pPr>
            <w:r w:rsidRPr="008A75B6">
              <w:rPr>
                <w:rFonts w:ascii="Arial" w:hAnsi="Arial" w:cs="Arial"/>
              </w:rPr>
              <w:t>_post</w:t>
            </w:r>
          </w:p>
        </w:tc>
        <w:tc>
          <w:tcPr>
            <w:tcW w:w="2853" w:type="dxa"/>
          </w:tcPr>
          <w:p w14:paraId="2AA8B834" w14:textId="77777777" w:rsidR="00B502C9" w:rsidRPr="008A75B6" w:rsidRDefault="00B502C9" w:rsidP="007E2E44">
            <w:pPr>
              <w:rPr>
                <w:rFonts w:ascii="Arial" w:hAnsi="Arial" w:cs="Arial"/>
              </w:rPr>
            </w:pPr>
            <w:r w:rsidRPr="008A75B6">
              <w:rPr>
                <w:rFonts w:ascii="Arial" w:hAnsi="Arial" w:cs="Arial"/>
              </w:rPr>
              <w:t>Rest Service for comment submission from PS</w:t>
            </w:r>
          </w:p>
        </w:tc>
      </w:tr>
      <w:tr w:rsidR="00B502C9" w:rsidRPr="008A75B6" w14:paraId="33BF1F62" w14:textId="77777777" w:rsidTr="009E5A64">
        <w:tc>
          <w:tcPr>
            <w:tcW w:w="2232" w:type="dxa"/>
          </w:tcPr>
          <w:p w14:paraId="58314507" w14:textId="77777777" w:rsidR="00B502C9" w:rsidRPr="008A75B6" w:rsidRDefault="00B502C9" w:rsidP="007E2E44">
            <w:pPr>
              <w:rPr>
                <w:rFonts w:ascii="Arial" w:hAnsi="Arial" w:cs="Arial"/>
              </w:rPr>
            </w:pPr>
            <w:proofErr w:type="spellStart"/>
            <w:r w:rsidRPr="008A75B6">
              <w:rPr>
                <w:rFonts w:ascii="Arial" w:hAnsi="Arial" w:cs="Arial"/>
              </w:rPr>
              <w:t>PublicStuff</w:t>
            </w:r>
            <w:proofErr w:type="spellEnd"/>
            <w:r w:rsidRPr="008A75B6">
              <w:rPr>
                <w:rFonts w:ascii="Arial" w:hAnsi="Arial" w:cs="Arial"/>
              </w:rPr>
              <w:t>/</w:t>
            </w:r>
            <w:proofErr w:type="spellStart"/>
            <w:r w:rsidRPr="008A75B6">
              <w:rPr>
                <w:rFonts w:ascii="Arial" w:hAnsi="Arial" w:cs="Arial"/>
              </w:rPr>
              <w:t>request_submit</w:t>
            </w:r>
            <w:proofErr w:type="spellEnd"/>
          </w:p>
        </w:tc>
        <w:tc>
          <w:tcPr>
            <w:tcW w:w="3915" w:type="dxa"/>
          </w:tcPr>
          <w:p w14:paraId="7531FDE6" w14:textId="77777777" w:rsidR="00B502C9" w:rsidRPr="008A75B6" w:rsidRDefault="00B502C9" w:rsidP="007E2E44">
            <w:pPr>
              <w:rPr>
                <w:rFonts w:ascii="Arial" w:hAnsi="Arial" w:cs="Arial"/>
              </w:rPr>
            </w:pPr>
            <w:r w:rsidRPr="008A75B6">
              <w:rPr>
                <w:rFonts w:ascii="Arial" w:hAnsi="Arial" w:cs="Arial"/>
              </w:rPr>
              <w:t>_post</w:t>
            </w:r>
          </w:p>
        </w:tc>
        <w:tc>
          <w:tcPr>
            <w:tcW w:w="2853" w:type="dxa"/>
          </w:tcPr>
          <w:p w14:paraId="19E65106" w14:textId="77777777" w:rsidR="00B502C9" w:rsidRPr="008A75B6" w:rsidRDefault="00B502C9" w:rsidP="007E2E44">
            <w:pPr>
              <w:rPr>
                <w:rFonts w:ascii="Arial" w:hAnsi="Arial" w:cs="Arial"/>
              </w:rPr>
            </w:pPr>
            <w:r w:rsidRPr="008A75B6">
              <w:rPr>
                <w:rFonts w:ascii="Arial" w:hAnsi="Arial" w:cs="Arial"/>
              </w:rPr>
              <w:t>Rest Service for Request Submission from PS</w:t>
            </w:r>
          </w:p>
        </w:tc>
      </w:tr>
      <w:tr w:rsidR="00B502C9" w:rsidRPr="008A75B6" w14:paraId="101ABDAA" w14:textId="77777777" w:rsidTr="009E5A64">
        <w:tc>
          <w:tcPr>
            <w:tcW w:w="2232" w:type="dxa"/>
          </w:tcPr>
          <w:p w14:paraId="4623C207" w14:textId="77777777" w:rsidR="00B502C9" w:rsidRPr="008A75B6" w:rsidRDefault="00B502C9" w:rsidP="007E2E44">
            <w:pPr>
              <w:rPr>
                <w:rFonts w:ascii="Arial" w:hAnsi="Arial" w:cs="Arial"/>
              </w:rPr>
            </w:pPr>
            <w:r w:rsidRPr="008A75B6">
              <w:rPr>
                <w:rFonts w:ascii="Arial" w:hAnsi="Arial" w:cs="Arial"/>
              </w:rPr>
              <w:t>PublicStuff/Work</w:t>
            </w:r>
          </w:p>
        </w:tc>
        <w:tc>
          <w:tcPr>
            <w:tcW w:w="3915" w:type="dxa"/>
          </w:tcPr>
          <w:p w14:paraId="64D74EB2" w14:textId="77777777" w:rsidR="00B502C9" w:rsidRPr="008A75B6" w:rsidRDefault="00B502C9" w:rsidP="007E2E44">
            <w:pPr>
              <w:rPr>
                <w:rFonts w:ascii="Arial" w:hAnsi="Arial" w:cs="Arial"/>
              </w:rPr>
            </w:pPr>
            <w:proofErr w:type="spellStart"/>
            <w:r w:rsidRPr="008A75B6">
              <w:rPr>
                <w:rFonts w:ascii="Arial" w:hAnsi="Arial" w:cs="Arial"/>
              </w:rPr>
              <w:t>caseCommentSubmit_PS</w:t>
            </w:r>
            <w:proofErr w:type="spellEnd"/>
          </w:p>
          <w:p w14:paraId="32F2FFCC" w14:textId="77777777" w:rsidR="00B502C9" w:rsidRPr="008A75B6" w:rsidRDefault="00B502C9" w:rsidP="007E2E44">
            <w:pPr>
              <w:rPr>
                <w:rFonts w:ascii="Arial" w:hAnsi="Arial" w:cs="Arial"/>
              </w:rPr>
            </w:pPr>
            <w:proofErr w:type="spellStart"/>
            <w:r w:rsidRPr="008A75B6">
              <w:rPr>
                <w:rFonts w:ascii="Arial" w:hAnsi="Arial" w:cs="Arial"/>
              </w:rPr>
              <w:t>caseStatusUpdate_PS</w:t>
            </w:r>
            <w:proofErr w:type="spellEnd"/>
          </w:p>
        </w:tc>
        <w:tc>
          <w:tcPr>
            <w:tcW w:w="2853" w:type="dxa"/>
          </w:tcPr>
          <w:p w14:paraId="2F4BF5A0" w14:textId="77777777" w:rsidR="00B502C9" w:rsidRPr="008A75B6" w:rsidRDefault="00B502C9" w:rsidP="007E2E44">
            <w:pPr>
              <w:rPr>
                <w:rFonts w:ascii="Arial" w:hAnsi="Arial" w:cs="Arial"/>
              </w:rPr>
            </w:pPr>
            <w:r w:rsidRPr="008A75B6">
              <w:rPr>
                <w:rFonts w:ascii="Arial" w:hAnsi="Arial" w:cs="Arial"/>
              </w:rPr>
              <w:t>Flow services for comment submission, status update to PS</w:t>
            </w:r>
          </w:p>
        </w:tc>
      </w:tr>
      <w:tr w:rsidR="009E5A64" w:rsidRPr="008A75B6" w14:paraId="71D7F9A2" w14:textId="77777777" w:rsidTr="009E5A64">
        <w:tc>
          <w:tcPr>
            <w:tcW w:w="2232" w:type="dxa"/>
          </w:tcPr>
          <w:p w14:paraId="73F87E57" w14:textId="68F170BB" w:rsidR="009E5A64" w:rsidRPr="008A75B6" w:rsidRDefault="009E5A64" w:rsidP="009E5A64">
            <w:pPr>
              <w:rPr>
                <w:rFonts w:ascii="Arial" w:hAnsi="Arial" w:cs="Arial"/>
              </w:rPr>
            </w:pPr>
            <w:r w:rsidRPr="008A75B6">
              <w:rPr>
                <w:rFonts w:ascii="Arial" w:hAnsi="Arial" w:cs="Arial"/>
              </w:rPr>
              <w:t>Salesforce/Work</w:t>
            </w:r>
          </w:p>
        </w:tc>
        <w:tc>
          <w:tcPr>
            <w:tcW w:w="3915" w:type="dxa"/>
          </w:tcPr>
          <w:p w14:paraId="0140F723" w14:textId="77777777" w:rsidR="009E5A64" w:rsidRPr="008A75B6" w:rsidRDefault="009E5A64" w:rsidP="009E5A64">
            <w:pPr>
              <w:rPr>
                <w:rFonts w:ascii="Arial" w:hAnsi="Arial" w:cs="Arial"/>
              </w:rPr>
            </w:pPr>
            <w:proofErr w:type="spellStart"/>
            <w:r w:rsidRPr="008A75B6">
              <w:rPr>
                <w:rFonts w:ascii="Arial" w:hAnsi="Arial" w:cs="Arial"/>
              </w:rPr>
              <w:t>getCaseIdFromRequestId_SFDC</w:t>
            </w:r>
            <w:proofErr w:type="spellEnd"/>
          </w:p>
          <w:p w14:paraId="3455BDC0" w14:textId="77777777" w:rsidR="009E5A64" w:rsidRPr="008A75B6" w:rsidRDefault="009E5A64" w:rsidP="009E5A64">
            <w:pPr>
              <w:rPr>
                <w:rFonts w:ascii="Arial" w:hAnsi="Arial" w:cs="Arial"/>
              </w:rPr>
            </w:pPr>
            <w:proofErr w:type="spellStart"/>
            <w:r w:rsidRPr="008A75B6">
              <w:rPr>
                <w:rFonts w:ascii="Arial" w:hAnsi="Arial" w:cs="Arial"/>
              </w:rPr>
              <w:t>insertAndUpdateComment</w:t>
            </w:r>
            <w:proofErr w:type="spellEnd"/>
          </w:p>
          <w:p w14:paraId="585D45E4" w14:textId="77777777" w:rsidR="009E5A64" w:rsidRPr="008A75B6" w:rsidRDefault="009E5A64" w:rsidP="009E5A64">
            <w:pPr>
              <w:rPr>
                <w:rFonts w:ascii="Arial" w:hAnsi="Arial" w:cs="Arial"/>
              </w:rPr>
            </w:pPr>
            <w:proofErr w:type="spellStart"/>
            <w:r w:rsidRPr="008A75B6">
              <w:rPr>
                <w:rFonts w:ascii="Arial" w:hAnsi="Arial" w:cs="Arial"/>
              </w:rPr>
              <w:t>insertCase</w:t>
            </w:r>
            <w:proofErr w:type="spellEnd"/>
          </w:p>
          <w:p w14:paraId="0D4F2AB0" w14:textId="77777777" w:rsidR="009E5A64" w:rsidRPr="008A75B6" w:rsidRDefault="009E5A64" w:rsidP="009E5A64">
            <w:pPr>
              <w:rPr>
                <w:rFonts w:ascii="Arial" w:hAnsi="Arial" w:cs="Arial"/>
              </w:rPr>
            </w:pPr>
            <w:proofErr w:type="spellStart"/>
            <w:r w:rsidRPr="008A75B6">
              <w:rPr>
                <w:rFonts w:ascii="Arial" w:hAnsi="Arial" w:cs="Arial"/>
              </w:rPr>
              <w:t>insertCaseComment</w:t>
            </w:r>
            <w:proofErr w:type="spellEnd"/>
          </w:p>
          <w:p w14:paraId="31255E7B" w14:textId="77777777" w:rsidR="009E5A64" w:rsidRPr="008A75B6" w:rsidRDefault="009E5A64" w:rsidP="009E5A64">
            <w:pPr>
              <w:rPr>
                <w:rFonts w:ascii="Arial" w:hAnsi="Arial" w:cs="Arial"/>
              </w:rPr>
            </w:pPr>
            <w:proofErr w:type="spellStart"/>
            <w:r w:rsidRPr="008A75B6">
              <w:rPr>
                <w:rFonts w:ascii="Arial" w:hAnsi="Arial" w:cs="Arial"/>
              </w:rPr>
              <w:t>insertCaseCommentForProblemCodeChange</w:t>
            </w:r>
            <w:proofErr w:type="spellEnd"/>
          </w:p>
          <w:p w14:paraId="01A66589" w14:textId="77777777" w:rsidR="009E5A64" w:rsidRPr="008A75B6" w:rsidRDefault="009E5A64" w:rsidP="009E5A64">
            <w:pPr>
              <w:rPr>
                <w:rFonts w:ascii="Arial" w:hAnsi="Arial" w:cs="Arial"/>
              </w:rPr>
            </w:pPr>
            <w:proofErr w:type="spellStart"/>
            <w:r w:rsidRPr="008A75B6">
              <w:rPr>
                <w:rFonts w:ascii="Arial" w:hAnsi="Arial" w:cs="Arial"/>
              </w:rPr>
              <w:t>insertCaseCommentSFDC_PS</w:t>
            </w:r>
            <w:proofErr w:type="spellEnd"/>
          </w:p>
          <w:p w14:paraId="6791EBDE" w14:textId="77777777" w:rsidR="009E5A64" w:rsidRPr="008A75B6" w:rsidRDefault="009E5A64" w:rsidP="009E5A64">
            <w:pPr>
              <w:rPr>
                <w:rFonts w:ascii="Arial" w:hAnsi="Arial" w:cs="Arial"/>
              </w:rPr>
            </w:pPr>
            <w:proofErr w:type="spellStart"/>
            <w:r w:rsidRPr="008A75B6">
              <w:rPr>
                <w:rFonts w:ascii="Arial" w:hAnsi="Arial" w:cs="Arial"/>
              </w:rPr>
              <w:t>insertContact</w:t>
            </w:r>
            <w:proofErr w:type="spellEnd"/>
          </w:p>
          <w:p w14:paraId="64129F34" w14:textId="77777777" w:rsidR="009E5A64" w:rsidRPr="008A75B6" w:rsidRDefault="009E5A64" w:rsidP="009E5A64">
            <w:pPr>
              <w:rPr>
                <w:rFonts w:ascii="Arial" w:hAnsi="Arial" w:cs="Arial"/>
              </w:rPr>
            </w:pPr>
            <w:proofErr w:type="spellStart"/>
            <w:r w:rsidRPr="008A75B6">
              <w:rPr>
                <w:rFonts w:ascii="Arial" w:hAnsi="Arial" w:cs="Arial"/>
              </w:rPr>
              <w:t>insertTempTableAndCaseComment</w:t>
            </w:r>
            <w:proofErr w:type="spellEnd"/>
          </w:p>
          <w:p w14:paraId="3972875A" w14:textId="77777777" w:rsidR="009E5A64" w:rsidRPr="008A75B6" w:rsidRDefault="009E5A64" w:rsidP="009E5A64">
            <w:pPr>
              <w:rPr>
                <w:rFonts w:ascii="Arial" w:hAnsi="Arial" w:cs="Arial"/>
              </w:rPr>
            </w:pPr>
            <w:proofErr w:type="spellStart"/>
            <w:r w:rsidRPr="008A75B6">
              <w:rPr>
                <w:rFonts w:ascii="Arial" w:hAnsi="Arial" w:cs="Arial"/>
              </w:rPr>
              <w:t>queryCase</w:t>
            </w:r>
            <w:proofErr w:type="spellEnd"/>
          </w:p>
          <w:p w14:paraId="79BF4C07" w14:textId="77777777" w:rsidR="009E5A64" w:rsidRPr="008A75B6" w:rsidRDefault="009E5A64" w:rsidP="009E5A64">
            <w:pPr>
              <w:rPr>
                <w:rFonts w:ascii="Arial" w:hAnsi="Arial" w:cs="Arial"/>
              </w:rPr>
            </w:pPr>
            <w:proofErr w:type="spellStart"/>
            <w:r w:rsidRPr="008A75B6">
              <w:rPr>
                <w:rFonts w:ascii="Arial" w:hAnsi="Arial" w:cs="Arial"/>
              </w:rPr>
              <w:t>queryContact</w:t>
            </w:r>
            <w:proofErr w:type="spellEnd"/>
          </w:p>
          <w:p w14:paraId="3AD49B8F" w14:textId="77777777" w:rsidR="009E5A64" w:rsidRPr="008A75B6" w:rsidRDefault="009E5A64" w:rsidP="009E5A64">
            <w:pPr>
              <w:rPr>
                <w:rFonts w:ascii="Arial" w:hAnsi="Arial" w:cs="Arial"/>
              </w:rPr>
            </w:pPr>
            <w:proofErr w:type="spellStart"/>
            <w:r w:rsidRPr="008A75B6">
              <w:rPr>
                <w:rFonts w:ascii="Arial" w:hAnsi="Arial" w:cs="Arial"/>
              </w:rPr>
              <w:t>queryRecordType</w:t>
            </w:r>
            <w:proofErr w:type="spellEnd"/>
          </w:p>
          <w:p w14:paraId="09608FE6" w14:textId="77777777" w:rsidR="009E5A64" w:rsidRPr="008A75B6" w:rsidRDefault="009E5A64" w:rsidP="009E5A64">
            <w:pPr>
              <w:rPr>
                <w:rFonts w:ascii="Arial" w:hAnsi="Arial" w:cs="Arial"/>
              </w:rPr>
            </w:pPr>
            <w:proofErr w:type="spellStart"/>
            <w:r w:rsidRPr="008A75B6">
              <w:rPr>
                <w:rFonts w:ascii="Arial" w:hAnsi="Arial" w:cs="Arial"/>
              </w:rPr>
              <w:t>updateCase_SFDC_CW</w:t>
            </w:r>
            <w:proofErr w:type="spellEnd"/>
          </w:p>
          <w:p w14:paraId="587D20F4" w14:textId="77777777" w:rsidR="009E5A64" w:rsidRPr="008A75B6" w:rsidRDefault="009E5A64" w:rsidP="009E5A64">
            <w:pPr>
              <w:rPr>
                <w:rFonts w:ascii="Arial" w:hAnsi="Arial" w:cs="Arial"/>
              </w:rPr>
            </w:pPr>
            <w:proofErr w:type="spellStart"/>
            <w:r w:rsidRPr="008A75B6">
              <w:rPr>
                <w:rFonts w:ascii="Arial" w:hAnsi="Arial" w:cs="Arial"/>
              </w:rPr>
              <w:t>updateIntermediateTable</w:t>
            </w:r>
            <w:proofErr w:type="spellEnd"/>
          </w:p>
          <w:p w14:paraId="53660589" w14:textId="77777777" w:rsidR="009E5A64" w:rsidRPr="008A75B6" w:rsidRDefault="009E5A64" w:rsidP="009E5A64">
            <w:pPr>
              <w:rPr>
                <w:rFonts w:ascii="Arial" w:hAnsi="Arial" w:cs="Arial"/>
              </w:rPr>
            </w:pPr>
            <w:proofErr w:type="spellStart"/>
            <w:r w:rsidRPr="008A75B6">
              <w:rPr>
                <w:rFonts w:ascii="Arial" w:hAnsi="Arial" w:cs="Arial"/>
              </w:rPr>
              <w:t>updateRecordeFrom_CW_SFDC</w:t>
            </w:r>
            <w:proofErr w:type="spellEnd"/>
          </w:p>
          <w:p w14:paraId="1F13B9A2" w14:textId="0BEF2AE5" w:rsidR="009E5A64" w:rsidRPr="008A75B6" w:rsidRDefault="009E5A64" w:rsidP="009E5A64">
            <w:pPr>
              <w:rPr>
                <w:rFonts w:ascii="Arial" w:hAnsi="Arial" w:cs="Arial"/>
              </w:rPr>
            </w:pPr>
            <w:proofErr w:type="spellStart"/>
            <w:r w:rsidRPr="008A75B6">
              <w:rPr>
                <w:rFonts w:ascii="Arial" w:hAnsi="Arial" w:cs="Arial"/>
              </w:rPr>
              <w:t>updateSFDC</w:t>
            </w:r>
            <w:proofErr w:type="spellEnd"/>
          </w:p>
        </w:tc>
        <w:tc>
          <w:tcPr>
            <w:tcW w:w="2853" w:type="dxa"/>
          </w:tcPr>
          <w:p w14:paraId="0DBBB783" w14:textId="77777777" w:rsidR="009E5A64" w:rsidRPr="008A75B6" w:rsidRDefault="009E5A64" w:rsidP="009E5A64">
            <w:pPr>
              <w:rPr>
                <w:rFonts w:ascii="Arial" w:hAnsi="Arial" w:cs="Arial"/>
              </w:rPr>
            </w:pPr>
            <w:r w:rsidRPr="008A75B6">
              <w:rPr>
                <w:rFonts w:ascii="Arial" w:hAnsi="Arial" w:cs="Arial"/>
              </w:rPr>
              <w:t>Services that interact with Salesforce</w:t>
            </w:r>
          </w:p>
          <w:p w14:paraId="757BE7BD" w14:textId="77777777" w:rsidR="009E5A64" w:rsidRPr="008A75B6" w:rsidRDefault="009E5A64" w:rsidP="009E5A64">
            <w:pPr>
              <w:rPr>
                <w:rFonts w:ascii="Arial" w:hAnsi="Arial" w:cs="Arial"/>
              </w:rPr>
            </w:pPr>
            <w:r w:rsidRPr="008A75B6">
              <w:rPr>
                <w:rFonts w:ascii="Arial" w:hAnsi="Arial" w:cs="Arial"/>
              </w:rPr>
              <w:t>For ex:</w:t>
            </w:r>
          </w:p>
          <w:p w14:paraId="2D7644FB" w14:textId="77777777" w:rsidR="009E5A64" w:rsidRPr="008A75B6" w:rsidRDefault="009E5A64" w:rsidP="009E5A64">
            <w:pPr>
              <w:rPr>
                <w:rFonts w:ascii="Arial" w:hAnsi="Arial" w:cs="Arial"/>
              </w:rPr>
            </w:pPr>
            <w:r w:rsidRPr="008A75B6">
              <w:rPr>
                <w:rFonts w:ascii="Arial" w:hAnsi="Arial" w:cs="Arial"/>
              </w:rPr>
              <w:t>1)Insert a case</w:t>
            </w:r>
          </w:p>
          <w:p w14:paraId="2D412CD3" w14:textId="77777777" w:rsidR="009E5A64" w:rsidRPr="008A75B6" w:rsidRDefault="009E5A64" w:rsidP="009E5A64">
            <w:pPr>
              <w:rPr>
                <w:rFonts w:ascii="Arial" w:hAnsi="Arial" w:cs="Arial"/>
              </w:rPr>
            </w:pPr>
            <w:r w:rsidRPr="008A75B6">
              <w:rPr>
                <w:rFonts w:ascii="Arial" w:hAnsi="Arial" w:cs="Arial"/>
              </w:rPr>
              <w:t>2)Update a case</w:t>
            </w:r>
          </w:p>
          <w:p w14:paraId="386153C0" w14:textId="77777777" w:rsidR="009E5A64" w:rsidRPr="008A75B6" w:rsidRDefault="009E5A64" w:rsidP="009E5A64">
            <w:pPr>
              <w:rPr>
                <w:rFonts w:ascii="Arial" w:hAnsi="Arial" w:cs="Arial"/>
              </w:rPr>
            </w:pPr>
            <w:proofErr w:type="gramStart"/>
            <w:r w:rsidRPr="008A75B6">
              <w:rPr>
                <w:rFonts w:ascii="Arial" w:hAnsi="Arial" w:cs="Arial"/>
              </w:rPr>
              <w:t>3)</w:t>
            </w:r>
            <w:proofErr w:type="spellStart"/>
            <w:r w:rsidRPr="008A75B6">
              <w:rPr>
                <w:rFonts w:ascii="Arial" w:hAnsi="Arial" w:cs="Arial"/>
              </w:rPr>
              <w:t>insertCaseComments</w:t>
            </w:r>
            <w:proofErr w:type="spellEnd"/>
            <w:proofErr w:type="gramEnd"/>
            <w:r w:rsidRPr="008A75B6">
              <w:rPr>
                <w:rFonts w:ascii="Arial" w:hAnsi="Arial" w:cs="Arial"/>
              </w:rPr>
              <w:t>.</w:t>
            </w:r>
          </w:p>
          <w:p w14:paraId="08D6AFF7" w14:textId="77777777" w:rsidR="009E5A64" w:rsidRPr="008A75B6" w:rsidRDefault="009E5A64" w:rsidP="009E5A64">
            <w:pPr>
              <w:rPr>
                <w:rFonts w:ascii="Arial" w:hAnsi="Arial" w:cs="Arial"/>
              </w:rPr>
            </w:pPr>
            <w:r w:rsidRPr="008A75B6">
              <w:rPr>
                <w:rFonts w:ascii="Arial" w:hAnsi="Arial" w:cs="Arial"/>
              </w:rPr>
              <w:t>4)</w:t>
            </w:r>
            <w:proofErr w:type="spellStart"/>
            <w:r w:rsidRPr="008A75B6">
              <w:rPr>
                <w:rFonts w:ascii="Arial" w:hAnsi="Arial" w:cs="Arial"/>
              </w:rPr>
              <w:t>queryCase</w:t>
            </w:r>
            <w:proofErr w:type="spellEnd"/>
          </w:p>
          <w:p w14:paraId="52C5303A" w14:textId="2F294796" w:rsidR="009E5A64" w:rsidRPr="008A75B6" w:rsidRDefault="009E5A64" w:rsidP="009E5A64">
            <w:pPr>
              <w:rPr>
                <w:rFonts w:ascii="Arial" w:hAnsi="Arial" w:cs="Arial"/>
              </w:rPr>
            </w:pPr>
            <w:r w:rsidRPr="008A75B6">
              <w:rPr>
                <w:rFonts w:ascii="Arial" w:hAnsi="Arial" w:cs="Arial"/>
              </w:rPr>
              <w:t xml:space="preserve">5) </w:t>
            </w:r>
            <w:proofErr w:type="gramStart"/>
            <w:r w:rsidRPr="008A75B6">
              <w:rPr>
                <w:rFonts w:ascii="Arial" w:hAnsi="Arial" w:cs="Arial"/>
              </w:rPr>
              <w:t>update</w:t>
            </w:r>
            <w:proofErr w:type="gramEnd"/>
            <w:r w:rsidRPr="008A75B6">
              <w:rPr>
                <w:rFonts w:ascii="Arial" w:hAnsi="Arial" w:cs="Arial"/>
              </w:rPr>
              <w:t xml:space="preserve"> Records from Cityworks Streets to Salesforce.</w:t>
            </w:r>
          </w:p>
        </w:tc>
      </w:tr>
      <w:tr w:rsidR="009E5A64" w:rsidRPr="008A75B6" w14:paraId="4A94FA72" w14:textId="77777777" w:rsidTr="009E5A64">
        <w:tc>
          <w:tcPr>
            <w:tcW w:w="2232" w:type="dxa"/>
          </w:tcPr>
          <w:p w14:paraId="50E04E0E" w14:textId="77777777" w:rsidR="009E5A64" w:rsidRPr="008A75B6" w:rsidRDefault="009E5A64" w:rsidP="009E5A64">
            <w:pPr>
              <w:rPr>
                <w:rFonts w:ascii="Arial" w:hAnsi="Arial" w:cs="Arial"/>
              </w:rPr>
            </w:pPr>
            <w:r w:rsidRPr="008A75B6">
              <w:rPr>
                <w:rFonts w:ascii="Arial" w:hAnsi="Arial" w:cs="Arial"/>
              </w:rPr>
              <w:t>Salesforce/Outbound/</w:t>
            </w:r>
            <w:proofErr w:type="spellStart"/>
            <w:r w:rsidRPr="008A75B6">
              <w:rPr>
                <w:rFonts w:ascii="Arial" w:hAnsi="Arial" w:cs="Arial"/>
              </w:rPr>
              <w:t>caseStatusUpdate_PS</w:t>
            </w:r>
            <w:proofErr w:type="spellEnd"/>
            <w:r w:rsidRPr="008A75B6">
              <w:rPr>
                <w:rFonts w:ascii="Arial" w:hAnsi="Arial" w:cs="Arial"/>
              </w:rPr>
              <w:t>_</w:t>
            </w:r>
          </w:p>
          <w:p w14:paraId="2F07C50E" w14:textId="481F58CF" w:rsidR="009E5A64" w:rsidRPr="008A75B6" w:rsidRDefault="009E5A64" w:rsidP="009E5A64">
            <w:pPr>
              <w:rPr>
                <w:rFonts w:ascii="Arial" w:hAnsi="Arial" w:cs="Arial"/>
              </w:rPr>
            </w:pPr>
            <w:r w:rsidRPr="008A75B6">
              <w:rPr>
                <w:rFonts w:ascii="Arial" w:hAnsi="Arial" w:cs="Arial"/>
              </w:rPr>
              <w:t>/services</w:t>
            </w:r>
          </w:p>
        </w:tc>
        <w:tc>
          <w:tcPr>
            <w:tcW w:w="3915" w:type="dxa"/>
          </w:tcPr>
          <w:p w14:paraId="581F6E58" w14:textId="618B6D5B" w:rsidR="009E5A64" w:rsidRPr="008A75B6" w:rsidRDefault="009E5A64" w:rsidP="009E5A64">
            <w:pPr>
              <w:rPr>
                <w:rFonts w:ascii="Arial" w:hAnsi="Arial" w:cs="Arial"/>
              </w:rPr>
            </w:pPr>
            <w:r w:rsidRPr="008A75B6">
              <w:rPr>
                <w:rFonts w:ascii="Arial" w:hAnsi="Arial" w:cs="Arial"/>
              </w:rPr>
              <w:t>Notifications</w:t>
            </w:r>
          </w:p>
        </w:tc>
        <w:tc>
          <w:tcPr>
            <w:tcW w:w="2853" w:type="dxa"/>
          </w:tcPr>
          <w:p w14:paraId="48D91204" w14:textId="389A00E4" w:rsidR="009E5A64" w:rsidRPr="008A75B6" w:rsidRDefault="009E5A64" w:rsidP="009E5A64">
            <w:pPr>
              <w:rPr>
                <w:rFonts w:ascii="Arial" w:hAnsi="Arial" w:cs="Arial"/>
              </w:rPr>
            </w:pPr>
            <w:r w:rsidRPr="008A75B6">
              <w:rPr>
                <w:rFonts w:ascii="Arial" w:hAnsi="Arial" w:cs="Arial"/>
              </w:rPr>
              <w:t>This service will be called when an outb</w:t>
            </w:r>
            <w:r>
              <w:rPr>
                <w:rFonts w:ascii="Arial" w:hAnsi="Arial" w:cs="Arial"/>
              </w:rPr>
              <w:t>ound message is delivered from S</w:t>
            </w:r>
            <w:r w:rsidRPr="008A75B6">
              <w:rPr>
                <w:rFonts w:ascii="Arial" w:hAnsi="Arial" w:cs="Arial"/>
              </w:rPr>
              <w:t>alesforce</w:t>
            </w:r>
            <w:r>
              <w:rPr>
                <w:rFonts w:ascii="Arial" w:hAnsi="Arial" w:cs="Arial"/>
              </w:rPr>
              <w:t xml:space="preserve"> </w:t>
            </w:r>
            <w:r w:rsidRPr="008A75B6">
              <w:rPr>
                <w:rFonts w:ascii="Arial" w:hAnsi="Arial" w:cs="Arial"/>
              </w:rPr>
              <w:t xml:space="preserve">(for status update to </w:t>
            </w:r>
            <w:r>
              <w:rPr>
                <w:rFonts w:ascii="Arial" w:hAnsi="Arial" w:cs="Arial"/>
              </w:rPr>
              <w:t>Mobile App</w:t>
            </w:r>
            <w:r w:rsidRPr="008A75B6">
              <w:rPr>
                <w:rFonts w:ascii="Arial" w:hAnsi="Arial" w:cs="Arial"/>
              </w:rPr>
              <w:t>)</w:t>
            </w:r>
          </w:p>
        </w:tc>
      </w:tr>
      <w:tr w:rsidR="009E5A64" w:rsidRPr="008A75B6" w14:paraId="04E623D6" w14:textId="77777777" w:rsidTr="009E5A64">
        <w:tc>
          <w:tcPr>
            <w:tcW w:w="2232" w:type="dxa"/>
          </w:tcPr>
          <w:p w14:paraId="5FD26EFA" w14:textId="1A4F02B0" w:rsidR="009E5A64" w:rsidRPr="008A75B6" w:rsidRDefault="009E5A64" w:rsidP="009E5A64">
            <w:pPr>
              <w:rPr>
                <w:rFonts w:ascii="Arial" w:hAnsi="Arial" w:cs="Arial"/>
              </w:rPr>
            </w:pPr>
            <w:r w:rsidRPr="008A75B6">
              <w:rPr>
                <w:rFonts w:ascii="Arial" w:hAnsi="Arial" w:cs="Arial"/>
              </w:rPr>
              <w:t>Salesforce/Outbound/</w:t>
            </w:r>
            <w:proofErr w:type="spellStart"/>
            <w:r w:rsidRPr="008A75B6">
              <w:rPr>
                <w:rFonts w:ascii="Arial" w:hAnsi="Arial" w:cs="Arial"/>
              </w:rPr>
              <w:t>createServiceReq</w:t>
            </w:r>
            <w:r w:rsidRPr="008A75B6">
              <w:rPr>
                <w:rFonts w:ascii="Arial" w:hAnsi="Arial" w:cs="Arial"/>
              </w:rPr>
              <w:lastRenderedPageBreak/>
              <w:t>uest_SFDC_CW</w:t>
            </w:r>
            <w:proofErr w:type="spellEnd"/>
            <w:r w:rsidRPr="008A75B6">
              <w:rPr>
                <w:rFonts w:ascii="Arial" w:hAnsi="Arial" w:cs="Arial"/>
              </w:rPr>
              <w:t>_/services</w:t>
            </w:r>
          </w:p>
        </w:tc>
        <w:tc>
          <w:tcPr>
            <w:tcW w:w="3915" w:type="dxa"/>
          </w:tcPr>
          <w:p w14:paraId="26F84889" w14:textId="218739AD" w:rsidR="009E5A64" w:rsidRPr="008A75B6" w:rsidRDefault="009E5A64" w:rsidP="009E5A64">
            <w:pPr>
              <w:rPr>
                <w:rFonts w:ascii="Arial" w:hAnsi="Arial" w:cs="Arial"/>
              </w:rPr>
            </w:pPr>
            <w:r w:rsidRPr="008A75B6">
              <w:rPr>
                <w:rFonts w:ascii="Arial" w:hAnsi="Arial" w:cs="Arial"/>
              </w:rPr>
              <w:lastRenderedPageBreak/>
              <w:t>Notifications</w:t>
            </w:r>
          </w:p>
        </w:tc>
        <w:tc>
          <w:tcPr>
            <w:tcW w:w="2853" w:type="dxa"/>
          </w:tcPr>
          <w:p w14:paraId="1E036FD6" w14:textId="06D63924" w:rsidR="009E5A64" w:rsidRPr="008A75B6" w:rsidRDefault="009E5A64" w:rsidP="009E5A64">
            <w:pPr>
              <w:rPr>
                <w:rFonts w:ascii="Arial" w:hAnsi="Arial" w:cs="Arial"/>
              </w:rPr>
            </w:pPr>
            <w:r w:rsidRPr="008A75B6">
              <w:rPr>
                <w:rFonts w:ascii="Arial" w:hAnsi="Arial" w:cs="Arial"/>
              </w:rPr>
              <w:t xml:space="preserve">This service will be called when an outbound message is delivered from </w:t>
            </w:r>
            <w:r>
              <w:rPr>
                <w:rFonts w:ascii="Arial" w:hAnsi="Arial" w:cs="Arial"/>
              </w:rPr>
              <w:lastRenderedPageBreak/>
              <w:t>S</w:t>
            </w:r>
            <w:r w:rsidRPr="008A75B6">
              <w:rPr>
                <w:rFonts w:ascii="Arial" w:hAnsi="Arial" w:cs="Arial"/>
              </w:rPr>
              <w:t>alesforce</w:t>
            </w:r>
            <w:r>
              <w:rPr>
                <w:rFonts w:ascii="Arial" w:hAnsi="Arial" w:cs="Arial"/>
              </w:rPr>
              <w:t xml:space="preserve"> </w:t>
            </w:r>
            <w:r w:rsidRPr="008A75B6">
              <w:rPr>
                <w:rFonts w:ascii="Arial" w:hAnsi="Arial" w:cs="Arial"/>
              </w:rPr>
              <w:t>(for creating a new Street Service request)</w:t>
            </w:r>
          </w:p>
        </w:tc>
      </w:tr>
    </w:tbl>
    <w:p w14:paraId="48E5A76F" w14:textId="77777777" w:rsidR="00CF1ACC" w:rsidRDefault="00CF1ACC" w:rsidP="00DB54F5">
      <w:pPr>
        <w:rPr>
          <w:rFonts w:ascii="Arial" w:eastAsia="Arial" w:hAnsi="Arial" w:cs="Arial"/>
          <w:color w:val="000000"/>
          <w:u w:val="single"/>
        </w:rPr>
      </w:pPr>
    </w:p>
    <w:sectPr w:rsidR="00CF1ACC" w:rsidSect="00DF3E76">
      <w:headerReference w:type="default" r:id="rId16"/>
      <w:footerReference w:type="default" r:id="rId17"/>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2279B6" w14:textId="77777777" w:rsidR="001C169B" w:rsidRDefault="001C169B" w:rsidP="00512307">
      <w:pPr>
        <w:spacing w:after="0" w:line="240" w:lineRule="auto"/>
      </w:pPr>
      <w:r>
        <w:separator/>
      </w:r>
    </w:p>
  </w:endnote>
  <w:endnote w:type="continuationSeparator" w:id="0">
    <w:p w14:paraId="076927D7" w14:textId="77777777" w:rsidR="001C169B" w:rsidRDefault="001C169B" w:rsidP="00512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20B0502040204020203"/>
    <w:charset w:val="00"/>
    <w:family w:val="swiss"/>
    <w:pitch w:val="variable"/>
    <w:sig w:usb0="0001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1F610" w14:textId="7A454E4B" w:rsidR="007E2E44" w:rsidRDefault="007E2E44" w:rsidP="00DA19E1">
    <w:pPr>
      <w:pStyle w:val="Normal1"/>
      <w:jc w:val="center"/>
    </w:pPr>
    <w:r>
      <w:rPr>
        <w:rFonts w:ascii="Calibri" w:eastAsia="Calibri" w:hAnsi="Calibri" w:cs="Calibri"/>
        <w:b/>
        <w:color w:val="999999"/>
        <w:sz w:val="24"/>
      </w:rPr>
      <w:t>Philly 311 CRM</w:t>
    </w:r>
    <w:r w:rsidRPr="00DA19E1">
      <w:rPr>
        <w:rFonts w:ascii="Calibri" w:eastAsia="Calibri" w:hAnsi="Calibri" w:cs="Calibri"/>
        <w:b/>
        <w:color w:val="999999"/>
        <w:sz w:val="24"/>
      </w:rPr>
      <w:t xml:space="preserve"> Technical Design – </w:t>
    </w:r>
    <w:r>
      <w:rPr>
        <w:rFonts w:ascii="Calibri" w:eastAsia="Calibri" w:hAnsi="Calibri" w:cs="Calibri"/>
        <w:b/>
        <w:color w:val="999999"/>
        <w:sz w:val="24"/>
      </w:rPr>
      <w:t>CityWorks (Streets)</w:t>
    </w:r>
    <w:r w:rsidRPr="00DA19E1">
      <w:rPr>
        <w:rFonts w:ascii="Calibri" w:eastAsia="Calibri" w:hAnsi="Calibri" w:cs="Calibri"/>
        <w:b/>
        <w:color w:val="999999"/>
        <w:sz w:val="24"/>
      </w:rPr>
      <w:t xml:space="preserve"> Integration</w:t>
    </w:r>
    <w:r>
      <w:rPr>
        <w:rFonts w:ascii="Calibri" w:eastAsia="Calibri" w:hAnsi="Calibri" w:cs="Calibri"/>
        <w:b/>
        <w:color w:val="999999"/>
        <w:sz w:val="24"/>
      </w:rPr>
      <w:t xml:space="preserve">, Page </w:t>
    </w:r>
    <w:r>
      <w:fldChar w:fldCharType="begin"/>
    </w:r>
    <w:r>
      <w:instrText>PAGE</w:instrText>
    </w:r>
    <w:r>
      <w:fldChar w:fldCharType="separate"/>
    </w:r>
    <w:r w:rsidR="009B1528">
      <w:rPr>
        <w:noProof/>
      </w:rPr>
      <w:t>21</w:t>
    </w:r>
    <w:r>
      <w:rPr>
        <w:noProof/>
      </w:rPr>
      <w:fldChar w:fldCharType="end"/>
    </w:r>
    <w:r>
      <w:rPr>
        <w:rFonts w:ascii="Calibri" w:eastAsia="Calibri" w:hAnsi="Calibri" w:cs="Calibri"/>
        <w:b/>
        <w:color w:val="999999"/>
        <w:sz w:val="24"/>
      </w:rPr>
      <w:t xml:space="preserve"> of </w:t>
    </w:r>
    <w:r>
      <w:fldChar w:fldCharType="begin"/>
    </w:r>
    <w:r>
      <w:instrText>NUMPAGES</w:instrText>
    </w:r>
    <w:r>
      <w:fldChar w:fldCharType="separate"/>
    </w:r>
    <w:r w:rsidR="009B1528">
      <w:rPr>
        <w:noProof/>
      </w:rPr>
      <w:t>26</w:t>
    </w:r>
    <w:r>
      <w:rPr>
        <w:noProof/>
      </w:rPr>
      <w:fldChar w:fldCharType="end"/>
    </w:r>
  </w:p>
  <w:p w14:paraId="37497A23" w14:textId="77777777" w:rsidR="007E2E44" w:rsidRDefault="007E2E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8E851C" w14:textId="77777777" w:rsidR="001C169B" w:rsidRDefault="001C169B" w:rsidP="00512307">
      <w:pPr>
        <w:spacing w:after="0" w:line="240" w:lineRule="auto"/>
      </w:pPr>
      <w:r>
        <w:separator/>
      </w:r>
    </w:p>
  </w:footnote>
  <w:footnote w:type="continuationSeparator" w:id="0">
    <w:p w14:paraId="1682D4C0" w14:textId="77777777" w:rsidR="001C169B" w:rsidRDefault="001C169B" w:rsidP="005123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73" w:type="pct"/>
      <w:tblInd w:w="90" w:type="dxa"/>
      <w:tblBorders>
        <w:top w:val="single" w:sz="12" w:space="0" w:color="93C47D"/>
        <w:left w:val="single" w:sz="12" w:space="0" w:color="93C47D"/>
        <w:bottom w:val="single" w:sz="12" w:space="0" w:color="93C47D"/>
        <w:right w:val="single" w:sz="12" w:space="0" w:color="93C47D"/>
        <w:insideH w:val="single" w:sz="12" w:space="0" w:color="93C47D"/>
        <w:insideV w:val="single" w:sz="12" w:space="0" w:color="93C47D"/>
      </w:tblBorders>
      <w:tblLayout w:type="fixed"/>
      <w:tblCellMar>
        <w:left w:w="10" w:type="dxa"/>
        <w:right w:w="10" w:type="dxa"/>
      </w:tblCellMar>
      <w:tblLook w:val="04A0" w:firstRow="1" w:lastRow="0" w:firstColumn="1" w:lastColumn="0" w:noHBand="0" w:noVBand="1"/>
    </w:tblPr>
    <w:tblGrid>
      <w:gridCol w:w="9093"/>
    </w:tblGrid>
    <w:tr w:rsidR="007E2E44" w14:paraId="358A9555" w14:textId="77777777" w:rsidTr="000D404D">
      <w:trPr>
        <w:trHeight w:val="187"/>
      </w:trPr>
      <w:tc>
        <w:tcPr>
          <w:tcW w:w="14565" w:type="dxa"/>
          <w:shd w:val="clear" w:color="auto" w:fill="93C47D"/>
          <w:tcMar>
            <w:top w:w="100" w:type="dxa"/>
            <w:left w:w="100" w:type="dxa"/>
            <w:bottom w:w="100" w:type="dxa"/>
            <w:right w:w="100" w:type="dxa"/>
          </w:tcMar>
        </w:tcPr>
        <w:p w14:paraId="20E2BD72" w14:textId="27AC7092" w:rsidR="007E2E44" w:rsidRPr="000D404D" w:rsidRDefault="007E2E44" w:rsidP="000D404D">
          <w:pPr>
            <w:pStyle w:val="Normal1"/>
            <w:spacing w:line="240" w:lineRule="auto"/>
            <w:rPr>
              <w:b/>
              <w:color w:val="F2F2F2" w:themeColor="background1" w:themeShade="F2"/>
            </w:rPr>
          </w:pPr>
          <w:r w:rsidRPr="0021226C">
            <w:rPr>
              <w:b/>
              <w:color w:val="F2F2F2" w:themeColor="background1" w:themeShade="F2"/>
            </w:rPr>
            <w:t>Philly 311 CRM</w:t>
          </w:r>
          <w:r w:rsidRPr="003178B7">
            <w:rPr>
              <w:b/>
              <w:color w:val="F2F2F2" w:themeColor="background1" w:themeShade="F2"/>
            </w:rPr>
            <w:t xml:space="preserve"> – </w:t>
          </w:r>
          <w:r>
            <w:rPr>
              <w:b/>
              <w:color w:val="F2F2F2" w:themeColor="background1" w:themeShade="F2"/>
            </w:rPr>
            <w:t>Streets</w:t>
          </w:r>
          <w:r w:rsidRPr="003178B7">
            <w:rPr>
              <w:b/>
              <w:color w:val="F2F2F2" w:themeColor="background1" w:themeShade="F2"/>
            </w:rPr>
            <w:t xml:space="preserve"> Department </w:t>
          </w:r>
          <w:r>
            <w:rPr>
              <w:b/>
              <w:color w:val="F2F2F2" w:themeColor="background1" w:themeShade="F2"/>
            </w:rPr>
            <w:t>(</w:t>
          </w:r>
          <w:r w:rsidRPr="003178B7">
            <w:rPr>
              <w:b/>
              <w:color w:val="F2F2F2" w:themeColor="background1" w:themeShade="F2"/>
            </w:rPr>
            <w:t>CityWorks</w:t>
          </w:r>
          <w:r>
            <w:rPr>
              <w:b/>
              <w:color w:val="F2F2F2" w:themeColor="background1" w:themeShade="F2"/>
            </w:rPr>
            <w:t>)</w:t>
          </w:r>
          <w:r w:rsidRPr="003178B7">
            <w:rPr>
              <w:b/>
              <w:color w:val="F2F2F2" w:themeColor="background1" w:themeShade="F2"/>
            </w:rPr>
            <w:t xml:space="preserve"> System Integration</w:t>
          </w:r>
        </w:p>
      </w:tc>
    </w:tr>
  </w:tbl>
  <w:p w14:paraId="4441B15A" w14:textId="24E283B0" w:rsidR="007E2E44" w:rsidRDefault="007E2E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E310D"/>
    <w:multiLevelType w:val="hybridMultilevel"/>
    <w:tmpl w:val="003A03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0A61F4"/>
    <w:multiLevelType w:val="multilevel"/>
    <w:tmpl w:val="54C6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0D2BDB"/>
    <w:multiLevelType w:val="multilevel"/>
    <w:tmpl w:val="758C15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nsid w:val="2D2E701B"/>
    <w:multiLevelType w:val="multilevel"/>
    <w:tmpl w:val="327AF1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0AB5630"/>
    <w:multiLevelType w:val="multilevel"/>
    <w:tmpl w:val="51824BA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nsid w:val="32A17900"/>
    <w:multiLevelType w:val="multilevel"/>
    <w:tmpl w:val="720255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2AA6063"/>
    <w:multiLevelType w:val="multilevel"/>
    <w:tmpl w:val="E26273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4D660EA"/>
    <w:multiLevelType w:val="hybridMultilevel"/>
    <w:tmpl w:val="8016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5"/>
  </w:num>
  <w:num w:numId="5">
    <w:abstractNumId w:val="2"/>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C67"/>
    <w:rsid w:val="00004667"/>
    <w:rsid w:val="000058E7"/>
    <w:rsid w:val="0001072A"/>
    <w:rsid w:val="0001072E"/>
    <w:rsid w:val="00012ECF"/>
    <w:rsid w:val="00015DAC"/>
    <w:rsid w:val="00017BAA"/>
    <w:rsid w:val="00026E57"/>
    <w:rsid w:val="00027202"/>
    <w:rsid w:val="00034EEC"/>
    <w:rsid w:val="00051349"/>
    <w:rsid w:val="00051E5A"/>
    <w:rsid w:val="000534E1"/>
    <w:rsid w:val="00056FBD"/>
    <w:rsid w:val="00060A4F"/>
    <w:rsid w:val="0006109D"/>
    <w:rsid w:val="00064ADF"/>
    <w:rsid w:val="0006520D"/>
    <w:rsid w:val="00071FDF"/>
    <w:rsid w:val="0007300A"/>
    <w:rsid w:val="00074E2B"/>
    <w:rsid w:val="00082F01"/>
    <w:rsid w:val="00083C00"/>
    <w:rsid w:val="0009308A"/>
    <w:rsid w:val="000B10E2"/>
    <w:rsid w:val="000B2CD9"/>
    <w:rsid w:val="000B4210"/>
    <w:rsid w:val="000B5F30"/>
    <w:rsid w:val="000B657D"/>
    <w:rsid w:val="000C400B"/>
    <w:rsid w:val="000D404D"/>
    <w:rsid w:val="000E31AD"/>
    <w:rsid w:val="000E42C4"/>
    <w:rsid w:val="000F488A"/>
    <w:rsid w:val="00105EFE"/>
    <w:rsid w:val="0011041B"/>
    <w:rsid w:val="001108DD"/>
    <w:rsid w:val="0012596E"/>
    <w:rsid w:val="00130784"/>
    <w:rsid w:val="00137251"/>
    <w:rsid w:val="00140E6A"/>
    <w:rsid w:val="0014233D"/>
    <w:rsid w:val="00143A26"/>
    <w:rsid w:val="0015599B"/>
    <w:rsid w:val="00170560"/>
    <w:rsid w:val="00170BAD"/>
    <w:rsid w:val="00190B23"/>
    <w:rsid w:val="00192633"/>
    <w:rsid w:val="00195FD9"/>
    <w:rsid w:val="001A3C68"/>
    <w:rsid w:val="001B3865"/>
    <w:rsid w:val="001B65BB"/>
    <w:rsid w:val="001B7272"/>
    <w:rsid w:val="001C169B"/>
    <w:rsid w:val="001C439F"/>
    <w:rsid w:val="001C6FAA"/>
    <w:rsid w:val="001D1C59"/>
    <w:rsid w:val="001D5476"/>
    <w:rsid w:val="001D7763"/>
    <w:rsid w:val="001E6B0E"/>
    <w:rsid w:val="001E704B"/>
    <w:rsid w:val="001F56EB"/>
    <w:rsid w:val="00201CD4"/>
    <w:rsid w:val="00205C9F"/>
    <w:rsid w:val="00207157"/>
    <w:rsid w:val="0021226C"/>
    <w:rsid w:val="00221A7A"/>
    <w:rsid w:val="00225BE5"/>
    <w:rsid w:val="0022692A"/>
    <w:rsid w:val="0023505B"/>
    <w:rsid w:val="00235C3C"/>
    <w:rsid w:val="0025286F"/>
    <w:rsid w:val="00266075"/>
    <w:rsid w:val="00271F2A"/>
    <w:rsid w:val="002737A7"/>
    <w:rsid w:val="002771B0"/>
    <w:rsid w:val="002A5821"/>
    <w:rsid w:val="002C3D6B"/>
    <w:rsid w:val="002C4FF2"/>
    <w:rsid w:val="002D0AA1"/>
    <w:rsid w:val="002D669B"/>
    <w:rsid w:val="002D6741"/>
    <w:rsid w:val="002E2801"/>
    <w:rsid w:val="002E4666"/>
    <w:rsid w:val="002E5CC5"/>
    <w:rsid w:val="002E69A3"/>
    <w:rsid w:val="002F0BB4"/>
    <w:rsid w:val="002F10CD"/>
    <w:rsid w:val="00303C62"/>
    <w:rsid w:val="003123D1"/>
    <w:rsid w:val="00316487"/>
    <w:rsid w:val="003178B7"/>
    <w:rsid w:val="00320B14"/>
    <w:rsid w:val="00334748"/>
    <w:rsid w:val="0034004F"/>
    <w:rsid w:val="003400D8"/>
    <w:rsid w:val="00344AAA"/>
    <w:rsid w:val="003545DD"/>
    <w:rsid w:val="00356603"/>
    <w:rsid w:val="00356964"/>
    <w:rsid w:val="00356F8C"/>
    <w:rsid w:val="00374539"/>
    <w:rsid w:val="00377168"/>
    <w:rsid w:val="00393FC3"/>
    <w:rsid w:val="00395F89"/>
    <w:rsid w:val="003A4C05"/>
    <w:rsid w:val="003D0015"/>
    <w:rsid w:val="003D2C94"/>
    <w:rsid w:val="003D671B"/>
    <w:rsid w:val="003D739F"/>
    <w:rsid w:val="003E7D14"/>
    <w:rsid w:val="003F732F"/>
    <w:rsid w:val="00402CF4"/>
    <w:rsid w:val="00403223"/>
    <w:rsid w:val="00412356"/>
    <w:rsid w:val="00425D59"/>
    <w:rsid w:val="004268E9"/>
    <w:rsid w:val="00437191"/>
    <w:rsid w:val="00445EEC"/>
    <w:rsid w:val="004527AC"/>
    <w:rsid w:val="004542D3"/>
    <w:rsid w:val="004670BD"/>
    <w:rsid w:val="004857A8"/>
    <w:rsid w:val="00486464"/>
    <w:rsid w:val="00492DF3"/>
    <w:rsid w:val="0049457D"/>
    <w:rsid w:val="004C7C6F"/>
    <w:rsid w:val="004E3557"/>
    <w:rsid w:val="00500023"/>
    <w:rsid w:val="00510C61"/>
    <w:rsid w:val="00512307"/>
    <w:rsid w:val="00513D37"/>
    <w:rsid w:val="00520A41"/>
    <w:rsid w:val="00532234"/>
    <w:rsid w:val="00536635"/>
    <w:rsid w:val="00537175"/>
    <w:rsid w:val="005402E1"/>
    <w:rsid w:val="0054454D"/>
    <w:rsid w:val="00551064"/>
    <w:rsid w:val="0055366E"/>
    <w:rsid w:val="005542AB"/>
    <w:rsid w:val="0055648B"/>
    <w:rsid w:val="005567B0"/>
    <w:rsid w:val="00562E31"/>
    <w:rsid w:val="00562F46"/>
    <w:rsid w:val="00565C9C"/>
    <w:rsid w:val="0057086E"/>
    <w:rsid w:val="00581A45"/>
    <w:rsid w:val="0058236A"/>
    <w:rsid w:val="00585CA7"/>
    <w:rsid w:val="00597061"/>
    <w:rsid w:val="005A598F"/>
    <w:rsid w:val="005B0E41"/>
    <w:rsid w:val="005B346B"/>
    <w:rsid w:val="005C6A2D"/>
    <w:rsid w:val="005C76E6"/>
    <w:rsid w:val="005D62B3"/>
    <w:rsid w:val="005E29F3"/>
    <w:rsid w:val="005F0DEE"/>
    <w:rsid w:val="005F3436"/>
    <w:rsid w:val="005F614B"/>
    <w:rsid w:val="00601E28"/>
    <w:rsid w:val="00601ED2"/>
    <w:rsid w:val="00610948"/>
    <w:rsid w:val="006170BB"/>
    <w:rsid w:val="00621811"/>
    <w:rsid w:val="00622F28"/>
    <w:rsid w:val="00633B79"/>
    <w:rsid w:val="0063756D"/>
    <w:rsid w:val="00650543"/>
    <w:rsid w:val="0065093E"/>
    <w:rsid w:val="0066289D"/>
    <w:rsid w:val="006708EA"/>
    <w:rsid w:val="0067221D"/>
    <w:rsid w:val="00672325"/>
    <w:rsid w:val="0067473C"/>
    <w:rsid w:val="00677F8A"/>
    <w:rsid w:val="00680550"/>
    <w:rsid w:val="0069193B"/>
    <w:rsid w:val="00692B13"/>
    <w:rsid w:val="006B68F9"/>
    <w:rsid w:val="006C4DF4"/>
    <w:rsid w:val="006C6222"/>
    <w:rsid w:val="006D0EE8"/>
    <w:rsid w:val="006F36AD"/>
    <w:rsid w:val="006F45BC"/>
    <w:rsid w:val="006F78D1"/>
    <w:rsid w:val="00704A1A"/>
    <w:rsid w:val="00721E94"/>
    <w:rsid w:val="00721FCA"/>
    <w:rsid w:val="00723038"/>
    <w:rsid w:val="007247F3"/>
    <w:rsid w:val="007274AC"/>
    <w:rsid w:val="007462DE"/>
    <w:rsid w:val="00752781"/>
    <w:rsid w:val="007573EE"/>
    <w:rsid w:val="00775BEB"/>
    <w:rsid w:val="00782401"/>
    <w:rsid w:val="00785F5F"/>
    <w:rsid w:val="007A2BC5"/>
    <w:rsid w:val="007B1BE8"/>
    <w:rsid w:val="007B3F16"/>
    <w:rsid w:val="007B4BDA"/>
    <w:rsid w:val="007B7ACC"/>
    <w:rsid w:val="007D665C"/>
    <w:rsid w:val="007E2E44"/>
    <w:rsid w:val="0081216A"/>
    <w:rsid w:val="00816E7D"/>
    <w:rsid w:val="00821698"/>
    <w:rsid w:val="008218B2"/>
    <w:rsid w:val="00822BE2"/>
    <w:rsid w:val="00823C88"/>
    <w:rsid w:val="00830157"/>
    <w:rsid w:val="008357C7"/>
    <w:rsid w:val="00841576"/>
    <w:rsid w:val="00841973"/>
    <w:rsid w:val="0085454D"/>
    <w:rsid w:val="00860B68"/>
    <w:rsid w:val="008734EF"/>
    <w:rsid w:val="0088010E"/>
    <w:rsid w:val="008830C0"/>
    <w:rsid w:val="00884B02"/>
    <w:rsid w:val="00886EBA"/>
    <w:rsid w:val="008925B3"/>
    <w:rsid w:val="00896272"/>
    <w:rsid w:val="0089642A"/>
    <w:rsid w:val="008A46E0"/>
    <w:rsid w:val="008A75B6"/>
    <w:rsid w:val="008B446A"/>
    <w:rsid w:val="008B7204"/>
    <w:rsid w:val="008D20F6"/>
    <w:rsid w:val="008E0900"/>
    <w:rsid w:val="009009D1"/>
    <w:rsid w:val="00901D02"/>
    <w:rsid w:val="00914905"/>
    <w:rsid w:val="009250DB"/>
    <w:rsid w:val="00927EF6"/>
    <w:rsid w:val="00933E48"/>
    <w:rsid w:val="00951180"/>
    <w:rsid w:val="00952505"/>
    <w:rsid w:val="009546CD"/>
    <w:rsid w:val="00962523"/>
    <w:rsid w:val="009647A6"/>
    <w:rsid w:val="0098284A"/>
    <w:rsid w:val="0098683B"/>
    <w:rsid w:val="00991F95"/>
    <w:rsid w:val="00992533"/>
    <w:rsid w:val="00995FFA"/>
    <w:rsid w:val="009A5697"/>
    <w:rsid w:val="009B1528"/>
    <w:rsid w:val="009B7C12"/>
    <w:rsid w:val="009D004B"/>
    <w:rsid w:val="009E00B6"/>
    <w:rsid w:val="009E4640"/>
    <w:rsid w:val="009E5A64"/>
    <w:rsid w:val="009E5E9F"/>
    <w:rsid w:val="009F19BD"/>
    <w:rsid w:val="009F44CF"/>
    <w:rsid w:val="00A033D7"/>
    <w:rsid w:val="00A04750"/>
    <w:rsid w:val="00A0775D"/>
    <w:rsid w:val="00A139FE"/>
    <w:rsid w:val="00A15CD7"/>
    <w:rsid w:val="00A279E2"/>
    <w:rsid w:val="00A3087C"/>
    <w:rsid w:val="00A50BE0"/>
    <w:rsid w:val="00A51B1A"/>
    <w:rsid w:val="00A56A1F"/>
    <w:rsid w:val="00A607E7"/>
    <w:rsid w:val="00A608EE"/>
    <w:rsid w:val="00A660E7"/>
    <w:rsid w:val="00A66F53"/>
    <w:rsid w:val="00A67C50"/>
    <w:rsid w:val="00A818EB"/>
    <w:rsid w:val="00AB4E3C"/>
    <w:rsid w:val="00AC0ED0"/>
    <w:rsid w:val="00AC240B"/>
    <w:rsid w:val="00AD4613"/>
    <w:rsid w:val="00AF46EB"/>
    <w:rsid w:val="00B12C22"/>
    <w:rsid w:val="00B144C2"/>
    <w:rsid w:val="00B14FF9"/>
    <w:rsid w:val="00B16B38"/>
    <w:rsid w:val="00B2163E"/>
    <w:rsid w:val="00B24CF3"/>
    <w:rsid w:val="00B25407"/>
    <w:rsid w:val="00B25840"/>
    <w:rsid w:val="00B40AC1"/>
    <w:rsid w:val="00B41C7E"/>
    <w:rsid w:val="00B474A8"/>
    <w:rsid w:val="00B502C9"/>
    <w:rsid w:val="00B700F2"/>
    <w:rsid w:val="00BA53A0"/>
    <w:rsid w:val="00BA6677"/>
    <w:rsid w:val="00BB54C1"/>
    <w:rsid w:val="00BC4A7D"/>
    <w:rsid w:val="00BD69A0"/>
    <w:rsid w:val="00BE772D"/>
    <w:rsid w:val="00BF19DD"/>
    <w:rsid w:val="00BF260D"/>
    <w:rsid w:val="00C019BA"/>
    <w:rsid w:val="00C0663B"/>
    <w:rsid w:val="00C10624"/>
    <w:rsid w:val="00C1095A"/>
    <w:rsid w:val="00C2403B"/>
    <w:rsid w:val="00C362B0"/>
    <w:rsid w:val="00C37D81"/>
    <w:rsid w:val="00C37FF3"/>
    <w:rsid w:val="00C53CD9"/>
    <w:rsid w:val="00C54691"/>
    <w:rsid w:val="00C57F09"/>
    <w:rsid w:val="00C62D62"/>
    <w:rsid w:val="00C87774"/>
    <w:rsid w:val="00C96E1E"/>
    <w:rsid w:val="00CA5A62"/>
    <w:rsid w:val="00CB316A"/>
    <w:rsid w:val="00CD5CD6"/>
    <w:rsid w:val="00CD7478"/>
    <w:rsid w:val="00CE48F1"/>
    <w:rsid w:val="00CF1ACC"/>
    <w:rsid w:val="00CF6479"/>
    <w:rsid w:val="00D02703"/>
    <w:rsid w:val="00D048B5"/>
    <w:rsid w:val="00D06F87"/>
    <w:rsid w:val="00D116D7"/>
    <w:rsid w:val="00D154BE"/>
    <w:rsid w:val="00D25703"/>
    <w:rsid w:val="00D30B27"/>
    <w:rsid w:val="00D35F35"/>
    <w:rsid w:val="00D36696"/>
    <w:rsid w:val="00D36975"/>
    <w:rsid w:val="00D41C29"/>
    <w:rsid w:val="00D45D1B"/>
    <w:rsid w:val="00D509C2"/>
    <w:rsid w:val="00D542C4"/>
    <w:rsid w:val="00D550D4"/>
    <w:rsid w:val="00D6256A"/>
    <w:rsid w:val="00D72CE5"/>
    <w:rsid w:val="00D735D3"/>
    <w:rsid w:val="00D80E20"/>
    <w:rsid w:val="00D80F4B"/>
    <w:rsid w:val="00D817B1"/>
    <w:rsid w:val="00D94986"/>
    <w:rsid w:val="00DA19E1"/>
    <w:rsid w:val="00DA1DEA"/>
    <w:rsid w:val="00DB07BC"/>
    <w:rsid w:val="00DB0C4B"/>
    <w:rsid w:val="00DB54F5"/>
    <w:rsid w:val="00DC1712"/>
    <w:rsid w:val="00DC750D"/>
    <w:rsid w:val="00DD5805"/>
    <w:rsid w:val="00DE578C"/>
    <w:rsid w:val="00DE71EA"/>
    <w:rsid w:val="00DF0558"/>
    <w:rsid w:val="00DF0DCF"/>
    <w:rsid w:val="00DF3E76"/>
    <w:rsid w:val="00E020E1"/>
    <w:rsid w:val="00E14634"/>
    <w:rsid w:val="00E160A7"/>
    <w:rsid w:val="00E16524"/>
    <w:rsid w:val="00E22D81"/>
    <w:rsid w:val="00E31DB6"/>
    <w:rsid w:val="00E36C67"/>
    <w:rsid w:val="00E40843"/>
    <w:rsid w:val="00E613E5"/>
    <w:rsid w:val="00E70100"/>
    <w:rsid w:val="00E848D2"/>
    <w:rsid w:val="00E91698"/>
    <w:rsid w:val="00E92D25"/>
    <w:rsid w:val="00E92E1E"/>
    <w:rsid w:val="00EA0365"/>
    <w:rsid w:val="00EA7313"/>
    <w:rsid w:val="00EB4BF6"/>
    <w:rsid w:val="00EB5C5A"/>
    <w:rsid w:val="00ED2203"/>
    <w:rsid w:val="00ED68CF"/>
    <w:rsid w:val="00EF0596"/>
    <w:rsid w:val="00EF0F69"/>
    <w:rsid w:val="00EF11C7"/>
    <w:rsid w:val="00F0162F"/>
    <w:rsid w:val="00F03B91"/>
    <w:rsid w:val="00F05E21"/>
    <w:rsid w:val="00F116E2"/>
    <w:rsid w:val="00F17AC9"/>
    <w:rsid w:val="00F3126B"/>
    <w:rsid w:val="00F354DF"/>
    <w:rsid w:val="00F43D3C"/>
    <w:rsid w:val="00F47CE5"/>
    <w:rsid w:val="00F5016A"/>
    <w:rsid w:val="00F574C3"/>
    <w:rsid w:val="00F578F6"/>
    <w:rsid w:val="00F63281"/>
    <w:rsid w:val="00F64C23"/>
    <w:rsid w:val="00F675B4"/>
    <w:rsid w:val="00F72921"/>
    <w:rsid w:val="00F72D09"/>
    <w:rsid w:val="00F8488B"/>
    <w:rsid w:val="00FC1173"/>
    <w:rsid w:val="00FC4BC6"/>
    <w:rsid w:val="00FC6D09"/>
    <w:rsid w:val="00FD21E8"/>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6D7022"/>
  <w15:docId w15:val="{20BC94F8-664F-43A8-B8E4-B8D78F91B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CF3"/>
  </w:style>
  <w:style w:type="paragraph" w:styleId="Heading1">
    <w:name w:val="heading 1"/>
    <w:basedOn w:val="Normal1"/>
    <w:next w:val="Normal1"/>
    <w:rsid w:val="00E36C67"/>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link w:val="Heading2Char"/>
    <w:rsid w:val="00E36C67"/>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E36C67"/>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E36C6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E36C6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E36C6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36C67"/>
    <w:pPr>
      <w:spacing w:after="0"/>
    </w:pPr>
    <w:rPr>
      <w:rFonts w:ascii="Arial" w:eastAsia="Arial" w:hAnsi="Arial" w:cs="Arial"/>
      <w:color w:val="000000"/>
    </w:rPr>
  </w:style>
  <w:style w:type="character" w:customStyle="1" w:styleId="Heading2Char">
    <w:name w:val="Heading 2 Char"/>
    <w:basedOn w:val="DefaultParagraphFont"/>
    <w:link w:val="Heading2"/>
    <w:rsid w:val="00952505"/>
    <w:rPr>
      <w:rFonts w:ascii="Trebuchet MS" w:eastAsia="Trebuchet MS" w:hAnsi="Trebuchet MS" w:cs="Trebuchet MS"/>
      <w:b/>
      <w:color w:val="000000"/>
      <w:sz w:val="26"/>
    </w:rPr>
  </w:style>
  <w:style w:type="paragraph" w:styleId="Title">
    <w:name w:val="Title"/>
    <w:basedOn w:val="Normal1"/>
    <w:next w:val="Normal1"/>
    <w:rsid w:val="00E36C67"/>
    <w:pPr>
      <w:keepNext/>
      <w:keepLines/>
      <w:contextualSpacing/>
    </w:pPr>
    <w:rPr>
      <w:rFonts w:ascii="Trebuchet MS" w:eastAsia="Trebuchet MS" w:hAnsi="Trebuchet MS" w:cs="Trebuchet MS"/>
      <w:sz w:val="42"/>
    </w:rPr>
  </w:style>
  <w:style w:type="paragraph" w:styleId="Subtitle">
    <w:name w:val="Subtitle"/>
    <w:basedOn w:val="Normal1"/>
    <w:next w:val="Normal1"/>
    <w:rsid w:val="00E36C67"/>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rsid w:val="00E36C67"/>
    <w:pPr>
      <w:spacing w:line="240" w:lineRule="auto"/>
    </w:pPr>
    <w:rPr>
      <w:sz w:val="20"/>
      <w:szCs w:val="20"/>
    </w:rPr>
  </w:style>
  <w:style w:type="character" w:customStyle="1" w:styleId="CommentTextChar">
    <w:name w:val="Comment Text Char"/>
    <w:basedOn w:val="DefaultParagraphFont"/>
    <w:link w:val="CommentText"/>
    <w:uiPriority w:val="99"/>
    <w:semiHidden/>
    <w:rsid w:val="00E36C67"/>
    <w:rPr>
      <w:sz w:val="20"/>
      <w:szCs w:val="20"/>
    </w:rPr>
  </w:style>
  <w:style w:type="character" w:styleId="CommentReference">
    <w:name w:val="annotation reference"/>
    <w:basedOn w:val="DefaultParagraphFont"/>
    <w:uiPriority w:val="99"/>
    <w:semiHidden/>
    <w:unhideWhenUsed/>
    <w:rsid w:val="00E36C67"/>
    <w:rPr>
      <w:sz w:val="16"/>
      <w:szCs w:val="16"/>
    </w:rPr>
  </w:style>
  <w:style w:type="paragraph" w:styleId="BalloonText">
    <w:name w:val="Balloon Text"/>
    <w:basedOn w:val="Normal"/>
    <w:link w:val="BalloonTextChar"/>
    <w:uiPriority w:val="99"/>
    <w:semiHidden/>
    <w:unhideWhenUsed/>
    <w:rsid w:val="005123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307"/>
    <w:rPr>
      <w:rFonts w:ascii="Tahoma" w:hAnsi="Tahoma" w:cs="Tahoma"/>
      <w:sz w:val="16"/>
      <w:szCs w:val="16"/>
    </w:rPr>
  </w:style>
  <w:style w:type="paragraph" w:styleId="Header">
    <w:name w:val="header"/>
    <w:basedOn w:val="Normal"/>
    <w:link w:val="HeaderChar"/>
    <w:uiPriority w:val="99"/>
    <w:unhideWhenUsed/>
    <w:rsid w:val="005123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307"/>
  </w:style>
  <w:style w:type="paragraph" w:styleId="Footer">
    <w:name w:val="footer"/>
    <w:basedOn w:val="Normal"/>
    <w:link w:val="FooterChar"/>
    <w:uiPriority w:val="99"/>
    <w:unhideWhenUsed/>
    <w:rsid w:val="005123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307"/>
  </w:style>
  <w:style w:type="paragraph" w:styleId="TOC1">
    <w:name w:val="toc 1"/>
    <w:basedOn w:val="Normal"/>
    <w:next w:val="Normal"/>
    <w:autoRedefine/>
    <w:uiPriority w:val="39"/>
    <w:unhideWhenUsed/>
    <w:rsid w:val="00BE772D"/>
    <w:pPr>
      <w:spacing w:after="100"/>
    </w:pPr>
  </w:style>
  <w:style w:type="character" w:styleId="Hyperlink">
    <w:name w:val="Hyperlink"/>
    <w:basedOn w:val="DefaultParagraphFont"/>
    <w:uiPriority w:val="99"/>
    <w:unhideWhenUsed/>
    <w:rsid w:val="00BE772D"/>
    <w:rPr>
      <w:color w:val="0000FF" w:themeColor="hyperlink"/>
      <w:u w:val="single"/>
    </w:rPr>
  </w:style>
  <w:style w:type="paragraph" w:styleId="TOC2">
    <w:name w:val="toc 2"/>
    <w:basedOn w:val="Normal"/>
    <w:next w:val="Normal"/>
    <w:autoRedefine/>
    <w:uiPriority w:val="39"/>
    <w:unhideWhenUsed/>
    <w:rsid w:val="00FC6D09"/>
    <w:pPr>
      <w:spacing w:after="100"/>
      <w:ind w:left="220"/>
    </w:pPr>
  </w:style>
  <w:style w:type="table" w:styleId="TableGrid">
    <w:name w:val="Table Grid"/>
    <w:basedOn w:val="TableNormal"/>
    <w:uiPriority w:val="59"/>
    <w:rsid w:val="002F1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B446A"/>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5F3436"/>
    <w:pPr>
      <w:spacing w:after="100"/>
      <w:ind w:left="660"/>
    </w:pPr>
  </w:style>
  <w:style w:type="paragraph" w:styleId="TOC5">
    <w:name w:val="toc 5"/>
    <w:basedOn w:val="Normal"/>
    <w:next w:val="Normal"/>
    <w:autoRedefine/>
    <w:uiPriority w:val="39"/>
    <w:unhideWhenUsed/>
    <w:rsid w:val="005F3436"/>
    <w:pPr>
      <w:spacing w:after="100"/>
      <w:ind w:left="880"/>
    </w:pPr>
  </w:style>
  <w:style w:type="paragraph" w:styleId="TOC3">
    <w:name w:val="toc 3"/>
    <w:basedOn w:val="Normal"/>
    <w:next w:val="Normal"/>
    <w:autoRedefine/>
    <w:uiPriority w:val="39"/>
    <w:unhideWhenUsed/>
    <w:rsid w:val="0015599B"/>
    <w:pPr>
      <w:spacing w:after="100"/>
      <w:ind w:left="440"/>
    </w:pPr>
  </w:style>
  <w:style w:type="character" w:styleId="Strong">
    <w:name w:val="Strong"/>
    <w:basedOn w:val="DefaultParagraphFont"/>
    <w:uiPriority w:val="22"/>
    <w:qFormat/>
    <w:rsid w:val="00437191"/>
    <w:rPr>
      <w:b/>
      <w:bCs/>
    </w:rPr>
  </w:style>
  <w:style w:type="paragraph" w:styleId="CommentSubject">
    <w:name w:val="annotation subject"/>
    <w:basedOn w:val="CommentText"/>
    <w:next w:val="CommentText"/>
    <w:link w:val="CommentSubjectChar"/>
    <w:uiPriority w:val="99"/>
    <w:semiHidden/>
    <w:unhideWhenUsed/>
    <w:rsid w:val="003A4C05"/>
    <w:rPr>
      <w:b/>
      <w:bCs/>
    </w:rPr>
  </w:style>
  <w:style w:type="character" w:customStyle="1" w:styleId="CommentSubjectChar">
    <w:name w:val="Comment Subject Char"/>
    <w:basedOn w:val="CommentTextChar"/>
    <w:link w:val="CommentSubject"/>
    <w:uiPriority w:val="99"/>
    <w:semiHidden/>
    <w:rsid w:val="003A4C05"/>
    <w:rPr>
      <w:b/>
      <w:bCs/>
      <w:sz w:val="20"/>
      <w:szCs w:val="20"/>
    </w:rPr>
  </w:style>
  <w:style w:type="character" w:customStyle="1" w:styleId="apple-converted-space">
    <w:name w:val="apple-converted-space"/>
    <w:basedOn w:val="DefaultParagraphFont"/>
    <w:rsid w:val="00C62D62"/>
  </w:style>
  <w:style w:type="table" w:customStyle="1" w:styleId="TableGrid1">
    <w:name w:val="Table Grid1"/>
    <w:basedOn w:val="TableNormal"/>
    <w:next w:val="TableGrid"/>
    <w:uiPriority w:val="59"/>
    <w:rsid w:val="008A75B6"/>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F11C7"/>
    <w:rPr>
      <w:color w:val="800080"/>
      <w:u w:val="single"/>
    </w:rPr>
  </w:style>
  <w:style w:type="paragraph" w:customStyle="1" w:styleId="font5">
    <w:name w:val="font5"/>
    <w:basedOn w:val="Normal"/>
    <w:rsid w:val="00EF11C7"/>
    <w:pPr>
      <w:spacing w:before="100" w:beforeAutospacing="1" w:after="100" w:afterAutospacing="1" w:line="240" w:lineRule="auto"/>
    </w:pPr>
    <w:rPr>
      <w:rFonts w:ascii="Arial" w:eastAsia="Times New Roman" w:hAnsi="Arial" w:cs="Arial"/>
      <w:color w:val="000000"/>
      <w:sz w:val="18"/>
      <w:szCs w:val="18"/>
    </w:rPr>
  </w:style>
  <w:style w:type="paragraph" w:customStyle="1" w:styleId="xl65">
    <w:name w:val="xl65"/>
    <w:basedOn w:val="Normal"/>
    <w:rsid w:val="00EF11C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EF11C7"/>
    <w:pPr>
      <w:shd w:val="clear" w:color="000000" w:fill="DA969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EF11C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rsid w:val="00EF11C7"/>
    <w:pPr>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line="240" w:lineRule="auto"/>
      <w:textAlignment w:val="center"/>
    </w:pPr>
    <w:rPr>
      <w:rFonts w:ascii="Arial" w:eastAsia="Times New Roman" w:hAnsi="Arial" w:cs="Arial"/>
      <w:b/>
      <w:bCs/>
      <w:color w:val="000000"/>
      <w:sz w:val="18"/>
      <w:szCs w:val="18"/>
    </w:rPr>
  </w:style>
  <w:style w:type="paragraph" w:customStyle="1" w:styleId="xl69">
    <w:name w:val="xl69"/>
    <w:basedOn w:val="Normal"/>
    <w:rsid w:val="00EF11C7"/>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textAlignment w:val="center"/>
    </w:pPr>
    <w:rPr>
      <w:rFonts w:ascii="Arial" w:eastAsia="Times New Roman" w:hAnsi="Arial" w:cs="Arial"/>
      <w:color w:val="000000"/>
      <w:sz w:val="18"/>
      <w:szCs w:val="18"/>
    </w:rPr>
  </w:style>
  <w:style w:type="paragraph" w:customStyle="1" w:styleId="xl70">
    <w:name w:val="xl70"/>
    <w:basedOn w:val="Normal"/>
    <w:rsid w:val="00EF11C7"/>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EF11C7"/>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2">
    <w:name w:val="xl72"/>
    <w:basedOn w:val="Normal"/>
    <w:rsid w:val="00EF11C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EF11C7"/>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center"/>
    </w:pPr>
    <w:rPr>
      <w:rFonts w:ascii="Arial" w:eastAsia="Times New Roman" w:hAnsi="Arial" w:cs="Arial"/>
      <w:color w:val="000000"/>
      <w:sz w:val="18"/>
      <w:szCs w:val="18"/>
    </w:rPr>
  </w:style>
  <w:style w:type="paragraph" w:customStyle="1" w:styleId="xl74">
    <w:name w:val="xl74"/>
    <w:basedOn w:val="Normal"/>
    <w:rsid w:val="00EF11C7"/>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textAlignment w:val="center"/>
    </w:pPr>
    <w:rPr>
      <w:rFonts w:ascii="Arial" w:eastAsia="Times New Roman" w:hAnsi="Arial" w:cs="Arial"/>
      <w:color w:val="000000"/>
      <w:sz w:val="18"/>
      <w:szCs w:val="18"/>
    </w:rPr>
  </w:style>
  <w:style w:type="paragraph" w:customStyle="1" w:styleId="xl75">
    <w:name w:val="xl75"/>
    <w:basedOn w:val="Normal"/>
    <w:rsid w:val="00EF11C7"/>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76">
    <w:name w:val="xl76"/>
    <w:basedOn w:val="Normal"/>
    <w:rsid w:val="00EF11C7"/>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textAlignment w:val="center"/>
    </w:pPr>
    <w:rPr>
      <w:rFonts w:ascii="Arial" w:eastAsia="Times New Roman" w:hAnsi="Arial" w:cs="Arial"/>
      <w:sz w:val="18"/>
      <w:szCs w:val="18"/>
    </w:rPr>
  </w:style>
  <w:style w:type="paragraph" w:customStyle="1" w:styleId="xl77">
    <w:name w:val="xl77"/>
    <w:basedOn w:val="Normal"/>
    <w:rsid w:val="00EF11C7"/>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78">
    <w:name w:val="xl78"/>
    <w:basedOn w:val="Normal"/>
    <w:rsid w:val="00EF11C7"/>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center"/>
    </w:pPr>
    <w:rPr>
      <w:rFonts w:ascii="Arial" w:eastAsia="Times New Roman" w:hAnsi="Arial" w:cs="Arial"/>
      <w:color w:val="000000"/>
      <w:sz w:val="18"/>
      <w:szCs w:val="18"/>
    </w:rPr>
  </w:style>
  <w:style w:type="paragraph" w:customStyle="1" w:styleId="xl79">
    <w:name w:val="xl79"/>
    <w:basedOn w:val="Normal"/>
    <w:rsid w:val="00EF11C7"/>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0">
    <w:name w:val="xl80"/>
    <w:basedOn w:val="Normal"/>
    <w:rsid w:val="00EF11C7"/>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1">
    <w:name w:val="xl81"/>
    <w:basedOn w:val="Normal"/>
    <w:rsid w:val="00EF11C7"/>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2">
    <w:name w:val="xl82"/>
    <w:basedOn w:val="Normal"/>
    <w:rsid w:val="00EF11C7"/>
    <w:pPr>
      <w:pBdr>
        <w:top w:val="single" w:sz="4" w:space="0" w:color="auto"/>
        <w:left w:val="single" w:sz="4" w:space="0" w:color="auto"/>
        <w:bottom w:val="single" w:sz="4" w:space="0" w:color="auto"/>
      </w:pBdr>
      <w:shd w:val="clear" w:color="000000" w:fill="00B0F0"/>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3">
    <w:name w:val="xl83"/>
    <w:basedOn w:val="Normal"/>
    <w:rsid w:val="00EF11C7"/>
    <w:pPr>
      <w:pBdr>
        <w:top w:val="single" w:sz="4" w:space="0" w:color="auto"/>
        <w:bottom w:val="single" w:sz="4" w:space="0" w:color="auto"/>
      </w:pBdr>
      <w:shd w:val="clear" w:color="000000" w:fill="00B0F0"/>
      <w:spacing w:before="100" w:beforeAutospacing="1" w:after="100" w:afterAutospacing="1" w:line="240" w:lineRule="auto"/>
      <w:jc w:val="center"/>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3321">
      <w:bodyDiv w:val="1"/>
      <w:marLeft w:val="0"/>
      <w:marRight w:val="0"/>
      <w:marTop w:val="0"/>
      <w:marBottom w:val="0"/>
      <w:divBdr>
        <w:top w:val="none" w:sz="0" w:space="0" w:color="auto"/>
        <w:left w:val="none" w:sz="0" w:space="0" w:color="auto"/>
        <w:bottom w:val="none" w:sz="0" w:space="0" w:color="auto"/>
        <w:right w:val="none" w:sz="0" w:space="0" w:color="auto"/>
      </w:divBdr>
    </w:div>
    <w:div w:id="24062523">
      <w:bodyDiv w:val="1"/>
      <w:marLeft w:val="0"/>
      <w:marRight w:val="0"/>
      <w:marTop w:val="0"/>
      <w:marBottom w:val="0"/>
      <w:divBdr>
        <w:top w:val="none" w:sz="0" w:space="0" w:color="auto"/>
        <w:left w:val="none" w:sz="0" w:space="0" w:color="auto"/>
        <w:bottom w:val="none" w:sz="0" w:space="0" w:color="auto"/>
        <w:right w:val="none" w:sz="0" w:space="0" w:color="auto"/>
      </w:divBdr>
    </w:div>
    <w:div w:id="36859149">
      <w:bodyDiv w:val="1"/>
      <w:marLeft w:val="0"/>
      <w:marRight w:val="0"/>
      <w:marTop w:val="0"/>
      <w:marBottom w:val="0"/>
      <w:divBdr>
        <w:top w:val="none" w:sz="0" w:space="0" w:color="auto"/>
        <w:left w:val="none" w:sz="0" w:space="0" w:color="auto"/>
        <w:bottom w:val="none" w:sz="0" w:space="0" w:color="auto"/>
        <w:right w:val="none" w:sz="0" w:space="0" w:color="auto"/>
      </w:divBdr>
    </w:div>
    <w:div w:id="57678713">
      <w:bodyDiv w:val="1"/>
      <w:marLeft w:val="0"/>
      <w:marRight w:val="0"/>
      <w:marTop w:val="0"/>
      <w:marBottom w:val="0"/>
      <w:divBdr>
        <w:top w:val="none" w:sz="0" w:space="0" w:color="auto"/>
        <w:left w:val="none" w:sz="0" w:space="0" w:color="auto"/>
        <w:bottom w:val="none" w:sz="0" w:space="0" w:color="auto"/>
        <w:right w:val="none" w:sz="0" w:space="0" w:color="auto"/>
      </w:divBdr>
    </w:div>
    <w:div w:id="107817985">
      <w:bodyDiv w:val="1"/>
      <w:marLeft w:val="0"/>
      <w:marRight w:val="0"/>
      <w:marTop w:val="0"/>
      <w:marBottom w:val="0"/>
      <w:divBdr>
        <w:top w:val="none" w:sz="0" w:space="0" w:color="auto"/>
        <w:left w:val="none" w:sz="0" w:space="0" w:color="auto"/>
        <w:bottom w:val="none" w:sz="0" w:space="0" w:color="auto"/>
        <w:right w:val="none" w:sz="0" w:space="0" w:color="auto"/>
      </w:divBdr>
    </w:div>
    <w:div w:id="246572704">
      <w:bodyDiv w:val="1"/>
      <w:marLeft w:val="0"/>
      <w:marRight w:val="0"/>
      <w:marTop w:val="0"/>
      <w:marBottom w:val="0"/>
      <w:divBdr>
        <w:top w:val="none" w:sz="0" w:space="0" w:color="auto"/>
        <w:left w:val="none" w:sz="0" w:space="0" w:color="auto"/>
        <w:bottom w:val="none" w:sz="0" w:space="0" w:color="auto"/>
        <w:right w:val="none" w:sz="0" w:space="0" w:color="auto"/>
      </w:divBdr>
      <w:divsChild>
        <w:div w:id="691951413">
          <w:marLeft w:val="0"/>
          <w:marRight w:val="0"/>
          <w:marTop w:val="0"/>
          <w:marBottom w:val="0"/>
          <w:divBdr>
            <w:top w:val="none" w:sz="0" w:space="0" w:color="auto"/>
            <w:left w:val="none" w:sz="0" w:space="0" w:color="auto"/>
            <w:bottom w:val="none" w:sz="0" w:space="0" w:color="auto"/>
            <w:right w:val="none" w:sz="0" w:space="0" w:color="auto"/>
          </w:divBdr>
        </w:div>
        <w:div w:id="1195850226">
          <w:marLeft w:val="0"/>
          <w:marRight w:val="0"/>
          <w:marTop w:val="0"/>
          <w:marBottom w:val="0"/>
          <w:divBdr>
            <w:top w:val="none" w:sz="0" w:space="0" w:color="auto"/>
            <w:left w:val="none" w:sz="0" w:space="0" w:color="auto"/>
            <w:bottom w:val="none" w:sz="0" w:space="0" w:color="auto"/>
            <w:right w:val="none" w:sz="0" w:space="0" w:color="auto"/>
          </w:divBdr>
        </w:div>
      </w:divsChild>
    </w:div>
    <w:div w:id="323749267">
      <w:bodyDiv w:val="1"/>
      <w:marLeft w:val="0"/>
      <w:marRight w:val="0"/>
      <w:marTop w:val="0"/>
      <w:marBottom w:val="0"/>
      <w:divBdr>
        <w:top w:val="none" w:sz="0" w:space="0" w:color="auto"/>
        <w:left w:val="none" w:sz="0" w:space="0" w:color="auto"/>
        <w:bottom w:val="none" w:sz="0" w:space="0" w:color="auto"/>
        <w:right w:val="none" w:sz="0" w:space="0" w:color="auto"/>
      </w:divBdr>
    </w:div>
    <w:div w:id="362678629">
      <w:bodyDiv w:val="1"/>
      <w:marLeft w:val="0"/>
      <w:marRight w:val="0"/>
      <w:marTop w:val="0"/>
      <w:marBottom w:val="0"/>
      <w:divBdr>
        <w:top w:val="none" w:sz="0" w:space="0" w:color="auto"/>
        <w:left w:val="none" w:sz="0" w:space="0" w:color="auto"/>
        <w:bottom w:val="none" w:sz="0" w:space="0" w:color="auto"/>
        <w:right w:val="none" w:sz="0" w:space="0" w:color="auto"/>
      </w:divBdr>
    </w:div>
    <w:div w:id="389310686">
      <w:bodyDiv w:val="1"/>
      <w:marLeft w:val="0"/>
      <w:marRight w:val="0"/>
      <w:marTop w:val="0"/>
      <w:marBottom w:val="0"/>
      <w:divBdr>
        <w:top w:val="none" w:sz="0" w:space="0" w:color="auto"/>
        <w:left w:val="none" w:sz="0" w:space="0" w:color="auto"/>
        <w:bottom w:val="none" w:sz="0" w:space="0" w:color="auto"/>
        <w:right w:val="none" w:sz="0" w:space="0" w:color="auto"/>
      </w:divBdr>
    </w:div>
    <w:div w:id="475538535">
      <w:bodyDiv w:val="1"/>
      <w:marLeft w:val="0"/>
      <w:marRight w:val="0"/>
      <w:marTop w:val="0"/>
      <w:marBottom w:val="0"/>
      <w:divBdr>
        <w:top w:val="none" w:sz="0" w:space="0" w:color="auto"/>
        <w:left w:val="none" w:sz="0" w:space="0" w:color="auto"/>
        <w:bottom w:val="none" w:sz="0" w:space="0" w:color="auto"/>
        <w:right w:val="none" w:sz="0" w:space="0" w:color="auto"/>
      </w:divBdr>
    </w:div>
    <w:div w:id="646282793">
      <w:bodyDiv w:val="1"/>
      <w:marLeft w:val="0"/>
      <w:marRight w:val="0"/>
      <w:marTop w:val="0"/>
      <w:marBottom w:val="0"/>
      <w:divBdr>
        <w:top w:val="none" w:sz="0" w:space="0" w:color="auto"/>
        <w:left w:val="none" w:sz="0" w:space="0" w:color="auto"/>
        <w:bottom w:val="none" w:sz="0" w:space="0" w:color="auto"/>
        <w:right w:val="none" w:sz="0" w:space="0" w:color="auto"/>
      </w:divBdr>
    </w:div>
    <w:div w:id="717700353">
      <w:bodyDiv w:val="1"/>
      <w:marLeft w:val="0"/>
      <w:marRight w:val="0"/>
      <w:marTop w:val="0"/>
      <w:marBottom w:val="0"/>
      <w:divBdr>
        <w:top w:val="none" w:sz="0" w:space="0" w:color="auto"/>
        <w:left w:val="none" w:sz="0" w:space="0" w:color="auto"/>
        <w:bottom w:val="none" w:sz="0" w:space="0" w:color="auto"/>
        <w:right w:val="none" w:sz="0" w:space="0" w:color="auto"/>
      </w:divBdr>
    </w:div>
    <w:div w:id="960647179">
      <w:bodyDiv w:val="1"/>
      <w:marLeft w:val="0"/>
      <w:marRight w:val="0"/>
      <w:marTop w:val="0"/>
      <w:marBottom w:val="0"/>
      <w:divBdr>
        <w:top w:val="none" w:sz="0" w:space="0" w:color="auto"/>
        <w:left w:val="none" w:sz="0" w:space="0" w:color="auto"/>
        <w:bottom w:val="none" w:sz="0" w:space="0" w:color="auto"/>
        <w:right w:val="none" w:sz="0" w:space="0" w:color="auto"/>
      </w:divBdr>
    </w:div>
    <w:div w:id="1094784399">
      <w:bodyDiv w:val="1"/>
      <w:marLeft w:val="0"/>
      <w:marRight w:val="0"/>
      <w:marTop w:val="0"/>
      <w:marBottom w:val="0"/>
      <w:divBdr>
        <w:top w:val="none" w:sz="0" w:space="0" w:color="auto"/>
        <w:left w:val="none" w:sz="0" w:space="0" w:color="auto"/>
        <w:bottom w:val="none" w:sz="0" w:space="0" w:color="auto"/>
        <w:right w:val="none" w:sz="0" w:space="0" w:color="auto"/>
      </w:divBdr>
    </w:div>
    <w:div w:id="1212882231">
      <w:bodyDiv w:val="1"/>
      <w:marLeft w:val="0"/>
      <w:marRight w:val="0"/>
      <w:marTop w:val="0"/>
      <w:marBottom w:val="0"/>
      <w:divBdr>
        <w:top w:val="none" w:sz="0" w:space="0" w:color="auto"/>
        <w:left w:val="none" w:sz="0" w:space="0" w:color="auto"/>
        <w:bottom w:val="none" w:sz="0" w:space="0" w:color="auto"/>
        <w:right w:val="none" w:sz="0" w:space="0" w:color="auto"/>
      </w:divBdr>
      <w:divsChild>
        <w:div w:id="715203235">
          <w:marLeft w:val="0"/>
          <w:marRight w:val="0"/>
          <w:marTop w:val="0"/>
          <w:marBottom w:val="0"/>
          <w:divBdr>
            <w:top w:val="none" w:sz="0" w:space="0" w:color="auto"/>
            <w:left w:val="none" w:sz="0" w:space="0" w:color="auto"/>
            <w:bottom w:val="none" w:sz="0" w:space="0" w:color="auto"/>
            <w:right w:val="none" w:sz="0" w:space="0" w:color="auto"/>
          </w:divBdr>
        </w:div>
      </w:divsChild>
    </w:div>
    <w:div w:id="1250962366">
      <w:bodyDiv w:val="1"/>
      <w:marLeft w:val="0"/>
      <w:marRight w:val="0"/>
      <w:marTop w:val="0"/>
      <w:marBottom w:val="0"/>
      <w:divBdr>
        <w:top w:val="none" w:sz="0" w:space="0" w:color="auto"/>
        <w:left w:val="none" w:sz="0" w:space="0" w:color="auto"/>
        <w:bottom w:val="none" w:sz="0" w:space="0" w:color="auto"/>
        <w:right w:val="none" w:sz="0" w:space="0" w:color="auto"/>
      </w:divBdr>
      <w:divsChild>
        <w:div w:id="716011774">
          <w:marLeft w:val="1627"/>
          <w:marRight w:val="0"/>
          <w:marTop w:val="84"/>
          <w:marBottom w:val="0"/>
          <w:divBdr>
            <w:top w:val="none" w:sz="0" w:space="0" w:color="auto"/>
            <w:left w:val="none" w:sz="0" w:space="0" w:color="auto"/>
            <w:bottom w:val="none" w:sz="0" w:space="0" w:color="auto"/>
            <w:right w:val="none" w:sz="0" w:space="0" w:color="auto"/>
          </w:divBdr>
        </w:div>
      </w:divsChild>
    </w:div>
    <w:div w:id="1277450366">
      <w:bodyDiv w:val="1"/>
      <w:marLeft w:val="0"/>
      <w:marRight w:val="0"/>
      <w:marTop w:val="0"/>
      <w:marBottom w:val="0"/>
      <w:divBdr>
        <w:top w:val="none" w:sz="0" w:space="0" w:color="auto"/>
        <w:left w:val="none" w:sz="0" w:space="0" w:color="auto"/>
        <w:bottom w:val="none" w:sz="0" w:space="0" w:color="auto"/>
        <w:right w:val="none" w:sz="0" w:space="0" w:color="auto"/>
      </w:divBdr>
      <w:divsChild>
        <w:div w:id="131875029">
          <w:marLeft w:val="0"/>
          <w:marRight w:val="0"/>
          <w:marTop w:val="0"/>
          <w:marBottom w:val="0"/>
          <w:divBdr>
            <w:top w:val="none" w:sz="0" w:space="0" w:color="auto"/>
            <w:left w:val="none" w:sz="0" w:space="0" w:color="auto"/>
            <w:bottom w:val="none" w:sz="0" w:space="0" w:color="auto"/>
            <w:right w:val="none" w:sz="0" w:space="0" w:color="auto"/>
          </w:divBdr>
        </w:div>
      </w:divsChild>
    </w:div>
    <w:div w:id="1333147192">
      <w:bodyDiv w:val="1"/>
      <w:marLeft w:val="0"/>
      <w:marRight w:val="0"/>
      <w:marTop w:val="0"/>
      <w:marBottom w:val="0"/>
      <w:divBdr>
        <w:top w:val="none" w:sz="0" w:space="0" w:color="auto"/>
        <w:left w:val="none" w:sz="0" w:space="0" w:color="auto"/>
        <w:bottom w:val="none" w:sz="0" w:space="0" w:color="auto"/>
        <w:right w:val="none" w:sz="0" w:space="0" w:color="auto"/>
      </w:divBdr>
      <w:divsChild>
        <w:div w:id="355467509">
          <w:marLeft w:val="0"/>
          <w:marRight w:val="0"/>
          <w:marTop w:val="0"/>
          <w:marBottom w:val="0"/>
          <w:divBdr>
            <w:top w:val="none" w:sz="0" w:space="0" w:color="auto"/>
            <w:left w:val="none" w:sz="0" w:space="0" w:color="auto"/>
            <w:bottom w:val="none" w:sz="0" w:space="0" w:color="auto"/>
            <w:right w:val="none" w:sz="0" w:space="0" w:color="auto"/>
          </w:divBdr>
        </w:div>
      </w:divsChild>
    </w:div>
    <w:div w:id="1459686337">
      <w:bodyDiv w:val="1"/>
      <w:marLeft w:val="0"/>
      <w:marRight w:val="0"/>
      <w:marTop w:val="0"/>
      <w:marBottom w:val="0"/>
      <w:divBdr>
        <w:top w:val="none" w:sz="0" w:space="0" w:color="auto"/>
        <w:left w:val="none" w:sz="0" w:space="0" w:color="auto"/>
        <w:bottom w:val="none" w:sz="0" w:space="0" w:color="auto"/>
        <w:right w:val="none" w:sz="0" w:space="0" w:color="auto"/>
      </w:divBdr>
    </w:div>
    <w:div w:id="1472478066">
      <w:bodyDiv w:val="1"/>
      <w:marLeft w:val="0"/>
      <w:marRight w:val="0"/>
      <w:marTop w:val="0"/>
      <w:marBottom w:val="0"/>
      <w:divBdr>
        <w:top w:val="none" w:sz="0" w:space="0" w:color="auto"/>
        <w:left w:val="none" w:sz="0" w:space="0" w:color="auto"/>
        <w:bottom w:val="none" w:sz="0" w:space="0" w:color="auto"/>
        <w:right w:val="none" w:sz="0" w:space="0" w:color="auto"/>
      </w:divBdr>
    </w:div>
    <w:div w:id="1549023566">
      <w:bodyDiv w:val="1"/>
      <w:marLeft w:val="0"/>
      <w:marRight w:val="0"/>
      <w:marTop w:val="0"/>
      <w:marBottom w:val="0"/>
      <w:divBdr>
        <w:top w:val="none" w:sz="0" w:space="0" w:color="auto"/>
        <w:left w:val="none" w:sz="0" w:space="0" w:color="auto"/>
        <w:bottom w:val="none" w:sz="0" w:space="0" w:color="auto"/>
        <w:right w:val="none" w:sz="0" w:space="0" w:color="auto"/>
      </w:divBdr>
    </w:div>
    <w:div w:id="1601836435">
      <w:bodyDiv w:val="1"/>
      <w:marLeft w:val="0"/>
      <w:marRight w:val="0"/>
      <w:marTop w:val="0"/>
      <w:marBottom w:val="0"/>
      <w:divBdr>
        <w:top w:val="none" w:sz="0" w:space="0" w:color="auto"/>
        <w:left w:val="none" w:sz="0" w:space="0" w:color="auto"/>
        <w:bottom w:val="none" w:sz="0" w:space="0" w:color="auto"/>
        <w:right w:val="none" w:sz="0" w:space="0" w:color="auto"/>
      </w:divBdr>
      <w:divsChild>
        <w:div w:id="1090470573">
          <w:marLeft w:val="0"/>
          <w:marRight w:val="0"/>
          <w:marTop w:val="0"/>
          <w:marBottom w:val="0"/>
          <w:divBdr>
            <w:top w:val="none" w:sz="0" w:space="0" w:color="auto"/>
            <w:left w:val="none" w:sz="0" w:space="0" w:color="auto"/>
            <w:bottom w:val="none" w:sz="0" w:space="0" w:color="auto"/>
            <w:right w:val="none" w:sz="0" w:space="0" w:color="auto"/>
          </w:divBdr>
        </w:div>
        <w:div w:id="370304033">
          <w:marLeft w:val="0"/>
          <w:marRight w:val="0"/>
          <w:marTop w:val="0"/>
          <w:marBottom w:val="0"/>
          <w:divBdr>
            <w:top w:val="none" w:sz="0" w:space="0" w:color="auto"/>
            <w:left w:val="none" w:sz="0" w:space="0" w:color="auto"/>
            <w:bottom w:val="none" w:sz="0" w:space="0" w:color="auto"/>
            <w:right w:val="none" w:sz="0" w:space="0" w:color="auto"/>
          </w:divBdr>
        </w:div>
      </w:divsChild>
    </w:div>
    <w:div w:id="1754206862">
      <w:bodyDiv w:val="1"/>
      <w:marLeft w:val="0"/>
      <w:marRight w:val="0"/>
      <w:marTop w:val="0"/>
      <w:marBottom w:val="0"/>
      <w:divBdr>
        <w:top w:val="none" w:sz="0" w:space="0" w:color="auto"/>
        <w:left w:val="none" w:sz="0" w:space="0" w:color="auto"/>
        <w:bottom w:val="none" w:sz="0" w:space="0" w:color="auto"/>
        <w:right w:val="none" w:sz="0" w:space="0" w:color="auto"/>
      </w:divBdr>
    </w:div>
    <w:div w:id="1780372349">
      <w:bodyDiv w:val="1"/>
      <w:marLeft w:val="0"/>
      <w:marRight w:val="0"/>
      <w:marTop w:val="0"/>
      <w:marBottom w:val="0"/>
      <w:divBdr>
        <w:top w:val="none" w:sz="0" w:space="0" w:color="auto"/>
        <w:left w:val="none" w:sz="0" w:space="0" w:color="auto"/>
        <w:bottom w:val="none" w:sz="0" w:space="0" w:color="auto"/>
        <w:right w:val="none" w:sz="0" w:space="0" w:color="auto"/>
      </w:divBdr>
    </w:div>
    <w:div w:id="18380330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alesforce.com/us/developer/docs/api/Content/sforce_api_om_outboundmessaging.ht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alesforce.com/us/developer/docs/api/index_Left.ht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tscwweb01.city.phila.local/CityworksTraining/Services/Help/Home/Index"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7B1999-39B8-484B-87C0-7CD1C15F5F53}">
  <ds:schemaRefs>
    <ds:schemaRef ds:uri="http://schemas.microsoft.com/office/2006/metadata/properties"/>
  </ds:schemaRefs>
</ds:datastoreItem>
</file>

<file path=customXml/itemProps2.xml><?xml version="1.0" encoding="utf-8"?>
<ds:datastoreItem xmlns:ds="http://schemas.openxmlformats.org/officeDocument/2006/customXml" ds:itemID="{0CE14CB1-0917-4152-89B0-9CEE3BED8838}">
  <ds:schemaRefs>
    <ds:schemaRef ds:uri="http://schemas.microsoft.com/sharepoint/v3/contenttype/forms"/>
  </ds:schemaRefs>
</ds:datastoreItem>
</file>

<file path=customXml/itemProps3.xml><?xml version="1.0" encoding="utf-8"?>
<ds:datastoreItem xmlns:ds="http://schemas.openxmlformats.org/officeDocument/2006/customXml" ds:itemID="{B533CE00-0C2D-472F-8618-AC8DC39069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F266716-3B8F-4898-B595-ACFB479E6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Pages>
  <Words>4474</Words>
  <Characters>25508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GSA</Company>
  <LinksUpToDate>false</LinksUpToDate>
  <CharactersWithSpaces>29923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waters</dc:creator>
  <cp:lastModifiedBy>Susheela Kenchappa, Sreelatha</cp:lastModifiedBy>
  <cp:revision>32</cp:revision>
  <dcterms:created xsi:type="dcterms:W3CDTF">2014-09-08T09:06:00Z</dcterms:created>
  <dcterms:modified xsi:type="dcterms:W3CDTF">2015-03-09T16:44:00Z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